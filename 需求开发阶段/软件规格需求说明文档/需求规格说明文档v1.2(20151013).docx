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275391667"/>
        <w:docPartObj>
          <w:docPartGallery w:val="Cover Pages"/>
          <w:docPartUnique/>
        </w:docPartObj>
      </w:sdtPr>
      <w:sdtEndPr>
        <w:rPr>
          <w:color w:val="auto"/>
        </w:rPr>
      </w:sdtEndPr>
      <w:sdtContent>
        <w:p w14:paraId="6C1CEDD6" w14:textId="77777777" w:rsidR="00FB23EC" w:rsidRDefault="00FB23EC">
          <w:pPr>
            <w:pStyle w:val="a3"/>
            <w:spacing w:before="1540" w:after="240"/>
            <w:jc w:val="center"/>
            <w:rPr>
              <w:color w:val="5B9BD5" w:themeColor="accent1"/>
            </w:rPr>
          </w:pPr>
          <w:r>
            <w:rPr>
              <w:noProof/>
              <w:color w:val="5B9BD5" w:themeColor="accent1"/>
            </w:rPr>
            <w:drawing>
              <wp:inline distT="0" distB="0" distL="0" distR="0" wp14:anchorId="3FBA2317" wp14:editId="62E0F7BB">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00D8A47C4399477D98C27373B065C1F6"/>
            </w:placeholder>
            <w:dataBinding w:prefixMappings="xmlns:ns0='http://purl.org/dc/elements/1.1/' xmlns:ns1='http://schemas.openxmlformats.org/package/2006/metadata/core-properties' " w:xpath="/ns1:coreProperties[1]/ns0:title[1]" w:storeItemID="{6C3C8BC8-F283-45AE-878A-BAB7291924A1}"/>
            <w:text/>
          </w:sdtPr>
          <w:sdtEndPr/>
          <w:sdtContent>
            <w:p w14:paraId="2CDD2806" w14:textId="77777777" w:rsidR="00FB23EC" w:rsidRDefault="00FB23EC">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FB23EC">
                <w:rPr>
                  <w:rFonts w:asciiTheme="majorHAnsi" w:eastAsiaTheme="majorEastAsia" w:hAnsiTheme="majorHAnsi" w:cstheme="majorBidi" w:hint="eastAsia"/>
                  <w:caps/>
                  <w:color w:val="5B9BD5" w:themeColor="accent1"/>
                  <w:sz w:val="72"/>
                  <w:szCs w:val="72"/>
                </w:rPr>
                <w:t>快递物流系统软件需求规格说明文档</w:t>
              </w:r>
            </w:p>
          </w:sdtContent>
        </w:sdt>
        <w:p w14:paraId="3B553CA1" w14:textId="51B5D009" w:rsidR="00FB23EC" w:rsidRDefault="00560CC1">
          <w:pPr>
            <w:pStyle w:val="a3"/>
            <w:jc w:val="center"/>
            <w:rPr>
              <w:color w:val="5B9BD5" w:themeColor="accent1"/>
              <w:sz w:val="28"/>
              <w:szCs w:val="28"/>
            </w:rPr>
          </w:pPr>
          <w:r>
            <w:rPr>
              <w:color w:val="5B9BD5" w:themeColor="accent1"/>
              <w:sz w:val="28"/>
              <w:szCs w:val="28"/>
            </w:rPr>
            <w:t>V</w:t>
          </w:r>
          <w:r>
            <w:rPr>
              <w:rFonts w:hint="eastAsia"/>
              <w:color w:val="5B9BD5" w:themeColor="accent1"/>
              <w:sz w:val="28"/>
              <w:szCs w:val="28"/>
            </w:rPr>
            <w:t>1</w:t>
          </w:r>
          <w:r w:rsidR="009F53A9">
            <w:rPr>
              <w:color w:val="5B9BD5" w:themeColor="accent1"/>
              <w:sz w:val="28"/>
              <w:szCs w:val="28"/>
            </w:rPr>
            <w:t>.2</w:t>
          </w:r>
        </w:p>
        <w:p w14:paraId="5003CD25" w14:textId="77777777" w:rsidR="00FB23EC" w:rsidRDefault="00FB23EC">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B8C9A9F" wp14:editId="0C14AFD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115134331"/>
                                  <w:dataBinding w:prefixMappings="xmlns:ns0='http://schemas.microsoft.com/office/2006/coverPageProps' " w:xpath="/ns0:CoverPageProperties[1]/ns0:PublishDate[1]" w:storeItemID="{55AF091B-3C7A-41E3-B477-F2FDAA23CFDA}"/>
                                  <w:date w:fullDate="2015-10-10T00:00:00Z">
                                    <w:dateFormat w:val="yyyy-M-d"/>
                                    <w:lid w:val="zh-CN"/>
                                    <w:storeMappedDataAs w:val="dateTime"/>
                                    <w:calendar w:val="gregorian"/>
                                  </w:date>
                                </w:sdtPr>
                                <w:sdtEndPr/>
                                <w:sdtContent>
                                  <w:p w14:paraId="4A1A64EE" w14:textId="77777777" w:rsidR="00595A7F" w:rsidRDefault="00595A7F">
                                    <w:pPr>
                                      <w:pStyle w:val="a3"/>
                                      <w:spacing w:after="40"/>
                                      <w:jc w:val="center"/>
                                      <w:rPr>
                                        <w:caps/>
                                        <w:color w:val="5B9BD5" w:themeColor="accent1"/>
                                        <w:sz w:val="28"/>
                                        <w:szCs w:val="28"/>
                                      </w:rPr>
                                    </w:pPr>
                                    <w:r>
                                      <w:rPr>
                                        <w:rFonts w:hint="eastAsia"/>
                                        <w:caps/>
                                        <w:color w:val="5B9BD5" w:themeColor="accent1"/>
                                        <w:sz w:val="28"/>
                                        <w:szCs w:val="28"/>
                                      </w:rPr>
                                      <w:t>2015-10-10</w:t>
                                    </w:r>
                                  </w:p>
                                </w:sdtContent>
                              </w:sdt>
                              <w:p w14:paraId="719ECD82" w14:textId="77777777" w:rsidR="00595A7F" w:rsidRDefault="00595A7F">
                                <w:pPr>
                                  <w:pStyle w:val="a3"/>
                                  <w:jc w:val="center"/>
                                  <w:rPr>
                                    <w:color w:val="5B9BD5" w:themeColor="accent1"/>
                                  </w:rPr>
                                </w:pPr>
                              </w:p>
                              <w:p w14:paraId="743EE644" w14:textId="77777777" w:rsidR="00595A7F" w:rsidRDefault="00595A7F">
                                <w:pPr>
                                  <w:pStyle w:val="a3"/>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8C9A9F"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115134331"/>
                            <w:dataBinding w:prefixMappings="xmlns:ns0='http://schemas.microsoft.com/office/2006/coverPageProps' " w:xpath="/ns0:CoverPageProperties[1]/ns0:PublishDate[1]" w:storeItemID="{55AF091B-3C7A-41E3-B477-F2FDAA23CFDA}"/>
                            <w:date w:fullDate="2015-10-10T00:00:00Z">
                              <w:dateFormat w:val="yyyy-M-d"/>
                              <w:lid w:val="zh-CN"/>
                              <w:storeMappedDataAs w:val="dateTime"/>
                              <w:calendar w:val="gregorian"/>
                            </w:date>
                          </w:sdtPr>
                          <w:sdtContent>
                            <w:p w14:paraId="4A1A64EE" w14:textId="77777777" w:rsidR="00595A7F" w:rsidRDefault="00595A7F">
                              <w:pPr>
                                <w:pStyle w:val="a3"/>
                                <w:spacing w:after="40"/>
                                <w:jc w:val="center"/>
                                <w:rPr>
                                  <w:caps/>
                                  <w:color w:val="5B9BD5" w:themeColor="accent1"/>
                                  <w:sz w:val="28"/>
                                  <w:szCs w:val="28"/>
                                </w:rPr>
                              </w:pPr>
                              <w:r>
                                <w:rPr>
                                  <w:rFonts w:hint="eastAsia"/>
                                  <w:caps/>
                                  <w:color w:val="5B9BD5" w:themeColor="accent1"/>
                                  <w:sz w:val="28"/>
                                  <w:szCs w:val="28"/>
                                </w:rPr>
                                <w:t>2015-10-10</w:t>
                              </w:r>
                            </w:p>
                          </w:sdtContent>
                        </w:sdt>
                        <w:p w14:paraId="719ECD82" w14:textId="77777777" w:rsidR="00595A7F" w:rsidRDefault="00595A7F">
                          <w:pPr>
                            <w:pStyle w:val="a3"/>
                            <w:jc w:val="center"/>
                            <w:rPr>
                              <w:color w:val="5B9BD5" w:themeColor="accent1"/>
                            </w:rPr>
                          </w:pPr>
                        </w:p>
                        <w:p w14:paraId="743EE644" w14:textId="77777777" w:rsidR="00595A7F" w:rsidRDefault="00595A7F">
                          <w:pPr>
                            <w:pStyle w:val="a3"/>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10AB6C8F" wp14:editId="1B70511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E1EA6B" w14:textId="77777777" w:rsidR="00FB23EC" w:rsidRDefault="00FB23EC">
          <w:pPr>
            <w:widowControl/>
            <w:jc w:val="left"/>
          </w:pPr>
          <w:r>
            <w:br w:type="page"/>
          </w:r>
        </w:p>
      </w:sdtContent>
    </w:sdt>
    <w:p w14:paraId="41EAECE1" w14:textId="77777777" w:rsidR="00FB23EC" w:rsidRDefault="00FB23EC">
      <w:pPr>
        <w:widowControl/>
        <w:jc w:val="left"/>
      </w:pPr>
    </w:p>
    <w:tbl>
      <w:tblPr>
        <w:tblStyle w:val="2-5"/>
        <w:tblW w:w="0" w:type="auto"/>
        <w:jc w:val="center"/>
        <w:tblLook w:val="04A0" w:firstRow="1" w:lastRow="0" w:firstColumn="1" w:lastColumn="0" w:noHBand="0" w:noVBand="1"/>
      </w:tblPr>
      <w:tblGrid>
        <w:gridCol w:w="1276"/>
        <w:gridCol w:w="1276"/>
        <w:gridCol w:w="1559"/>
        <w:gridCol w:w="4185"/>
      </w:tblGrid>
      <w:tr w:rsidR="00FB23EC" w14:paraId="27E193DB" w14:textId="77777777" w:rsidTr="00FB23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4"/>
          </w:tcPr>
          <w:p w14:paraId="6C8E3DB1" w14:textId="77777777" w:rsidR="00FB23EC" w:rsidRDefault="00FB23EC" w:rsidP="00FB23EC">
            <w:pPr>
              <w:widowControl/>
              <w:jc w:val="center"/>
            </w:pPr>
            <w:r>
              <w:rPr>
                <w:rFonts w:hint="eastAsia"/>
              </w:rPr>
              <w:t>变更历史</w:t>
            </w:r>
          </w:p>
        </w:tc>
      </w:tr>
      <w:tr w:rsidR="00FB23EC" w14:paraId="42B769B1" w14:textId="77777777" w:rsidTr="008945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13F20969" w14:textId="77777777" w:rsidR="00FB23EC" w:rsidRDefault="00FB23EC" w:rsidP="00FB23EC">
            <w:pPr>
              <w:widowControl/>
              <w:jc w:val="center"/>
            </w:pPr>
            <w:r>
              <w:rPr>
                <w:rFonts w:hint="eastAsia"/>
              </w:rPr>
              <w:t>版本号</w:t>
            </w:r>
          </w:p>
        </w:tc>
        <w:tc>
          <w:tcPr>
            <w:tcW w:w="1276" w:type="dxa"/>
          </w:tcPr>
          <w:p w14:paraId="475FB43F" w14:textId="77777777" w:rsidR="00FB23EC" w:rsidRPr="00FB23EC" w:rsidRDefault="00FB23EC" w:rsidP="00FB23EC">
            <w:pPr>
              <w:widowControl/>
              <w:jc w:val="center"/>
              <w:cnfStyle w:val="000000100000" w:firstRow="0" w:lastRow="0" w:firstColumn="0" w:lastColumn="0" w:oddVBand="0" w:evenVBand="0" w:oddHBand="1" w:evenHBand="0" w:firstRowFirstColumn="0" w:firstRowLastColumn="0" w:lastRowFirstColumn="0" w:lastRowLastColumn="0"/>
              <w:rPr>
                <w:b/>
              </w:rPr>
            </w:pPr>
            <w:r w:rsidRPr="00FB23EC">
              <w:rPr>
                <w:rFonts w:hint="eastAsia"/>
                <w:b/>
              </w:rPr>
              <w:t>更新时间</w:t>
            </w:r>
          </w:p>
        </w:tc>
        <w:tc>
          <w:tcPr>
            <w:tcW w:w="1559" w:type="dxa"/>
          </w:tcPr>
          <w:p w14:paraId="3D92AA15" w14:textId="77777777" w:rsidR="00FB23EC" w:rsidRPr="00FB23EC" w:rsidRDefault="00FB23EC" w:rsidP="00FB23EC">
            <w:pPr>
              <w:widowControl/>
              <w:jc w:val="center"/>
              <w:cnfStyle w:val="000000100000" w:firstRow="0" w:lastRow="0" w:firstColumn="0" w:lastColumn="0" w:oddVBand="0" w:evenVBand="0" w:oddHBand="1" w:evenHBand="0" w:firstRowFirstColumn="0" w:firstRowLastColumn="0" w:lastRowFirstColumn="0" w:lastRowLastColumn="0"/>
              <w:rPr>
                <w:b/>
              </w:rPr>
            </w:pPr>
            <w:r>
              <w:rPr>
                <w:rFonts w:hint="eastAsia"/>
                <w:b/>
              </w:rPr>
              <w:t>更新</w:t>
            </w:r>
            <w:r>
              <w:rPr>
                <w:b/>
              </w:rPr>
              <w:t>人</w:t>
            </w:r>
          </w:p>
        </w:tc>
        <w:tc>
          <w:tcPr>
            <w:tcW w:w="4185" w:type="dxa"/>
          </w:tcPr>
          <w:p w14:paraId="3E93AF43" w14:textId="77777777" w:rsidR="00FB23EC" w:rsidRPr="00FB23EC" w:rsidRDefault="00FB23EC" w:rsidP="00FB23EC">
            <w:pPr>
              <w:widowControl/>
              <w:jc w:val="center"/>
              <w:cnfStyle w:val="000000100000" w:firstRow="0" w:lastRow="0" w:firstColumn="0" w:lastColumn="0" w:oddVBand="0" w:evenVBand="0" w:oddHBand="1" w:evenHBand="0" w:firstRowFirstColumn="0" w:firstRowLastColumn="0" w:lastRowFirstColumn="0" w:lastRowLastColumn="0"/>
              <w:rPr>
                <w:b/>
              </w:rPr>
            </w:pPr>
            <w:r>
              <w:rPr>
                <w:rFonts w:hint="eastAsia"/>
                <w:b/>
              </w:rPr>
              <w:t>更新</w:t>
            </w:r>
            <w:r>
              <w:rPr>
                <w:b/>
              </w:rPr>
              <w:t>摘要</w:t>
            </w:r>
          </w:p>
        </w:tc>
      </w:tr>
      <w:tr w:rsidR="00FB23EC" w14:paraId="2418076F" w14:textId="77777777" w:rsidTr="0089454C">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115E88AA" w14:textId="77777777" w:rsidR="00FB23EC" w:rsidRDefault="008C5D98" w:rsidP="00FB23EC">
            <w:pPr>
              <w:widowControl/>
              <w:jc w:val="center"/>
            </w:pPr>
            <w:r>
              <w:t>V1.0</w:t>
            </w:r>
          </w:p>
        </w:tc>
        <w:tc>
          <w:tcPr>
            <w:tcW w:w="1276" w:type="dxa"/>
          </w:tcPr>
          <w:p w14:paraId="72ADA1AB" w14:textId="77777777" w:rsidR="00FB23EC" w:rsidRDefault="008C5D98" w:rsidP="00FB23EC">
            <w:pPr>
              <w:widowControl/>
              <w:jc w:val="center"/>
              <w:cnfStyle w:val="000000000000" w:firstRow="0" w:lastRow="0" w:firstColumn="0" w:lastColumn="0" w:oddVBand="0" w:evenVBand="0" w:oddHBand="0" w:evenHBand="0" w:firstRowFirstColumn="0" w:firstRowLastColumn="0" w:lastRowFirstColumn="0" w:lastRowLastColumn="0"/>
            </w:pPr>
            <w:r>
              <w:t>2015/10/8</w:t>
            </w:r>
          </w:p>
        </w:tc>
        <w:tc>
          <w:tcPr>
            <w:tcW w:w="1559" w:type="dxa"/>
          </w:tcPr>
          <w:p w14:paraId="0A201B01" w14:textId="77777777" w:rsidR="00FB23EC" w:rsidRDefault="008C5D98" w:rsidP="00FB23EC">
            <w:pPr>
              <w:widowControl/>
              <w:jc w:val="center"/>
              <w:cnfStyle w:val="000000000000" w:firstRow="0" w:lastRow="0" w:firstColumn="0" w:lastColumn="0" w:oddVBand="0" w:evenVBand="0" w:oddHBand="0" w:evenHBand="0" w:firstRowFirstColumn="0" w:firstRowLastColumn="0" w:lastRowFirstColumn="0" w:lastRowLastColumn="0"/>
            </w:pPr>
            <w:proofErr w:type="gramStart"/>
            <w:r>
              <w:t>董本超</w:t>
            </w:r>
            <w:proofErr w:type="gramEnd"/>
          </w:p>
        </w:tc>
        <w:tc>
          <w:tcPr>
            <w:tcW w:w="4185" w:type="dxa"/>
          </w:tcPr>
          <w:p w14:paraId="0CB8AED6" w14:textId="77777777" w:rsidR="00FB23EC" w:rsidRDefault="00FB23EC" w:rsidP="00FB23EC">
            <w:pPr>
              <w:widowControl/>
              <w:jc w:val="center"/>
              <w:cnfStyle w:val="000000000000" w:firstRow="0" w:lastRow="0" w:firstColumn="0" w:lastColumn="0" w:oddVBand="0" w:evenVBand="0" w:oddHBand="0" w:evenHBand="0" w:firstRowFirstColumn="0" w:firstRowLastColumn="0" w:lastRowFirstColumn="0" w:lastRowLastColumn="0"/>
            </w:pPr>
          </w:p>
        </w:tc>
      </w:tr>
      <w:tr w:rsidR="0089454C" w14:paraId="75394198" w14:textId="77777777" w:rsidTr="008945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48E1EFEF" w14:textId="77777777" w:rsidR="0089454C" w:rsidRDefault="008C5D98" w:rsidP="00FB23EC">
            <w:pPr>
              <w:widowControl/>
              <w:jc w:val="center"/>
            </w:pPr>
            <w:r>
              <w:t>V1.1</w:t>
            </w:r>
          </w:p>
        </w:tc>
        <w:tc>
          <w:tcPr>
            <w:tcW w:w="1276" w:type="dxa"/>
          </w:tcPr>
          <w:p w14:paraId="1EBE9006" w14:textId="77777777" w:rsidR="0089454C" w:rsidRDefault="008C5D98" w:rsidP="00FB23EC">
            <w:pPr>
              <w:widowControl/>
              <w:jc w:val="center"/>
              <w:cnfStyle w:val="000000100000" w:firstRow="0" w:lastRow="0" w:firstColumn="0" w:lastColumn="0" w:oddVBand="0" w:evenVBand="0" w:oddHBand="1" w:evenHBand="0" w:firstRowFirstColumn="0" w:firstRowLastColumn="0" w:lastRowFirstColumn="0" w:lastRowLastColumn="0"/>
            </w:pPr>
            <w:r>
              <w:t>2015/10/11</w:t>
            </w:r>
          </w:p>
        </w:tc>
        <w:tc>
          <w:tcPr>
            <w:tcW w:w="1559" w:type="dxa"/>
          </w:tcPr>
          <w:p w14:paraId="0FA7F4C0" w14:textId="77777777" w:rsidR="0089454C" w:rsidRDefault="008C5D98" w:rsidP="00FB23EC">
            <w:pPr>
              <w:widowControl/>
              <w:jc w:val="center"/>
              <w:cnfStyle w:val="000000100000" w:firstRow="0" w:lastRow="0" w:firstColumn="0" w:lastColumn="0" w:oddVBand="0" w:evenVBand="0" w:oddHBand="1" w:evenHBand="0" w:firstRowFirstColumn="0" w:firstRowLastColumn="0" w:lastRowFirstColumn="0" w:lastRowLastColumn="0"/>
            </w:pPr>
            <w:r>
              <w:t>刘卉</w:t>
            </w:r>
          </w:p>
        </w:tc>
        <w:tc>
          <w:tcPr>
            <w:tcW w:w="4185" w:type="dxa"/>
          </w:tcPr>
          <w:p w14:paraId="39651090" w14:textId="10C5BAFA" w:rsidR="0089454C" w:rsidRDefault="007E4546" w:rsidP="00FB23EC">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文档</w:t>
            </w:r>
            <w:r>
              <w:t>格式</w:t>
            </w:r>
            <w:r>
              <w:rPr>
                <w:rFonts w:hint="eastAsia"/>
              </w:rPr>
              <w:t>重新排版</w:t>
            </w:r>
            <w:r>
              <w:t>，</w:t>
            </w:r>
            <w:r>
              <w:rPr>
                <w:rFonts w:hint="eastAsia"/>
              </w:rPr>
              <w:t>修改</w:t>
            </w:r>
            <w:r>
              <w:t>说明歧义等小问题</w:t>
            </w:r>
          </w:p>
        </w:tc>
      </w:tr>
      <w:tr w:rsidR="0089454C" w14:paraId="14E128E2" w14:textId="77777777" w:rsidTr="0089454C">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309669E4" w14:textId="41917B68" w:rsidR="0089454C" w:rsidRDefault="007F0FB7" w:rsidP="00FB23EC">
            <w:pPr>
              <w:widowControl/>
              <w:jc w:val="center"/>
            </w:pPr>
            <w:r>
              <w:t>V1.2</w:t>
            </w:r>
          </w:p>
        </w:tc>
        <w:tc>
          <w:tcPr>
            <w:tcW w:w="1276" w:type="dxa"/>
          </w:tcPr>
          <w:p w14:paraId="15692B78" w14:textId="15C317C5" w:rsidR="0089454C" w:rsidRDefault="007F0FB7" w:rsidP="00FB23EC">
            <w:pPr>
              <w:widowControl/>
              <w:jc w:val="center"/>
              <w:cnfStyle w:val="000000000000" w:firstRow="0" w:lastRow="0" w:firstColumn="0" w:lastColumn="0" w:oddVBand="0" w:evenVBand="0" w:oddHBand="0" w:evenHBand="0" w:firstRowFirstColumn="0" w:firstRowLastColumn="0" w:lastRowFirstColumn="0" w:lastRowLastColumn="0"/>
            </w:pPr>
            <w:r>
              <w:t>2015/10/13</w:t>
            </w:r>
          </w:p>
        </w:tc>
        <w:tc>
          <w:tcPr>
            <w:tcW w:w="1559" w:type="dxa"/>
          </w:tcPr>
          <w:p w14:paraId="7EB553B0" w14:textId="78739C22" w:rsidR="0089454C" w:rsidRDefault="007F0FB7" w:rsidP="00FB23EC">
            <w:pPr>
              <w:widowControl/>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董本超</w:t>
            </w:r>
            <w:proofErr w:type="gramEnd"/>
          </w:p>
        </w:tc>
        <w:tc>
          <w:tcPr>
            <w:tcW w:w="4185" w:type="dxa"/>
          </w:tcPr>
          <w:p w14:paraId="0D587084" w14:textId="305091FF" w:rsidR="0089454C" w:rsidRDefault="007F0FB7" w:rsidP="00FB23EC">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修改</w:t>
            </w:r>
            <w:r>
              <w:t>人员、机构信息、账户查找时</w:t>
            </w:r>
            <w:r>
              <w:rPr>
                <w:rFonts w:hint="eastAsia"/>
              </w:rPr>
              <w:t>的</w:t>
            </w:r>
            <w:r>
              <w:t>输入</w:t>
            </w:r>
            <w:r>
              <w:rPr>
                <w:rFonts w:hint="eastAsia"/>
              </w:rPr>
              <w:t>表述</w:t>
            </w:r>
          </w:p>
        </w:tc>
      </w:tr>
      <w:tr w:rsidR="0089454C" w14:paraId="62E50F05" w14:textId="77777777" w:rsidTr="008945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1CEA3108" w14:textId="77777777" w:rsidR="0089454C" w:rsidRDefault="0089454C" w:rsidP="00FB23EC">
            <w:pPr>
              <w:widowControl/>
              <w:jc w:val="center"/>
            </w:pPr>
          </w:p>
        </w:tc>
        <w:tc>
          <w:tcPr>
            <w:tcW w:w="1276" w:type="dxa"/>
          </w:tcPr>
          <w:p w14:paraId="5F67CBF5" w14:textId="77777777" w:rsidR="0089454C" w:rsidRDefault="0089454C" w:rsidP="00FB23EC">
            <w:pPr>
              <w:widowControl/>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2C085DDB" w14:textId="77777777" w:rsidR="0089454C" w:rsidRDefault="0089454C" w:rsidP="00FB23EC">
            <w:pPr>
              <w:widowControl/>
              <w:jc w:val="center"/>
              <w:cnfStyle w:val="000000100000" w:firstRow="0" w:lastRow="0" w:firstColumn="0" w:lastColumn="0" w:oddVBand="0" w:evenVBand="0" w:oddHBand="1" w:evenHBand="0" w:firstRowFirstColumn="0" w:firstRowLastColumn="0" w:lastRowFirstColumn="0" w:lastRowLastColumn="0"/>
            </w:pPr>
          </w:p>
        </w:tc>
        <w:tc>
          <w:tcPr>
            <w:tcW w:w="4185" w:type="dxa"/>
          </w:tcPr>
          <w:p w14:paraId="58056AF5" w14:textId="77777777" w:rsidR="0089454C" w:rsidRDefault="0089454C" w:rsidP="00FB23EC">
            <w:pPr>
              <w:widowControl/>
              <w:jc w:val="center"/>
              <w:cnfStyle w:val="000000100000" w:firstRow="0" w:lastRow="0" w:firstColumn="0" w:lastColumn="0" w:oddVBand="0" w:evenVBand="0" w:oddHBand="1" w:evenHBand="0" w:firstRowFirstColumn="0" w:firstRowLastColumn="0" w:lastRowFirstColumn="0" w:lastRowLastColumn="0"/>
            </w:pPr>
          </w:p>
        </w:tc>
      </w:tr>
    </w:tbl>
    <w:p w14:paraId="087E20BD" w14:textId="77777777" w:rsidR="00FB23EC" w:rsidRDefault="00FB23EC">
      <w:pPr>
        <w:widowControl/>
        <w:jc w:val="left"/>
      </w:pPr>
    </w:p>
    <w:p w14:paraId="69BAB80B" w14:textId="77777777" w:rsidR="00FB23EC" w:rsidRDefault="00FB23EC">
      <w:pPr>
        <w:widowControl/>
        <w:jc w:val="left"/>
      </w:pPr>
      <w:r>
        <w:br w:type="page"/>
      </w:r>
    </w:p>
    <w:sdt>
      <w:sdtPr>
        <w:rPr>
          <w:rFonts w:asciiTheme="minorHAnsi" w:eastAsiaTheme="minorEastAsia" w:hAnsiTheme="minorHAnsi" w:cstheme="minorBidi"/>
          <w:color w:val="auto"/>
          <w:kern w:val="2"/>
          <w:sz w:val="21"/>
          <w:szCs w:val="22"/>
          <w:lang w:val="zh-CN"/>
        </w:rPr>
        <w:id w:val="-1716039717"/>
        <w:docPartObj>
          <w:docPartGallery w:val="Table of Contents"/>
          <w:docPartUnique/>
        </w:docPartObj>
      </w:sdtPr>
      <w:sdtEndPr>
        <w:rPr>
          <w:b/>
          <w:bCs/>
        </w:rPr>
      </w:sdtEndPr>
      <w:sdtContent>
        <w:p w14:paraId="3B335F7A" w14:textId="77777777" w:rsidR="00FB23EC" w:rsidRDefault="00FB23EC">
          <w:pPr>
            <w:pStyle w:val="TOC"/>
          </w:pPr>
          <w:r>
            <w:rPr>
              <w:lang w:val="zh-CN"/>
            </w:rPr>
            <w:t>目录</w:t>
          </w:r>
        </w:p>
        <w:p w14:paraId="627BB96F" w14:textId="77777777" w:rsidR="00634934" w:rsidRDefault="00FB23EC">
          <w:pPr>
            <w:pStyle w:val="10"/>
            <w:tabs>
              <w:tab w:val="right" w:leader="dot" w:pos="8296"/>
            </w:tabs>
            <w:rPr>
              <w:noProof/>
            </w:rPr>
          </w:pPr>
          <w:r>
            <w:fldChar w:fldCharType="begin"/>
          </w:r>
          <w:r>
            <w:instrText xml:space="preserve"> TOC \o "1-3" \h \z \u </w:instrText>
          </w:r>
          <w:r>
            <w:fldChar w:fldCharType="separate"/>
          </w:r>
          <w:bookmarkStart w:id="0" w:name="_GoBack"/>
          <w:bookmarkEnd w:id="0"/>
          <w:r w:rsidR="00634934" w:rsidRPr="009913A4">
            <w:rPr>
              <w:rStyle w:val="a6"/>
              <w:noProof/>
            </w:rPr>
            <w:fldChar w:fldCharType="begin"/>
          </w:r>
          <w:r w:rsidR="00634934" w:rsidRPr="009913A4">
            <w:rPr>
              <w:rStyle w:val="a6"/>
              <w:noProof/>
            </w:rPr>
            <w:instrText xml:space="preserve"> </w:instrText>
          </w:r>
          <w:r w:rsidR="00634934">
            <w:rPr>
              <w:noProof/>
            </w:rPr>
            <w:instrText>HYPERLINK \l "_Toc432520318"</w:instrText>
          </w:r>
          <w:r w:rsidR="00634934" w:rsidRPr="009913A4">
            <w:rPr>
              <w:rStyle w:val="a6"/>
              <w:noProof/>
            </w:rPr>
            <w:instrText xml:space="preserve"> </w:instrText>
          </w:r>
          <w:r w:rsidR="00634934" w:rsidRPr="009913A4">
            <w:rPr>
              <w:rStyle w:val="a6"/>
              <w:noProof/>
            </w:rPr>
          </w:r>
          <w:r w:rsidR="00634934" w:rsidRPr="009913A4">
            <w:rPr>
              <w:rStyle w:val="a6"/>
              <w:noProof/>
            </w:rPr>
            <w:fldChar w:fldCharType="separate"/>
          </w:r>
          <w:r w:rsidR="00634934" w:rsidRPr="009913A4">
            <w:rPr>
              <w:rStyle w:val="a6"/>
              <w:noProof/>
            </w:rPr>
            <w:t>1</w:t>
          </w:r>
          <w:r w:rsidR="00634934" w:rsidRPr="009913A4">
            <w:rPr>
              <w:rStyle w:val="a6"/>
              <w:rFonts w:hint="eastAsia"/>
              <w:noProof/>
            </w:rPr>
            <w:t>引言</w:t>
          </w:r>
          <w:r w:rsidR="00634934">
            <w:rPr>
              <w:noProof/>
              <w:webHidden/>
            </w:rPr>
            <w:tab/>
          </w:r>
          <w:r w:rsidR="00634934">
            <w:rPr>
              <w:noProof/>
              <w:webHidden/>
            </w:rPr>
            <w:fldChar w:fldCharType="begin"/>
          </w:r>
          <w:r w:rsidR="00634934">
            <w:rPr>
              <w:noProof/>
              <w:webHidden/>
            </w:rPr>
            <w:instrText xml:space="preserve"> PAGEREF _Toc432520318 \h </w:instrText>
          </w:r>
          <w:r w:rsidR="00634934">
            <w:rPr>
              <w:noProof/>
              <w:webHidden/>
            </w:rPr>
          </w:r>
          <w:r w:rsidR="00634934">
            <w:rPr>
              <w:noProof/>
              <w:webHidden/>
            </w:rPr>
            <w:fldChar w:fldCharType="separate"/>
          </w:r>
          <w:r w:rsidR="00634934">
            <w:rPr>
              <w:noProof/>
              <w:webHidden/>
            </w:rPr>
            <w:t>4</w:t>
          </w:r>
          <w:r w:rsidR="00634934">
            <w:rPr>
              <w:noProof/>
              <w:webHidden/>
            </w:rPr>
            <w:fldChar w:fldCharType="end"/>
          </w:r>
          <w:r w:rsidR="00634934" w:rsidRPr="009913A4">
            <w:rPr>
              <w:rStyle w:val="a6"/>
              <w:noProof/>
            </w:rPr>
            <w:fldChar w:fldCharType="end"/>
          </w:r>
        </w:p>
        <w:p w14:paraId="3F85CF6F" w14:textId="77777777" w:rsidR="00634934" w:rsidRDefault="00634934">
          <w:pPr>
            <w:pStyle w:val="20"/>
            <w:tabs>
              <w:tab w:val="right" w:leader="dot" w:pos="8296"/>
            </w:tabs>
            <w:rPr>
              <w:noProof/>
            </w:rPr>
          </w:pPr>
          <w:hyperlink w:anchor="_Toc432520319" w:history="1">
            <w:r w:rsidRPr="009913A4">
              <w:rPr>
                <w:rStyle w:val="a6"/>
                <w:noProof/>
              </w:rPr>
              <w:t>1.1</w:t>
            </w:r>
            <w:r w:rsidRPr="009913A4">
              <w:rPr>
                <w:rStyle w:val="a6"/>
                <w:rFonts w:hint="eastAsia"/>
                <w:noProof/>
              </w:rPr>
              <w:t>目的</w:t>
            </w:r>
            <w:r>
              <w:rPr>
                <w:noProof/>
                <w:webHidden/>
              </w:rPr>
              <w:tab/>
            </w:r>
            <w:r>
              <w:rPr>
                <w:noProof/>
                <w:webHidden/>
              </w:rPr>
              <w:fldChar w:fldCharType="begin"/>
            </w:r>
            <w:r>
              <w:rPr>
                <w:noProof/>
                <w:webHidden/>
              </w:rPr>
              <w:instrText xml:space="preserve"> PAGEREF _Toc432520319 \h </w:instrText>
            </w:r>
            <w:r>
              <w:rPr>
                <w:noProof/>
                <w:webHidden/>
              </w:rPr>
            </w:r>
            <w:r>
              <w:rPr>
                <w:noProof/>
                <w:webHidden/>
              </w:rPr>
              <w:fldChar w:fldCharType="separate"/>
            </w:r>
            <w:r>
              <w:rPr>
                <w:noProof/>
                <w:webHidden/>
              </w:rPr>
              <w:t>4</w:t>
            </w:r>
            <w:r>
              <w:rPr>
                <w:noProof/>
                <w:webHidden/>
              </w:rPr>
              <w:fldChar w:fldCharType="end"/>
            </w:r>
          </w:hyperlink>
        </w:p>
        <w:p w14:paraId="0B73B5AF" w14:textId="77777777" w:rsidR="00634934" w:rsidRDefault="00634934">
          <w:pPr>
            <w:pStyle w:val="20"/>
            <w:tabs>
              <w:tab w:val="right" w:leader="dot" w:pos="8296"/>
            </w:tabs>
            <w:rPr>
              <w:noProof/>
            </w:rPr>
          </w:pPr>
          <w:hyperlink w:anchor="_Toc432520320" w:history="1">
            <w:r w:rsidRPr="009913A4">
              <w:rPr>
                <w:rStyle w:val="a6"/>
                <w:noProof/>
              </w:rPr>
              <w:t>1.2</w:t>
            </w:r>
            <w:r w:rsidRPr="009913A4">
              <w:rPr>
                <w:rStyle w:val="a6"/>
                <w:rFonts w:hint="eastAsia"/>
                <w:noProof/>
              </w:rPr>
              <w:t>范围</w:t>
            </w:r>
            <w:r>
              <w:rPr>
                <w:noProof/>
                <w:webHidden/>
              </w:rPr>
              <w:tab/>
            </w:r>
            <w:r>
              <w:rPr>
                <w:noProof/>
                <w:webHidden/>
              </w:rPr>
              <w:fldChar w:fldCharType="begin"/>
            </w:r>
            <w:r>
              <w:rPr>
                <w:noProof/>
                <w:webHidden/>
              </w:rPr>
              <w:instrText xml:space="preserve"> PAGEREF _Toc432520320 \h </w:instrText>
            </w:r>
            <w:r>
              <w:rPr>
                <w:noProof/>
                <w:webHidden/>
              </w:rPr>
            </w:r>
            <w:r>
              <w:rPr>
                <w:noProof/>
                <w:webHidden/>
              </w:rPr>
              <w:fldChar w:fldCharType="separate"/>
            </w:r>
            <w:r>
              <w:rPr>
                <w:noProof/>
                <w:webHidden/>
              </w:rPr>
              <w:t>4</w:t>
            </w:r>
            <w:r>
              <w:rPr>
                <w:noProof/>
                <w:webHidden/>
              </w:rPr>
              <w:fldChar w:fldCharType="end"/>
            </w:r>
          </w:hyperlink>
        </w:p>
        <w:p w14:paraId="710DC4AD" w14:textId="77777777" w:rsidR="00634934" w:rsidRDefault="00634934">
          <w:pPr>
            <w:pStyle w:val="20"/>
            <w:tabs>
              <w:tab w:val="right" w:leader="dot" w:pos="8296"/>
            </w:tabs>
            <w:rPr>
              <w:noProof/>
            </w:rPr>
          </w:pPr>
          <w:hyperlink w:anchor="_Toc432520321" w:history="1">
            <w:r w:rsidRPr="009913A4">
              <w:rPr>
                <w:rStyle w:val="a6"/>
                <w:noProof/>
              </w:rPr>
              <w:t>1.3</w:t>
            </w:r>
            <w:r w:rsidRPr="009913A4">
              <w:rPr>
                <w:rStyle w:val="a6"/>
                <w:rFonts w:hint="eastAsia"/>
                <w:noProof/>
              </w:rPr>
              <w:t>参考文献</w:t>
            </w:r>
            <w:r>
              <w:rPr>
                <w:noProof/>
                <w:webHidden/>
              </w:rPr>
              <w:tab/>
            </w:r>
            <w:r>
              <w:rPr>
                <w:noProof/>
                <w:webHidden/>
              </w:rPr>
              <w:fldChar w:fldCharType="begin"/>
            </w:r>
            <w:r>
              <w:rPr>
                <w:noProof/>
                <w:webHidden/>
              </w:rPr>
              <w:instrText xml:space="preserve"> PAGEREF _Toc432520321 \h </w:instrText>
            </w:r>
            <w:r>
              <w:rPr>
                <w:noProof/>
                <w:webHidden/>
              </w:rPr>
            </w:r>
            <w:r>
              <w:rPr>
                <w:noProof/>
                <w:webHidden/>
              </w:rPr>
              <w:fldChar w:fldCharType="separate"/>
            </w:r>
            <w:r>
              <w:rPr>
                <w:noProof/>
                <w:webHidden/>
              </w:rPr>
              <w:t>4</w:t>
            </w:r>
            <w:r>
              <w:rPr>
                <w:noProof/>
                <w:webHidden/>
              </w:rPr>
              <w:fldChar w:fldCharType="end"/>
            </w:r>
          </w:hyperlink>
        </w:p>
        <w:p w14:paraId="383F1357" w14:textId="77777777" w:rsidR="00634934" w:rsidRDefault="00634934">
          <w:pPr>
            <w:pStyle w:val="10"/>
            <w:tabs>
              <w:tab w:val="right" w:leader="dot" w:pos="8296"/>
            </w:tabs>
            <w:rPr>
              <w:noProof/>
            </w:rPr>
          </w:pPr>
          <w:hyperlink w:anchor="_Toc432520322" w:history="1">
            <w:r w:rsidRPr="009913A4">
              <w:rPr>
                <w:rStyle w:val="a6"/>
                <w:noProof/>
              </w:rPr>
              <w:t>2</w:t>
            </w:r>
            <w:r w:rsidRPr="009913A4">
              <w:rPr>
                <w:rStyle w:val="a6"/>
                <w:rFonts w:hint="eastAsia"/>
                <w:noProof/>
              </w:rPr>
              <w:t>总体描述</w:t>
            </w:r>
            <w:r>
              <w:rPr>
                <w:noProof/>
                <w:webHidden/>
              </w:rPr>
              <w:tab/>
            </w:r>
            <w:r>
              <w:rPr>
                <w:noProof/>
                <w:webHidden/>
              </w:rPr>
              <w:fldChar w:fldCharType="begin"/>
            </w:r>
            <w:r>
              <w:rPr>
                <w:noProof/>
                <w:webHidden/>
              </w:rPr>
              <w:instrText xml:space="preserve"> PAGEREF _Toc432520322 \h </w:instrText>
            </w:r>
            <w:r>
              <w:rPr>
                <w:noProof/>
                <w:webHidden/>
              </w:rPr>
            </w:r>
            <w:r>
              <w:rPr>
                <w:noProof/>
                <w:webHidden/>
              </w:rPr>
              <w:fldChar w:fldCharType="separate"/>
            </w:r>
            <w:r>
              <w:rPr>
                <w:noProof/>
                <w:webHidden/>
              </w:rPr>
              <w:t>4</w:t>
            </w:r>
            <w:r>
              <w:rPr>
                <w:noProof/>
                <w:webHidden/>
              </w:rPr>
              <w:fldChar w:fldCharType="end"/>
            </w:r>
          </w:hyperlink>
        </w:p>
        <w:p w14:paraId="66D5B90F" w14:textId="77777777" w:rsidR="00634934" w:rsidRDefault="00634934">
          <w:pPr>
            <w:pStyle w:val="20"/>
            <w:tabs>
              <w:tab w:val="right" w:leader="dot" w:pos="8296"/>
            </w:tabs>
            <w:rPr>
              <w:noProof/>
            </w:rPr>
          </w:pPr>
          <w:hyperlink w:anchor="_Toc432520323" w:history="1">
            <w:r w:rsidRPr="009913A4">
              <w:rPr>
                <w:rStyle w:val="a6"/>
                <w:noProof/>
              </w:rPr>
              <w:t>2.1</w:t>
            </w:r>
            <w:r w:rsidRPr="009913A4">
              <w:rPr>
                <w:rStyle w:val="a6"/>
                <w:rFonts w:hint="eastAsia"/>
                <w:noProof/>
              </w:rPr>
              <w:t>商品前景</w:t>
            </w:r>
            <w:r>
              <w:rPr>
                <w:noProof/>
                <w:webHidden/>
              </w:rPr>
              <w:tab/>
            </w:r>
            <w:r>
              <w:rPr>
                <w:noProof/>
                <w:webHidden/>
              </w:rPr>
              <w:fldChar w:fldCharType="begin"/>
            </w:r>
            <w:r>
              <w:rPr>
                <w:noProof/>
                <w:webHidden/>
              </w:rPr>
              <w:instrText xml:space="preserve"> PAGEREF _Toc432520323 \h </w:instrText>
            </w:r>
            <w:r>
              <w:rPr>
                <w:noProof/>
                <w:webHidden/>
              </w:rPr>
            </w:r>
            <w:r>
              <w:rPr>
                <w:noProof/>
                <w:webHidden/>
              </w:rPr>
              <w:fldChar w:fldCharType="separate"/>
            </w:r>
            <w:r>
              <w:rPr>
                <w:noProof/>
                <w:webHidden/>
              </w:rPr>
              <w:t>4</w:t>
            </w:r>
            <w:r>
              <w:rPr>
                <w:noProof/>
                <w:webHidden/>
              </w:rPr>
              <w:fldChar w:fldCharType="end"/>
            </w:r>
          </w:hyperlink>
        </w:p>
        <w:p w14:paraId="30296717" w14:textId="77777777" w:rsidR="00634934" w:rsidRDefault="00634934">
          <w:pPr>
            <w:pStyle w:val="30"/>
            <w:tabs>
              <w:tab w:val="right" w:leader="dot" w:pos="8296"/>
            </w:tabs>
            <w:rPr>
              <w:noProof/>
            </w:rPr>
          </w:pPr>
          <w:hyperlink w:anchor="_Toc432520324" w:history="1">
            <w:r w:rsidRPr="009913A4">
              <w:rPr>
                <w:rStyle w:val="a6"/>
                <w:noProof/>
              </w:rPr>
              <w:t>2.1.1</w:t>
            </w:r>
            <w:r w:rsidRPr="009913A4">
              <w:rPr>
                <w:rStyle w:val="a6"/>
                <w:rFonts w:hint="eastAsia"/>
                <w:noProof/>
              </w:rPr>
              <w:t>背景与机遇</w:t>
            </w:r>
            <w:r>
              <w:rPr>
                <w:noProof/>
                <w:webHidden/>
              </w:rPr>
              <w:tab/>
            </w:r>
            <w:r>
              <w:rPr>
                <w:noProof/>
                <w:webHidden/>
              </w:rPr>
              <w:fldChar w:fldCharType="begin"/>
            </w:r>
            <w:r>
              <w:rPr>
                <w:noProof/>
                <w:webHidden/>
              </w:rPr>
              <w:instrText xml:space="preserve"> PAGEREF _Toc432520324 \h </w:instrText>
            </w:r>
            <w:r>
              <w:rPr>
                <w:noProof/>
                <w:webHidden/>
              </w:rPr>
            </w:r>
            <w:r>
              <w:rPr>
                <w:noProof/>
                <w:webHidden/>
              </w:rPr>
              <w:fldChar w:fldCharType="separate"/>
            </w:r>
            <w:r>
              <w:rPr>
                <w:noProof/>
                <w:webHidden/>
              </w:rPr>
              <w:t>4</w:t>
            </w:r>
            <w:r>
              <w:rPr>
                <w:noProof/>
                <w:webHidden/>
              </w:rPr>
              <w:fldChar w:fldCharType="end"/>
            </w:r>
          </w:hyperlink>
        </w:p>
        <w:p w14:paraId="3F64B3C0" w14:textId="77777777" w:rsidR="00634934" w:rsidRDefault="00634934">
          <w:pPr>
            <w:pStyle w:val="30"/>
            <w:tabs>
              <w:tab w:val="right" w:leader="dot" w:pos="8296"/>
            </w:tabs>
            <w:rPr>
              <w:noProof/>
            </w:rPr>
          </w:pPr>
          <w:hyperlink w:anchor="_Toc432520325" w:history="1">
            <w:r w:rsidRPr="009913A4">
              <w:rPr>
                <w:rStyle w:val="a6"/>
                <w:noProof/>
              </w:rPr>
              <w:t>2.1.2</w:t>
            </w:r>
            <w:r w:rsidRPr="009913A4">
              <w:rPr>
                <w:rStyle w:val="a6"/>
                <w:rFonts w:hint="eastAsia"/>
                <w:noProof/>
              </w:rPr>
              <w:t>业务需求</w:t>
            </w:r>
            <w:r>
              <w:rPr>
                <w:noProof/>
                <w:webHidden/>
              </w:rPr>
              <w:tab/>
            </w:r>
            <w:r>
              <w:rPr>
                <w:noProof/>
                <w:webHidden/>
              </w:rPr>
              <w:fldChar w:fldCharType="begin"/>
            </w:r>
            <w:r>
              <w:rPr>
                <w:noProof/>
                <w:webHidden/>
              </w:rPr>
              <w:instrText xml:space="preserve"> PAGEREF _Toc432520325 \h </w:instrText>
            </w:r>
            <w:r>
              <w:rPr>
                <w:noProof/>
                <w:webHidden/>
              </w:rPr>
            </w:r>
            <w:r>
              <w:rPr>
                <w:noProof/>
                <w:webHidden/>
              </w:rPr>
              <w:fldChar w:fldCharType="separate"/>
            </w:r>
            <w:r>
              <w:rPr>
                <w:noProof/>
                <w:webHidden/>
              </w:rPr>
              <w:t>4</w:t>
            </w:r>
            <w:r>
              <w:rPr>
                <w:noProof/>
                <w:webHidden/>
              </w:rPr>
              <w:fldChar w:fldCharType="end"/>
            </w:r>
          </w:hyperlink>
        </w:p>
        <w:p w14:paraId="155090CA" w14:textId="77777777" w:rsidR="00634934" w:rsidRDefault="00634934">
          <w:pPr>
            <w:pStyle w:val="20"/>
            <w:tabs>
              <w:tab w:val="right" w:leader="dot" w:pos="8296"/>
            </w:tabs>
            <w:rPr>
              <w:noProof/>
            </w:rPr>
          </w:pPr>
          <w:hyperlink w:anchor="_Toc432520326" w:history="1">
            <w:r w:rsidRPr="009913A4">
              <w:rPr>
                <w:rStyle w:val="a6"/>
                <w:noProof/>
              </w:rPr>
              <w:t>2.2</w:t>
            </w:r>
            <w:r w:rsidRPr="009913A4">
              <w:rPr>
                <w:rStyle w:val="a6"/>
                <w:rFonts w:hint="eastAsia"/>
                <w:noProof/>
              </w:rPr>
              <w:t>商品功能</w:t>
            </w:r>
            <w:r>
              <w:rPr>
                <w:noProof/>
                <w:webHidden/>
              </w:rPr>
              <w:tab/>
            </w:r>
            <w:r>
              <w:rPr>
                <w:noProof/>
                <w:webHidden/>
              </w:rPr>
              <w:fldChar w:fldCharType="begin"/>
            </w:r>
            <w:r>
              <w:rPr>
                <w:noProof/>
                <w:webHidden/>
              </w:rPr>
              <w:instrText xml:space="preserve"> PAGEREF _Toc432520326 \h </w:instrText>
            </w:r>
            <w:r>
              <w:rPr>
                <w:noProof/>
                <w:webHidden/>
              </w:rPr>
            </w:r>
            <w:r>
              <w:rPr>
                <w:noProof/>
                <w:webHidden/>
              </w:rPr>
              <w:fldChar w:fldCharType="separate"/>
            </w:r>
            <w:r>
              <w:rPr>
                <w:noProof/>
                <w:webHidden/>
              </w:rPr>
              <w:t>5</w:t>
            </w:r>
            <w:r>
              <w:rPr>
                <w:noProof/>
                <w:webHidden/>
              </w:rPr>
              <w:fldChar w:fldCharType="end"/>
            </w:r>
          </w:hyperlink>
        </w:p>
        <w:p w14:paraId="4ECF4629" w14:textId="77777777" w:rsidR="00634934" w:rsidRDefault="00634934">
          <w:pPr>
            <w:pStyle w:val="20"/>
            <w:tabs>
              <w:tab w:val="right" w:leader="dot" w:pos="8296"/>
            </w:tabs>
            <w:rPr>
              <w:noProof/>
            </w:rPr>
          </w:pPr>
          <w:hyperlink w:anchor="_Toc432520327" w:history="1">
            <w:r w:rsidRPr="009913A4">
              <w:rPr>
                <w:rStyle w:val="a6"/>
                <w:noProof/>
              </w:rPr>
              <w:t>2.3</w:t>
            </w:r>
            <w:r w:rsidRPr="009913A4">
              <w:rPr>
                <w:rStyle w:val="a6"/>
                <w:rFonts w:hint="eastAsia"/>
                <w:noProof/>
              </w:rPr>
              <w:t>用户特征</w:t>
            </w:r>
            <w:r>
              <w:rPr>
                <w:noProof/>
                <w:webHidden/>
              </w:rPr>
              <w:tab/>
            </w:r>
            <w:r>
              <w:rPr>
                <w:noProof/>
                <w:webHidden/>
              </w:rPr>
              <w:fldChar w:fldCharType="begin"/>
            </w:r>
            <w:r>
              <w:rPr>
                <w:noProof/>
                <w:webHidden/>
              </w:rPr>
              <w:instrText xml:space="preserve"> PAGEREF _Toc432520327 \h </w:instrText>
            </w:r>
            <w:r>
              <w:rPr>
                <w:noProof/>
                <w:webHidden/>
              </w:rPr>
            </w:r>
            <w:r>
              <w:rPr>
                <w:noProof/>
                <w:webHidden/>
              </w:rPr>
              <w:fldChar w:fldCharType="separate"/>
            </w:r>
            <w:r>
              <w:rPr>
                <w:noProof/>
                <w:webHidden/>
              </w:rPr>
              <w:t>5</w:t>
            </w:r>
            <w:r>
              <w:rPr>
                <w:noProof/>
                <w:webHidden/>
              </w:rPr>
              <w:fldChar w:fldCharType="end"/>
            </w:r>
          </w:hyperlink>
        </w:p>
        <w:p w14:paraId="00C37641" w14:textId="77777777" w:rsidR="00634934" w:rsidRDefault="00634934">
          <w:pPr>
            <w:pStyle w:val="20"/>
            <w:tabs>
              <w:tab w:val="right" w:leader="dot" w:pos="8296"/>
            </w:tabs>
            <w:rPr>
              <w:noProof/>
            </w:rPr>
          </w:pPr>
          <w:hyperlink w:anchor="_Toc432520328" w:history="1">
            <w:r w:rsidRPr="009913A4">
              <w:rPr>
                <w:rStyle w:val="a6"/>
                <w:noProof/>
              </w:rPr>
              <w:t>2.4</w:t>
            </w:r>
            <w:r w:rsidRPr="009913A4">
              <w:rPr>
                <w:rStyle w:val="a6"/>
                <w:rFonts w:hint="eastAsia"/>
                <w:noProof/>
              </w:rPr>
              <w:t>约束</w:t>
            </w:r>
            <w:r>
              <w:rPr>
                <w:noProof/>
                <w:webHidden/>
              </w:rPr>
              <w:tab/>
            </w:r>
            <w:r>
              <w:rPr>
                <w:noProof/>
                <w:webHidden/>
              </w:rPr>
              <w:fldChar w:fldCharType="begin"/>
            </w:r>
            <w:r>
              <w:rPr>
                <w:noProof/>
                <w:webHidden/>
              </w:rPr>
              <w:instrText xml:space="preserve"> PAGEREF _Toc432520328 \h </w:instrText>
            </w:r>
            <w:r>
              <w:rPr>
                <w:noProof/>
                <w:webHidden/>
              </w:rPr>
            </w:r>
            <w:r>
              <w:rPr>
                <w:noProof/>
                <w:webHidden/>
              </w:rPr>
              <w:fldChar w:fldCharType="separate"/>
            </w:r>
            <w:r>
              <w:rPr>
                <w:noProof/>
                <w:webHidden/>
              </w:rPr>
              <w:t>6</w:t>
            </w:r>
            <w:r>
              <w:rPr>
                <w:noProof/>
                <w:webHidden/>
              </w:rPr>
              <w:fldChar w:fldCharType="end"/>
            </w:r>
          </w:hyperlink>
        </w:p>
        <w:p w14:paraId="659C498B" w14:textId="77777777" w:rsidR="00634934" w:rsidRDefault="00634934">
          <w:pPr>
            <w:pStyle w:val="20"/>
            <w:tabs>
              <w:tab w:val="right" w:leader="dot" w:pos="8296"/>
            </w:tabs>
            <w:rPr>
              <w:noProof/>
            </w:rPr>
          </w:pPr>
          <w:hyperlink w:anchor="_Toc432520329" w:history="1">
            <w:r w:rsidRPr="009913A4">
              <w:rPr>
                <w:rStyle w:val="a6"/>
                <w:noProof/>
              </w:rPr>
              <w:t>2.5</w:t>
            </w:r>
            <w:r w:rsidRPr="009913A4">
              <w:rPr>
                <w:rStyle w:val="a6"/>
                <w:rFonts w:hint="eastAsia"/>
                <w:noProof/>
              </w:rPr>
              <w:t>假设和依赖</w:t>
            </w:r>
            <w:r>
              <w:rPr>
                <w:noProof/>
                <w:webHidden/>
              </w:rPr>
              <w:tab/>
            </w:r>
            <w:r>
              <w:rPr>
                <w:noProof/>
                <w:webHidden/>
              </w:rPr>
              <w:fldChar w:fldCharType="begin"/>
            </w:r>
            <w:r>
              <w:rPr>
                <w:noProof/>
                <w:webHidden/>
              </w:rPr>
              <w:instrText xml:space="preserve"> PAGEREF _Toc432520329 \h </w:instrText>
            </w:r>
            <w:r>
              <w:rPr>
                <w:noProof/>
                <w:webHidden/>
              </w:rPr>
            </w:r>
            <w:r>
              <w:rPr>
                <w:noProof/>
                <w:webHidden/>
              </w:rPr>
              <w:fldChar w:fldCharType="separate"/>
            </w:r>
            <w:r>
              <w:rPr>
                <w:noProof/>
                <w:webHidden/>
              </w:rPr>
              <w:t>6</w:t>
            </w:r>
            <w:r>
              <w:rPr>
                <w:noProof/>
                <w:webHidden/>
              </w:rPr>
              <w:fldChar w:fldCharType="end"/>
            </w:r>
          </w:hyperlink>
        </w:p>
        <w:p w14:paraId="37BE4099" w14:textId="77777777" w:rsidR="00634934" w:rsidRDefault="00634934">
          <w:pPr>
            <w:pStyle w:val="10"/>
            <w:tabs>
              <w:tab w:val="right" w:leader="dot" w:pos="8296"/>
            </w:tabs>
            <w:rPr>
              <w:noProof/>
            </w:rPr>
          </w:pPr>
          <w:hyperlink w:anchor="_Toc432520330" w:history="1">
            <w:r w:rsidRPr="009913A4">
              <w:rPr>
                <w:rStyle w:val="a6"/>
                <w:noProof/>
              </w:rPr>
              <w:t>3</w:t>
            </w:r>
            <w:r w:rsidRPr="009913A4">
              <w:rPr>
                <w:rStyle w:val="a6"/>
                <w:rFonts w:hint="eastAsia"/>
                <w:noProof/>
              </w:rPr>
              <w:t>详细需求描述</w:t>
            </w:r>
            <w:r>
              <w:rPr>
                <w:noProof/>
                <w:webHidden/>
              </w:rPr>
              <w:tab/>
            </w:r>
            <w:r>
              <w:rPr>
                <w:noProof/>
                <w:webHidden/>
              </w:rPr>
              <w:fldChar w:fldCharType="begin"/>
            </w:r>
            <w:r>
              <w:rPr>
                <w:noProof/>
                <w:webHidden/>
              </w:rPr>
              <w:instrText xml:space="preserve"> PAGEREF _Toc432520330 \h </w:instrText>
            </w:r>
            <w:r>
              <w:rPr>
                <w:noProof/>
                <w:webHidden/>
              </w:rPr>
            </w:r>
            <w:r>
              <w:rPr>
                <w:noProof/>
                <w:webHidden/>
              </w:rPr>
              <w:fldChar w:fldCharType="separate"/>
            </w:r>
            <w:r>
              <w:rPr>
                <w:noProof/>
                <w:webHidden/>
              </w:rPr>
              <w:t>7</w:t>
            </w:r>
            <w:r>
              <w:rPr>
                <w:noProof/>
                <w:webHidden/>
              </w:rPr>
              <w:fldChar w:fldCharType="end"/>
            </w:r>
          </w:hyperlink>
        </w:p>
        <w:p w14:paraId="18C1107D" w14:textId="77777777" w:rsidR="00634934" w:rsidRDefault="00634934">
          <w:pPr>
            <w:pStyle w:val="20"/>
            <w:tabs>
              <w:tab w:val="right" w:leader="dot" w:pos="8296"/>
            </w:tabs>
            <w:rPr>
              <w:noProof/>
            </w:rPr>
          </w:pPr>
          <w:hyperlink w:anchor="_Toc432520331" w:history="1">
            <w:r w:rsidRPr="009913A4">
              <w:rPr>
                <w:rStyle w:val="a6"/>
                <w:noProof/>
              </w:rPr>
              <w:t>3.1</w:t>
            </w:r>
            <w:r w:rsidRPr="009913A4">
              <w:rPr>
                <w:rStyle w:val="a6"/>
                <w:rFonts w:hint="eastAsia"/>
                <w:noProof/>
              </w:rPr>
              <w:t>对外接口需求</w:t>
            </w:r>
            <w:r>
              <w:rPr>
                <w:noProof/>
                <w:webHidden/>
              </w:rPr>
              <w:tab/>
            </w:r>
            <w:r>
              <w:rPr>
                <w:noProof/>
                <w:webHidden/>
              </w:rPr>
              <w:fldChar w:fldCharType="begin"/>
            </w:r>
            <w:r>
              <w:rPr>
                <w:noProof/>
                <w:webHidden/>
              </w:rPr>
              <w:instrText xml:space="preserve"> PAGEREF _Toc432520331 \h </w:instrText>
            </w:r>
            <w:r>
              <w:rPr>
                <w:noProof/>
                <w:webHidden/>
              </w:rPr>
            </w:r>
            <w:r>
              <w:rPr>
                <w:noProof/>
                <w:webHidden/>
              </w:rPr>
              <w:fldChar w:fldCharType="separate"/>
            </w:r>
            <w:r>
              <w:rPr>
                <w:noProof/>
                <w:webHidden/>
              </w:rPr>
              <w:t>7</w:t>
            </w:r>
            <w:r>
              <w:rPr>
                <w:noProof/>
                <w:webHidden/>
              </w:rPr>
              <w:fldChar w:fldCharType="end"/>
            </w:r>
          </w:hyperlink>
        </w:p>
        <w:p w14:paraId="41A25C42" w14:textId="77777777" w:rsidR="00634934" w:rsidRDefault="00634934">
          <w:pPr>
            <w:pStyle w:val="30"/>
            <w:tabs>
              <w:tab w:val="right" w:leader="dot" w:pos="8296"/>
            </w:tabs>
            <w:rPr>
              <w:noProof/>
            </w:rPr>
          </w:pPr>
          <w:hyperlink w:anchor="_Toc432520332" w:history="1">
            <w:r w:rsidRPr="009913A4">
              <w:rPr>
                <w:rStyle w:val="a6"/>
                <w:noProof/>
              </w:rPr>
              <w:t>3.1.1</w:t>
            </w:r>
            <w:r w:rsidRPr="009913A4">
              <w:rPr>
                <w:rStyle w:val="a6"/>
                <w:rFonts w:hint="eastAsia"/>
                <w:noProof/>
              </w:rPr>
              <w:t>用户界面</w:t>
            </w:r>
            <w:r>
              <w:rPr>
                <w:noProof/>
                <w:webHidden/>
              </w:rPr>
              <w:tab/>
            </w:r>
            <w:r>
              <w:rPr>
                <w:noProof/>
                <w:webHidden/>
              </w:rPr>
              <w:fldChar w:fldCharType="begin"/>
            </w:r>
            <w:r>
              <w:rPr>
                <w:noProof/>
                <w:webHidden/>
              </w:rPr>
              <w:instrText xml:space="preserve"> PAGEREF _Toc432520332 \h </w:instrText>
            </w:r>
            <w:r>
              <w:rPr>
                <w:noProof/>
                <w:webHidden/>
              </w:rPr>
            </w:r>
            <w:r>
              <w:rPr>
                <w:noProof/>
                <w:webHidden/>
              </w:rPr>
              <w:fldChar w:fldCharType="separate"/>
            </w:r>
            <w:r>
              <w:rPr>
                <w:noProof/>
                <w:webHidden/>
              </w:rPr>
              <w:t>7</w:t>
            </w:r>
            <w:r>
              <w:rPr>
                <w:noProof/>
                <w:webHidden/>
              </w:rPr>
              <w:fldChar w:fldCharType="end"/>
            </w:r>
          </w:hyperlink>
        </w:p>
        <w:p w14:paraId="0CBA2972" w14:textId="77777777" w:rsidR="00634934" w:rsidRDefault="00634934">
          <w:pPr>
            <w:pStyle w:val="30"/>
            <w:tabs>
              <w:tab w:val="right" w:leader="dot" w:pos="8296"/>
            </w:tabs>
            <w:rPr>
              <w:noProof/>
            </w:rPr>
          </w:pPr>
          <w:hyperlink w:anchor="_Toc432520333" w:history="1">
            <w:r w:rsidRPr="009913A4">
              <w:rPr>
                <w:rStyle w:val="a6"/>
                <w:noProof/>
              </w:rPr>
              <w:t>3.1.2</w:t>
            </w:r>
            <w:r w:rsidRPr="009913A4">
              <w:rPr>
                <w:rStyle w:val="a6"/>
                <w:rFonts w:hint="eastAsia"/>
                <w:noProof/>
              </w:rPr>
              <w:t>软件接口</w:t>
            </w:r>
            <w:r>
              <w:rPr>
                <w:noProof/>
                <w:webHidden/>
              </w:rPr>
              <w:tab/>
            </w:r>
            <w:r>
              <w:rPr>
                <w:noProof/>
                <w:webHidden/>
              </w:rPr>
              <w:fldChar w:fldCharType="begin"/>
            </w:r>
            <w:r>
              <w:rPr>
                <w:noProof/>
                <w:webHidden/>
              </w:rPr>
              <w:instrText xml:space="preserve"> PAGEREF _Toc432520333 \h </w:instrText>
            </w:r>
            <w:r>
              <w:rPr>
                <w:noProof/>
                <w:webHidden/>
              </w:rPr>
            </w:r>
            <w:r>
              <w:rPr>
                <w:noProof/>
                <w:webHidden/>
              </w:rPr>
              <w:fldChar w:fldCharType="separate"/>
            </w:r>
            <w:r>
              <w:rPr>
                <w:noProof/>
                <w:webHidden/>
              </w:rPr>
              <w:t>8</w:t>
            </w:r>
            <w:r>
              <w:rPr>
                <w:noProof/>
                <w:webHidden/>
              </w:rPr>
              <w:fldChar w:fldCharType="end"/>
            </w:r>
          </w:hyperlink>
        </w:p>
        <w:p w14:paraId="5CD4A93E" w14:textId="77777777" w:rsidR="00634934" w:rsidRDefault="00634934">
          <w:pPr>
            <w:pStyle w:val="30"/>
            <w:tabs>
              <w:tab w:val="right" w:leader="dot" w:pos="8296"/>
            </w:tabs>
            <w:rPr>
              <w:noProof/>
            </w:rPr>
          </w:pPr>
          <w:hyperlink w:anchor="_Toc432520334" w:history="1">
            <w:r w:rsidRPr="009913A4">
              <w:rPr>
                <w:rStyle w:val="a6"/>
                <w:noProof/>
              </w:rPr>
              <w:t>3.1.3</w:t>
            </w:r>
            <w:r w:rsidRPr="009913A4">
              <w:rPr>
                <w:rStyle w:val="a6"/>
                <w:rFonts w:hint="eastAsia"/>
                <w:noProof/>
              </w:rPr>
              <w:t>通信接口</w:t>
            </w:r>
            <w:r>
              <w:rPr>
                <w:noProof/>
                <w:webHidden/>
              </w:rPr>
              <w:tab/>
            </w:r>
            <w:r>
              <w:rPr>
                <w:noProof/>
                <w:webHidden/>
              </w:rPr>
              <w:fldChar w:fldCharType="begin"/>
            </w:r>
            <w:r>
              <w:rPr>
                <w:noProof/>
                <w:webHidden/>
              </w:rPr>
              <w:instrText xml:space="preserve"> PAGEREF _Toc432520334 \h </w:instrText>
            </w:r>
            <w:r>
              <w:rPr>
                <w:noProof/>
                <w:webHidden/>
              </w:rPr>
            </w:r>
            <w:r>
              <w:rPr>
                <w:noProof/>
                <w:webHidden/>
              </w:rPr>
              <w:fldChar w:fldCharType="separate"/>
            </w:r>
            <w:r>
              <w:rPr>
                <w:noProof/>
                <w:webHidden/>
              </w:rPr>
              <w:t>8</w:t>
            </w:r>
            <w:r>
              <w:rPr>
                <w:noProof/>
                <w:webHidden/>
              </w:rPr>
              <w:fldChar w:fldCharType="end"/>
            </w:r>
          </w:hyperlink>
        </w:p>
        <w:p w14:paraId="656D9D84" w14:textId="77777777" w:rsidR="00634934" w:rsidRDefault="00634934">
          <w:pPr>
            <w:pStyle w:val="20"/>
            <w:tabs>
              <w:tab w:val="right" w:leader="dot" w:pos="8296"/>
            </w:tabs>
            <w:rPr>
              <w:noProof/>
            </w:rPr>
          </w:pPr>
          <w:hyperlink w:anchor="_Toc432520335" w:history="1">
            <w:r w:rsidRPr="009913A4">
              <w:rPr>
                <w:rStyle w:val="a6"/>
                <w:noProof/>
              </w:rPr>
              <w:t>3.2</w:t>
            </w:r>
            <w:r w:rsidRPr="009913A4">
              <w:rPr>
                <w:rStyle w:val="a6"/>
                <w:rFonts w:hint="eastAsia"/>
                <w:noProof/>
              </w:rPr>
              <w:t>功能需求</w:t>
            </w:r>
            <w:r>
              <w:rPr>
                <w:noProof/>
                <w:webHidden/>
              </w:rPr>
              <w:tab/>
            </w:r>
            <w:r>
              <w:rPr>
                <w:noProof/>
                <w:webHidden/>
              </w:rPr>
              <w:fldChar w:fldCharType="begin"/>
            </w:r>
            <w:r>
              <w:rPr>
                <w:noProof/>
                <w:webHidden/>
              </w:rPr>
              <w:instrText xml:space="preserve"> PAGEREF _Toc432520335 \h </w:instrText>
            </w:r>
            <w:r>
              <w:rPr>
                <w:noProof/>
                <w:webHidden/>
              </w:rPr>
            </w:r>
            <w:r>
              <w:rPr>
                <w:noProof/>
                <w:webHidden/>
              </w:rPr>
              <w:fldChar w:fldCharType="separate"/>
            </w:r>
            <w:r>
              <w:rPr>
                <w:noProof/>
                <w:webHidden/>
              </w:rPr>
              <w:t>8</w:t>
            </w:r>
            <w:r>
              <w:rPr>
                <w:noProof/>
                <w:webHidden/>
              </w:rPr>
              <w:fldChar w:fldCharType="end"/>
            </w:r>
          </w:hyperlink>
        </w:p>
        <w:p w14:paraId="3940C3AB" w14:textId="77777777" w:rsidR="00634934" w:rsidRDefault="00634934">
          <w:pPr>
            <w:pStyle w:val="30"/>
            <w:tabs>
              <w:tab w:val="right" w:leader="dot" w:pos="8296"/>
            </w:tabs>
            <w:rPr>
              <w:noProof/>
            </w:rPr>
          </w:pPr>
          <w:hyperlink w:anchor="_Toc432520336" w:history="1">
            <w:r w:rsidRPr="009913A4">
              <w:rPr>
                <w:rStyle w:val="a6"/>
                <w:noProof/>
              </w:rPr>
              <w:t>3.2.1</w:t>
            </w:r>
            <w:r w:rsidRPr="009913A4">
              <w:rPr>
                <w:rStyle w:val="a6"/>
                <w:rFonts w:hint="eastAsia"/>
                <w:noProof/>
              </w:rPr>
              <w:t>查询物流信息</w:t>
            </w:r>
            <w:r>
              <w:rPr>
                <w:noProof/>
                <w:webHidden/>
              </w:rPr>
              <w:tab/>
            </w:r>
            <w:r>
              <w:rPr>
                <w:noProof/>
                <w:webHidden/>
              </w:rPr>
              <w:fldChar w:fldCharType="begin"/>
            </w:r>
            <w:r>
              <w:rPr>
                <w:noProof/>
                <w:webHidden/>
              </w:rPr>
              <w:instrText xml:space="preserve"> PAGEREF _Toc432520336 \h </w:instrText>
            </w:r>
            <w:r>
              <w:rPr>
                <w:noProof/>
                <w:webHidden/>
              </w:rPr>
            </w:r>
            <w:r>
              <w:rPr>
                <w:noProof/>
                <w:webHidden/>
              </w:rPr>
              <w:fldChar w:fldCharType="separate"/>
            </w:r>
            <w:r>
              <w:rPr>
                <w:noProof/>
                <w:webHidden/>
              </w:rPr>
              <w:t>8</w:t>
            </w:r>
            <w:r>
              <w:rPr>
                <w:noProof/>
                <w:webHidden/>
              </w:rPr>
              <w:fldChar w:fldCharType="end"/>
            </w:r>
          </w:hyperlink>
        </w:p>
        <w:p w14:paraId="049F547C" w14:textId="77777777" w:rsidR="00634934" w:rsidRDefault="00634934">
          <w:pPr>
            <w:pStyle w:val="30"/>
            <w:tabs>
              <w:tab w:val="right" w:leader="dot" w:pos="8296"/>
            </w:tabs>
            <w:rPr>
              <w:noProof/>
            </w:rPr>
          </w:pPr>
          <w:hyperlink w:anchor="_Toc432520337" w:history="1">
            <w:r w:rsidRPr="009913A4">
              <w:rPr>
                <w:rStyle w:val="a6"/>
                <w:noProof/>
              </w:rPr>
              <w:t>3.2.2</w:t>
            </w:r>
            <w:r w:rsidRPr="009913A4">
              <w:rPr>
                <w:rStyle w:val="a6"/>
                <w:rFonts w:hint="eastAsia"/>
                <w:noProof/>
              </w:rPr>
              <w:t>收件</w:t>
            </w:r>
            <w:r>
              <w:rPr>
                <w:noProof/>
                <w:webHidden/>
              </w:rPr>
              <w:tab/>
            </w:r>
            <w:r>
              <w:rPr>
                <w:noProof/>
                <w:webHidden/>
              </w:rPr>
              <w:fldChar w:fldCharType="begin"/>
            </w:r>
            <w:r>
              <w:rPr>
                <w:noProof/>
                <w:webHidden/>
              </w:rPr>
              <w:instrText xml:space="preserve"> PAGEREF _Toc432520337 \h </w:instrText>
            </w:r>
            <w:r>
              <w:rPr>
                <w:noProof/>
                <w:webHidden/>
              </w:rPr>
            </w:r>
            <w:r>
              <w:rPr>
                <w:noProof/>
                <w:webHidden/>
              </w:rPr>
              <w:fldChar w:fldCharType="separate"/>
            </w:r>
            <w:r>
              <w:rPr>
                <w:noProof/>
                <w:webHidden/>
              </w:rPr>
              <w:t>9</w:t>
            </w:r>
            <w:r>
              <w:rPr>
                <w:noProof/>
                <w:webHidden/>
              </w:rPr>
              <w:fldChar w:fldCharType="end"/>
            </w:r>
          </w:hyperlink>
        </w:p>
        <w:p w14:paraId="6F78D8F5" w14:textId="77777777" w:rsidR="00634934" w:rsidRDefault="00634934">
          <w:pPr>
            <w:pStyle w:val="30"/>
            <w:tabs>
              <w:tab w:val="right" w:leader="dot" w:pos="8296"/>
            </w:tabs>
            <w:rPr>
              <w:noProof/>
            </w:rPr>
          </w:pPr>
          <w:hyperlink w:anchor="_Toc432520338" w:history="1">
            <w:r w:rsidRPr="009913A4">
              <w:rPr>
                <w:rStyle w:val="a6"/>
                <w:noProof/>
              </w:rPr>
              <w:t>3.2.3</w:t>
            </w:r>
            <w:r w:rsidRPr="009913A4">
              <w:rPr>
                <w:rStyle w:val="a6"/>
                <w:rFonts w:hint="eastAsia"/>
                <w:noProof/>
              </w:rPr>
              <w:t>派件</w:t>
            </w:r>
            <w:r>
              <w:rPr>
                <w:noProof/>
                <w:webHidden/>
              </w:rPr>
              <w:tab/>
            </w:r>
            <w:r>
              <w:rPr>
                <w:noProof/>
                <w:webHidden/>
              </w:rPr>
              <w:fldChar w:fldCharType="begin"/>
            </w:r>
            <w:r>
              <w:rPr>
                <w:noProof/>
                <w:webHidden/>
              </w:rPr>
              <w:instrText xml:space="preserve"> PAGEREF _Toc432520338 \h </w:instrText>
            </w:r>
            <w:r>
              <w:rPr>
                <w:noProof/>
                <w:webHidden/>
              </w:rPr>
            </w:r>
            <w:r>
              <w:rPr>
                <w:noProof/>
                <w:webHidden/>
              </w:rPr>
              <w:fldChar w:fldCharType="separate"/>
            </w:r>
            <w:r>
              <w:rPr>
                <w:noProof/>
                <w:webHidden/>
              </w:rPr>
              <w:t>10</w:t>
            </w:r>
            <w:r>
              <w:rPr>
                <w:noProof/>
                <w:webHidden/>
              </w:rPr>
              <w:fldChar w:fldCharType="end"/>
            </w:r>
          </w:hyperlink>
        </w:p>
        <w:p w14:paraId="0A282CE3" w14:textId="77777777" w:rsidR="00634934" w:rsidRDefault="00634934">
          <w:pPr>
            <w:pStyle w:val="30"/>
            <w:tabs>
              <w:tab w:val="right" w:leader="dot" w:pos="8296"/>
            </w:tabs>
            <w:rPr>
              <w:noProof/>
            </w:rPr>
          </w:pPr>
          <w:hyperlink w:anchor="_Toc432520339" w:history="1">
            <w:r w:rsidRPr="009913A4">
              <w:rPr>
                <w:rStyle w:val="a6"/>
                <w:noProof/>
              </w:rPr>
              <w:t>3.2.4</w:t>
            </w:r>
            <w:r w:rsidRPr="009913A4">
              <w:rPr>
                <w:rStyle w:val="a6"/>
                <w:rFonts w:hint="eastAsia"/>
                <w:noProof/>
              </w:rPr>
              <w:t>车辆信息管理</w:t>
            </w:r>
            <w:r>
              <w:rPr>
                <w:noProof/>
                <w:webHidden/>
              </w:rPr>
              <w:tab/>
            </w:r>
            <w:r>
              <w:rPr>
                <w:noProof/>
                <w:webHidden/>
              </w:rPr>
              <w:fldChar w:fldCharType="begin"/>
            </w:r>
            <w:r>
              <w:rPr>
                <w:noProof/>
                <w:webHidden/>
              </w:rPr>
              <w:instrText xml:space="preserve"> PAGEREF _Toc432520339 \h </w:instrText>
            </w:r>
            <w:r>
              <w:rPr>
                <w:noProof/>
                <w:webHidden/>
              </w:rPr>
            </w:r>
            <w:r>
              <w:rPr>
                <w:noProof/>
                <w:webHidden/>
              </w:rPr>
              <w:fldChar w:fldCharType="separate"/>
            </w:r>
            <w:r>
              <w:rPr>
                <w:noProof/>
                <w:webHidden/>
              </w:rPr>
              <w:t>12</w:t>
            </w:r>
            <w:r>
              <w:rPr>
                <w:noProof/>
                <w:webHidden/>
              </w:rPr>
              <w:fldChar w:fldCharType="end"/>
            </w:r>
          </w:hyperlink>
        </w:p>
        <w:p w14:paraId="424EB9EF" w14:textId="77777777" w:rsidR="00634934" w:rsidRDefault="00634934">
          <w:pPr>
            <w:pStyle w:val="30"/>
            <w:tabs>
              <w:tab w:val="right" w:leader="dot" w:pos="8296"/>
            </w:tabs>
            <w:rPr>
              <w:noProof/>
            </w:rPr>
          </w:pPr>
          <w:hyperlink w:anchor="_Toc432520340" w:history="1">
            <w:r w:rsidRPr="009913A4">
              <w:rPr>
                <w:rStyle w:val="a6"/>
                <w:noProof/>
              </w:rPr>
              <w:t>3.2.5</w:t>
            </w:r>
            <w:r w:rsidRPr="009913A4">
              <w:rPr>
                <w:rStyle w:val="a6"/>
                <w:rFonts w:hint="eastAsia"/>
                <w:noProof/>
              </w:rPr>
              <w:t>司机信息管理</w:t>
            </w:r>
            <w:r>
              <w:rPr>
                <w:noProof/>
                <w:webHidden/>
              </w:rPr>
              <w:tab/>
            </w:r>
            <w:r>
              <w:rPr>
                <w:noProof/>
                <w:webHidden/>
              </w:rPr>
              <w:fldChar w:fldCharType="begin"/>
            </w:r>
            <w:r>
              <w:rPr>
                <w:noProof/>
                <w:webHidden/>
              </w:rPr>
              <w:instrText xml:space="preserve"> PAGEREF _Toc432520340 \h </w:instrText>
            </w:r>
            <w:r>
              <w:rPr>
                <w:noProof/>
                <w:webHidden/>
              </w:rPr>
            </w:r>
            <w:r>
              <w:rPr>
                <w:noProof/>
                <w:webHidden/>
              </w:rPr>
              <w:fldChar w:fldCharType="separate"/>
            </w:r>
            <w:r>
              <w:rPr>
                <w:noProof/>
                <w:webHidden/>
              </w:rPr>
              <w:t>14</w:t>
            </w:r>
            <w:r>
              <w:rPr>
                <w:noProof/>
                <w:webHidden/>
              </w:rPr>
              <w:fldChar w:fldCharType="end"/>
            </w:r>
          </w:hyperlink>
        </w:p>
        <w:p w14:paraId="613FEBE0" w14:textId="77777777" w:rsidR="00634934" w:rsidRDefault="00634934">
          <w:pPr>
            <w:pStyle w:val="30"/>
            <w:tabs>
              <w:tab w:val="right" w:leader="dot" w:pos="8296"/>
            </w:tabs>
            <w:rPr>
              <w:noProof/>
            </w:rPr>
          </w:pPr>
          <w:hyperlink w:anchor="_Toc432520341" w:history="1">
            <w:r w:rsidRPr="009913A4">
              <w:rPr>
                <w:rStyle w:val="a6"/>
                <w:noProof/>
              </w:rPr>
              <w:t>3.2.6</w:t>
            </w:r>
            <w:r w:rsidRPr="009913A4">
              <w:rPr>
                <w:rStyle w:val="a6"/>
                <w:rFonts w:hint="eastAsia"/>
                <w:noProof/>
              </w:rPr>
              <w:t>营业厅</w:t>
            </w:r>
            <w:r w:rsidRPr="009913A4">
              <w:rPr>
                <w:rStyle w:val="a6"/>
                <w:noProof/>
              </w:rPr>
              <w:t>-</w:t>
            </w:r>
            <w:r w:rsidRPr="009913A4">
              <w:rPr>
                <w:rStyle w:val="a6"/>
                <w:rFonts w:hint="eastAsia"/>
                <w:noProof/>
              </w:rPr>
              <w:t>营业厅转运</w:t>
            </w:r>
            <w:r>
              <w:rPr>
                <w:noProof/>
                <w:webHidden/>
              </w:rPr>
              <w:tab/>
            </w:r>
            <w:r>
              <w:rPr>
                <w:noProof/>
                <w:webHidden/>
              </w:rPr>
              <w:fldChar w:fldCharType="begin"/>
            </w:r>
            <w:r>
              <w:rPr>
                <w:noProof/>
                <w:webHidden/>
              </w:rPr>
              <w:instrText xml:space="preserve"> PAGEREF _Toc432520341 \h </w:instrText>
            </w:r>
            <w:r>
              <w:rPr>
                <w:noProof/>
                <w:webHidden/>
              </w:rPr>
            </w:r>
            <w:r>
              <w:rPr>
                <w:noProof/>
                <w:webHidden/>
              </w:rPr>
              <w:fldChar w:fldCharType="separate"/>
            </w:r>
            <w:r>
              <w:rPr>
                <w:noProof/>
                <w:webHidden/>
              </w:rPr>
              <w:t>17</w:t>
            </w:r>
            <w:r>
              <w:rPr>
                <w:noProof/>
                <w:webHidden/>
              </w:rPr>
              <w:fldChar w:fldCharType="end"/>
            </w:r>
          </w:hyperlink>
        </w:p>
        <w:p w14:paraId="6C48D959" w14:textId="77777777" w:rsidR="00634934" w:rsidRDefault="00634934">
          <w:pPr>
            <w:pStyle w:val="30"/>
            <w:tabs>
              <w:tab w:val="right" w:leader="dot" w:pos="8296"/>
            </w:tabs>
            <w:rPr>
              <w:noProof/>
            </w:rPr>
          </w:pPr>
          <w:hyperlink w:anchor="_Toc432520342" w:history="1">
            <w:r w:rsidRPr="009913A4">
              <w:rPr>
                <w:rStyle w:val="a6"/>
                <w:noProof/>
              </w:rPr>
              <w:t>3.2.7</w:t>
            </w:r>
            <w:r w:rsidRPr="009913A4">
              <w:rPr>
                <w:rStyle w:val="a6"/>
                <w:rFonts w:hint="eastAsia"/>
                <w:noProof/>
              </w:rPr>
              <w:t>营业厅</w:t>
            </w:r>
            <w:r w:rsidRPr="009913A4">
              <w:rPr>
                <w:rStyle w:val="a6"/>
                <w:noProof/>
              </w:rPr>
              <w:t>-</w:t>
            </w:r>
            <w:r w:rsidRPr="009913A4">
              <w:rPr>
                <w:rStyle w:val="a6"/>
                <w:rFonts w:hint="eastAsia"/>
                <w:noProof/>
              </w:rPr>
              <w:t>中转中心转运</w:t>
            </w:r>
            <w:r>
              <w:rPr>
                <w:noProof/>
                <w:webHidden/>
              </w:rPr>
              <w:tab/>
            </w:r>
            <w:r>
              <w:rPr>
                <w:noProof/>
                <w:webHidden/>
              </w:rPr>
              <w:fldChar w:fldCharType="begin"/>
            </w:r>
            <w:r>
              <w:rPr>
                <w:noProof/>
                <w:webHidden/>
              </w:rPr>
              <w:instrText xml:space="preserve"> PAGEREF _Toc432520342 \h </w:instrText>
            </w:r>
            <w:r>
              <w:rPr>
                <w:noProof/>
                <w:webHidden/>
              </w:rPr>
            </w:r>
            <w:r>
              <w:rPr>
                <w:noProof/>
                <w:webHidden/>
              </w:rPr>
              <w:fldChar w:fldCharType="separate"/>
            </w:r>
            <w:r>
              <w:rPr>
                <w:noProof/>
                <w:webHidden/>
              </w:rPr>
              <w:t>19</w:t>
            </w:r>
            <w:r>
              <w:rPr>
                <w:noProof/>
                <w:webHidden/>
              </w:rPr>
              <w:fldChar w:fldCharType="end"/>
            </w:r>
          </w:hyperlink>
        </w:p>
        <w:p w14:paraId="41C71787" w14:textId="77777777" w:rsidR="00634934" w:rsidRDefault="00634934">
          <w:pPr>
            <w:pStyle w:val="30"/>
            <w:tabs>
              <w:tab w:val="right" w:leader="dot" w:pos="8296"/>
            </w:tabs>
            <w:rPr>
              <w:noProof/>
            </w:rPr>
          </w:pPr>
          <w:hyperlink w:anchor="_Toc432520343" w:history="1">
            <w:r w:rsidRPr="009913A4">
              <w:rPr>
                <w:rStyle w:val="a6"/>
                <w:noProof/>
              </w:rPr>
              <w:t>3.2.8</w:t>
            </w:r>
            <w:r w:rsidRPr="009913A4">
              <w:rPr>
                <w:rStyle w:val="a6"/>
                <w:rFonts w:hint="eastAsia"/>
                <w:noProof/>
              </w:rPr>
              <w:t>中转中心</w:t>
            </w:r>
            <w:r w:rsidRPr="009913A4">
              <w:rPr>
                <w:rStyle w:val="a6"/>
                <w:noProof/>
              </w:rPr>
              <w:t>-</w:t>
            </w:r>
            <w:r w:rsidRPr="009913A4">
              <w:rPr>
                <w:rStyle w:val="a6"/>
                <w:rFonts w:hint="eastAsia"/>
                <w:noProof/>
              </w:rPr>
              <w:t>中转中心转运</w:t>
            </w:r>
            <w:r>
              <w:rPr>
                <w:noProof/>
                <w:webHidden/>
              </w:rPr>
              <w:tab/>
            </w:r>
            <w:r>
              <w:rPr>
                <w:noProof/>
                <w:webHidden/>
              </w:rPr>
              <w:fldChar w:fldCharType="begin"/>
            </w:r>
            <w:r>
              <w:rPr>
                <w:noProof/>
                <w:webHidden/>
              </w:rPr>
              <w:instrText xml:space="preserve"> PAGEREF _Toc432520343 \h </w:instrText>
            </w:r>
            <w:r>
              <w:rPr>
                <w:noProof/>
                <w:webHidden/>
              </w:rPr>
            </w:r>
            <w:r>
              <w:rPr>
                <w:noProof/>
                <w:webHidden/>
              </w:rPr>
              <w:fldChar w:fldCharType="separate"/>
            </w:r>
            <w:r>
              <w:rPr>
                <w:noProof/>
                <w:webHidden/>
              </w:rPr>
              <w:t>22</w:t>
            </w:r>
            <w:r>
              <w:rPr>
                <w:noProof/>
                <w:webHidden/>
              </w:rPr>
              <w:fldChar w:fldCharType="end"/>
            </w:r>
          </w:hyperlink>
        </w:p>
        <w:p w14:paraId="0DDE7AFA" w14:textId="77777777" w:rsidR="00634934" w:rsidRDefault="00634934">
          <w:pPr>
            <w:pStyle w:val="30"/>
            <w:tabs>
              <w:tab w:val="right" w:leader="dot" w:pos="8296"/>
            </w:tabs>
            <w:rPr>
              <w:noProof/>
            </w:rPr>
          </w:pPr>
          <w:hyperlink w:anchor="_Toc432520344" w:history="1">
            <w:r w:rsidRPr="009913A4">
              <w:rPr>
                <w:rStyle w:val="a6"/>
                <w:noProof/>
              </w:rPr>
              <w:t>3.2.9</w:t>
            </w:r>
            <w:r w:rsidRPr="009913A4">
              <w:rPr>
                <w:rStyle w:val="a6"/>
                <w:rFonts w:hint="eastAsia"/>
                <w:noProof/>
              </w:rPr>
              <w:t>库存入库</w:t>
            </w:r>
            <w:r>
              <w:rPr>
                <w:noProof/>
                <w:webHidden/>
              </w:rPr>
              <w:tab/>
            </w:r>
            <w:r>
              <w:rPr>
                <w:noProof/>
                <w:webHidden/>
              </w:rPr>
              <w:fldChar w:fldCharType="begin"/>
            </w:r>
            <w:r>
              <w:rPr>
                <w:noProof/>
                <w:webHidden/>
              </w:rPr>
              <w:instrText xml:space="preserve"> PAGEREF _Toc432520344 \h </w:instrText>
            </w:r>
            <w:r>
              <w:rPr>
                <w:noProof/>
                <w:webHidden/>
              </w:rPr>
            </w:r>
            <w:r>
              <w:rPr>
                <w:noProof/>
                <w:webHidden/>
              </w:rPr>
              <w:fldChar w:fldCharType="separate"/>
            </w:r>
            <w:r>
              <w:rPr>
                <w:noProof/>
                <w:webHidden/>
              </w:rPr>
              <w:t>23</w:t>
            </w:r>
            <w:r>
              <w:rPr>
                <w:noProof/>
                <w:webHidden/>
              </w:rPr>
              <w:fldChar w:fldCharType="end"/>
            </w:r>
          </w:hyperlink>
        </w:p>
        <w:p w14:paraId="2B206FA3" w14:textId="77777777" w:rsidR="00634934" w:rsidRDefault="00634934">
          <w:pPr>
            <w:pStyle w:val="30"/>
            <w:tabs>
              <w:tab w:val="right" w:leader="dot" w:pos="8296"/>
            </w:tabs>
            <w:rPr>
              <w:noProof/>
            </w:rPr>
          </w:pPr>
          <w:hyperlink w:anchor="_Toc432520345" w:history="1">
            <w:r w:rsidRPr="009913A4">
              <w:rPr>
                <w:rStyle w:val="a6"/>
                <w:noProof/>
              </w:rPr>
              <w:t>3.2.10</w:t>
            </w:r>
            <w:r w:rsidRPr="009913A4">
              <w:rPr>
                <w:rStyle w:val="a6"/>
                <w:rFonts w:hint="eastAsia"/>
                <w:noProof/>
              </w:rPr>
              <w:t>库存出库</w:t>
            </w:r>
            <w:r>
              <w:rPr>
                <w:noProof/>
                <w:webHidden/>
              </w:rPr>
              <w:tab/>
            </w:r>
            <w:r>
              <w:rPr>
                <w:noProof/>
                <w:webHidden/>
              </w:rPr>
              <w:fldChar w:fldCharType="begin"/>
            </w:r>
            <w:r>
              <w:rPr>
                <w:noProof/>
                <w:webHidden/>
              </w:rPr>
              <w:instrText xml:space="preserve"> PAGEREF _Toc432520345 \h </w:instrText>
            </w:r>
            <w:r>
              <w:rPr>
                <w:noProof/>
                <w:webHidden/>
              </w:rPr>
            </w:r>
            <w:r>
              <w:rPr>
                <w:noProof/>
                <w:webHidden/>
              </w:rPr>
              <w:fldChar w:fldCharType="separate"/>
            </w:r>
            <w:r>
              <w:rPr>
                <w:noProof/>
                <w:webHidden/>
              </w:rPr>
              <w:t>25</w:t>
            </w:r>
            <w:r>
              <w:rPr>
                <w:noProof/>
                <w:webHidden/>
              </w:rPr>
              <w:fldChar w:fldCharType="end"/>
            </w:r>
          </w:hyperlink>
        </w:p>
        <w:p w14:paraId="16677724" w14:textId="77777777" w:rsidR="00634934" w:rsidRDefault="00634934">
          <w:pPr>
            <w:pStyle w:val="30"/>
            <w:tabs>
              <w:tab w:val="right" w:leader="dot" w:pos="8296"/>
            </w:tabs>
            <w:rPr>
              <w:noProof/>
            </w:rPr>
          </w:pPr>
          <w:hyperlink w:anchor="_Toc432520346" w:history="1">
            <w:r w:rsidRPr="009913A4">
              <w:rPr>
                <w:rStyle w:val="a6"/>
                <w:noProof/>
              </w:rPr>
              <w:t>3.2.11</w:t>
            </w:r>
            <w:r w:rsidRPr="009913A4">
              <w:rPr>
                <w:rStyle w:val="a6"/>
                <w:rFonts w:hint="eastAsia"/>
                <w:noProof/>
              </w:rPr>
              <w:t>初始化库存信息</w:t>
            </w:r>
            <w:r>
              <w:rPr>
                <w:noProof/>
                <w:webHidden/>
              </w:rPr>
              <w:tab/>
            </w:r>
            <w:r>
              <w:rPr>
                <w:noProof/>
                <w:webHidden/>
              </w:rPr>
              <w:fldChar w:fldCharType="begin"/>
            </w:r>
            <w:r>
              <w:rPr>
                <w:noProof/>
                <w:webHidden/>
              </w:rPr>
              <w:instrText xml:space="preserve"> PAGEREF _Toc432520346 \h </w:instrText>
            </w:r>
            <w:r>
              <w:rPr>
                <w:noProof/>
                <w:webHidden/>
              </w:rPr>
            </w:r>
            <w:r>
              <w:rPr>
                <w:noProof/>
                <w:webHidden/>
              </w:rPr>
              <w:fldChar w:fldCharType="separate"/>
            </w:r>
            <w:r>
              <w:rPr>
                <w:noProof/>
                <w:webHidden/>
              </w:rPr>
              <w:t>26</w:t>
            </w:r>
            <w:r>
              <w:rPr>
                <w:noProof/>
                <w:webHidden/>
              </w:rPr>
              <w:fldChar w:fldCharType="end"/>
            </w:r>
          </w:hyperlink>
        </w:p>
        <w:p w14:paraId="1A525907" w14:textId="77777777" w:rsidR="00634934" w:rsidRDefault="00634934">
          <w:pPr>
            <w:pStyle w:val="30"/>
            <w:tabs>
              <w:tab w:val="right" w:leader="dot" w:pos="8296"/>
            </w:tabs>
            <w:rPr>
              <w:noProof/>
            </w:rPr>
          </w:pPr>
          <w:hyperlink w:anchor="_Toc432520347" w:history="1">
            <w:r w:rsidRPr="009913A4">
              <w:rPr>
                <w:rStyle w:val="a6"/>
                <w:noProof/>
              </w:rPr>
              <w:t>3.2.12</w:t>
            </w:r>
            <w:r w:rsidRPr="009913A4">
              <w:rPr>
                <w:rStyle w:val="a6"/>
                <w:rFonts w:hint="eastAsia"/>
                <w:noProof/>
              </w:rPr>
              <w:t>库存查看</w:t>
            </w:r>
            <w:r>
              <w:rPr>
                <w:noProof/>
                <w:webHidden/>
              </w:rPr>
              <w:tab/>
            </w:r>
            <w:r>
              <w:rPr>
                <w:noProof/>
                <w:webHidden/>
              </w:rPr>
              <w:fldChar w:fldCharType="begin"/>
            </w:r>
            <w:r>
              <w:rPr>
                <w:noProof/>
                <w:webHidden/>
              </w:rPr>
              <w:instrText xml:space="preserve"> PAGEREF _Toc432520347 \h </w:instrText>
            </w:r>
            <w:r>
              <w:rPr>
                <w:noProof/>
                <w:webHidden/>
              </w:rPr>
            </w:r>
            <w:r>
              <w:rPr>
                <w:noProof/>
                <w:webHidden/>
              </w:rPr>
              <w:fldChar w:fldCharType="separate"/>
            </w:r>
            <w:r>
              <w:rPr>
                <w:noProof/>
                <w:webHidden/>
              </w:rPr>
              <w:t>26</w:t>
            </w:r>
            <w:r>
              <w:rPr>
                <w:noProof/>
                <w:webHidden/>
              </w:rPr>
              <w:fldChar w:fldCharType="end"/>
            </w:r>
          </w:hyperlink>
        </w:p>
        <w:p w14:paraId="642E16D1" w14:textId="77777777" w:rsidR="00634934" w:rsidRDefault="00634934">
          <w:pPr>
            <w:pStyle w:val="30"/>
            <w:tabs>
              <w:tab w:val="right" w:leader="dot" w:pos="8296"/>
            </w:tabs>
            <w:rPr>
              <w:noProof/>
            </w:rPr>
          </w:pPr>
          <w:hyperlink w:anchor="_Toc432520348" w:history="1">
            <w:r w:rsidRPr="009913A4">
              <w:rPr>
                <w:rStyle w:val="a6"/>
                <w:noProof/>
              </w:rPr>
              <w:t>3.2.13</w:t>
            </w:r>
            <w:r w:rsidRPr="009913A4">
              <w:rPr>
                <w:rStyle w:val="a6"/>
                <w:rFonts w:hint="eastAsia"/>
                <w:noProof/>
              </w:rPr>
              <w:t>库存盘点</w:t>
            </w:r>
            <w:r>
              <w:rPr>
                <w:noProof/>
                <w:webHidden/>
              </w:rPr>
              <w:tab/>
            </w:r>
            <w:r>
              <w:rPr>
                <w:noProof/>
                <w:webHidden/>
              </w:rPr>
              <w:fldChar w:fldCharType="begin"/>
            </w:r>
            <w:r>
              <w:rPr>
                <w:noProof/>
                <w:webHidden/>
              </w:rPr>
              <w:instrText xml:space="preserve"> PAGEREF _Toc432520348 \h </w:instrText>
            </w:r>
            <w:r>
              <w:rPr>
                <w:noProof/>
                <w:webHidden/>
              </w:rPr>
            </w:r>
            <w:r>
              <w:rPr>
                <w:noProof/>
                <w:webHidden/>
              </w:rPr>
              <w:fldChar w:fldCharType="separate"/>
            </w:r>
            <w:r>
              <w:rPr>
                <w:noProof/>
                <w:webHidden/>
              </w:rPr>
              <w:t>27</w:t>
            </w:r>
            <w:r>
              <w:rPr>
                <w:noProof/>
                <w:webHidden/>
              </w:rPr>
              <w:fldChar w:fldCharType="end"/>
            </w:r>
          </w:hyperlink>
        </w:p>
        <w:p w14:paraId="572E2F62" w14:textId="77777777" w:rsidR="00634934" w:rsidRDefault="00634934">
          <w:pPr>
            <w:pStyle w:val="30"/>
            <w:tabs>
              <w:tab w:val="right" w:leader="dot" w:pos="8296"/>
            </w:tabs>
            <w:rPr>
              <w:noProof/>
            </w:rPr>
          </w:pPr>
          <w:hyperlink w:anchor="_Toc432520349" w:history="1">
            <w:r w:rsidRPr="009913A4">
              <w:rPr>
                <w:rStyle w:val="a6"/>
                <w:noProof/>
              </w:rPr>
              <w:t>3.2.14</w:t>
            </w:r>
            <w:r w:rsidRPr="009913A4">
              <w:rPr>
                <w:rStyle w:val="a6"/>
                <w:rFonts w:hint="eastAsia"/>
                <w:noProof/>
              </w:rPr>
              <w:t>收入管理</w:t>
            </w:r>
            <w:r>
              <w:rPr>
                <w:noProof/>
                <w:webHidden/>
              </w:rPr>
              <w:tab/>
            </w:r>
            <w:r>
              <w:rPr>
                <w:noProof/>
                <w:webHidden/>
              </w:rPr>
              <w:fldChar w:fldCharType="begin"/>
            </w:r>
            <w:r>
              <w:rPr>
                <w:noProof/>
                <w:webHidden/>
              </w:rPr>
              <w:instrText xml:space="preserve"> PAGEREF _Toc432520349 \h </w:instrText>
            </w:r>
            <w:r>
              <w:rPr>
                <w:noProof/>
                <w:webHidden/>
              </w:rPr>
            </w:r>
            <w:r>
              <w:rPr>
                <w:noProof/>
                <w:webHidden/>
              </w:rPr>
              <w:fldChar w:fldCharType="separate"/>
            </w:r>
            <w:r>
              <w:rPr>
                <w:noProof/>
                <w:webHidden/>
              </w:rPr>
              <w:t>27</w:t>
            </w:r>
            <w:r>
              <w:rPr>
                <w:noProof/>
                <w:webHidden/>
              </w:rPr>
              <w:fldChar w:fldCharType="end"/>
            </w:r>
          </w:hyperlink>
        </w:p>
        <w:p w14:paraId="21DCAC2D" w14:textId="77777777" w:rsidR="00634934" w:rsidRDefault="00634934">
          <w:pPr>
            <w:pStyle w:val="30"/>
            <w:tabs>
              <w:tab w:val="right" w:leader="dot" w:pos="8296"/>
            </w:tabs>
            <w:rPr>
              <w:noProof/>
            </w:rPr>
          </w:pPr>
          <w:hyperlink w:anchor="_Toc432520350" w:history="1">
            <w:r w:rsidRPr="009913A4">
              <w:rPr>
                <w:rStyle w:val="a6"/>
                <w:noProof/>
              </w:rPr>
              <w:t>3.2.15</w:t>
            </w:r>
            <w:r w:rsidRPr="009913A4">
              <w:rPr>
                <w:rStyle w:val="a6"/>
                <w:rFonts w:hint="eastAsia"/>
                <w:noProof/>
              </w:rPr>
              <w:t>成本管理</w:t>
            </w:r>
            <w:r>
              <w:rPr>
                <w:noProof/>
                <w:webHidden/>
              </w:rPr>
              <w:tab/>
            </w:r>
            <w:r>
              <w:rPr>
                <w:noProof/>
                <w:webHidden/>
              </w:rPr>
              <w:fldChar w:fldCharType="begin"/>
            </w:r>
            <w:r>
              <w:rPr>
                <w:noProof/>
                <w:webHidden/>
              </w:rPr>
              <w:instrText xml:space="preserve"> PAGEREF _Toc432520350 \h </w:instrText>
            </w:r>
            <w:r>
              <w:rPr>
                <w:noProof/>
                <w:webHidden/>
              </w:rPr>
            </w:r>
            <w:r>
              <w:rPr>
                <w:noProof/>
                <w:webHidden/>
              </w:rPr>
              <w:fldChar w:fldCharType="separate"/>
            </w:r>
            <w:r>
              <w:rPr>
                <w:noProof/>
                <w:webHidden/>
              </w:rPr>
              <w:t>29</w:t>
            </w:r>
            <w:r>
              <w:rPr>
                <w:noProof/>
                <w:webHidden/>
              </w:rPr>
              <w:fldChar w:fldCharType="end"/>
            </w:r>
          </w:hyperlink>
        </w:p>
        <w:p w14:paraId="29C61191" w14:textId="77777777" w:rsidR="00634934" w:rsidRDefault="00634934">
          <w:pPr>
            <w:pStyle w:val="30"/>
            <w:tabs>
              <w:tab w:val="right" w:leader="dot" w:pos="8296"/>
            </w:tabs>
            <w:rPr>
              <w:noProof/>
            </w:rPr>
          </w:pPr>
          <w:hyperlink w:anchor="_Toc432520351" w:history="1">
            <w:r w:rsidRPr="009913A4">
              <w:rPr>
                <w:rStyle w:val="a6"/>
                <w:noProof/>
              </w:rPr>
              <w:t>3.2.16</w:t>
            </w:r>
            <w:r w:rsidRPr="009913A4">
              <w:rPr>
                <w:rStyle w:val="a6"/>
                <w:rFonts w:hint="eastAsia"/>
                <w:noProof/>
              </w:rPr>
              <w:t>期初建账</w:t>
            </w:r>
            <w:r>
              <w:rPr>
                <w:noProof/>
                <w:webHidden/>
              </w:rPr>
              <w:tab/>
            </w:r>
            <w:r>
              <w:rPr>
                <w:noProof/>
                <w:webHidden/>
              </w:rPr>
              <w:fldChar w:fldCharType="begin"/>
            </w:r>
            <w:r>
              <w:rPr>
                <w:noProof/>
                <w:webHidden/>
              </w:rPr>
              <w:instrText xml:space="preserve"> PAGEREF _Toc432520351 \h </w:instrText>
            </w:r>
            <w:r>
              <w:rPr>
                <w:noProof/>
                <w:webHidden/>
              </w:rPr>
            </w:r>
            <w:r>
              <w:rPr>
                <w:noProof/>
                <w:webHidden/>
              </w:rPr>
              <w:fldChar w:fldCharType="separate"/>
            </w:r>
            <w:r>
              <w:rPr>
                <w:noProof/>
                <w:webHidden/>
              </w:rPr>
              <w:t>30</w:t>
            </w:r>
            <w:r>
              <w:rPr>
                <w:noProof/>
                <w:webHidden/>
              </w:rPr>
              <w:fldChar w:fldCharType="end"/>
            </w:r>
          </w:hyperlink>
        </w:p>
        <w:p w14:paraId="2E9CABA3" w14:textId="77777777" w:rsidR="00634934" w:rsidRDefault="00634934">
          <w:pPr>
            <w:pStyle w:val="30"/>
            <w:tabs>
              <w:tab w:val="right" w:leader="dot" w:pos="8296"/>
            </w:tabs>
            <w:rPr>
              <w:noProof/>
            </w:rPr>
          </w:pPr>
          <w:hyperlink w:anchor="_Toc432520352" w:history="1">
            <w:r w:rsidRPr="009913A4">
              <w:rPr>
                <w:rStyle w:val="a6"/>
                <w:noProof/>
              </w:rPr>
              <w:t>3.2.17</w:t>
            </w:r>
            <w:r w:rsidRPr="009913A4">
              <w:rPr>
                <w:rStyle w:val="a6"/>
                <w:rFonts w:hint="eastAsia"/>
                <w:noProof/>
              </w:rPr>
              <w:t>银行账户管理</w:t>
            </w:r>
            <w:r>
              <w:rPr>
                <w:noProof/>
                <w:webHidden/>
              </w:rPr>
              <w:tab/>
            </w:r>
            <w:r>
              <w:rPr>
                <w:noProof/>
                <w:webHidden/>
              </w:rPr>
              <w:fldChar w:fldCharType="begin"/>
            </w:r>
            <w:r>
              <w:rPr>
                <w:noProof/>
                <w:webHidden/>
              </w:rPr>
              <w:instrText xml:space="preserve"> PAGEREF _Toc432520352 \h </w:instrText>
            </w:r>
            <w:r>
              <w:rPr>
                <w:noProof/>
                <w:webHidden/>
              </w:rPr>
            </w:r>
            <w:r>
              <w:rPr>
                <w:noProof/>
                <w:webHidden/>
              </w:rPr>
              <w:fldChar w:fldCharType="separate"/>
            </w:r>
            <w:r>
              <w:rPr>
                <w:noProof/>
                <w:webHidden/>
              </w:rPr>
              <w:t>31</w:t>
            </w:r>
            <w:r>
              <w:rPr>
                <w:noProof/>
                <w:webHidden/>
              </w:rPr>
              <w:fldChar w:fldCharType="end"/>
            </w:r>
          </w:hyperlink>
        </w:p>
        <w:p w14:paraId="4B715C63" w14:textId="77777777" w:rsidR="00634934" w:rsidRDefault="00634934">
          <w:pPr>
            <w:pStyle w:val="30"/>
            <w:tabs>
              <w:tab w:val="right" w:leader="dot" w:pos="8296"/>
            </w:tabs>
            <w:rPr>
              <w:noProof/>
            </w:rPr>
          </w:pPr>
          <w:hyperlink w:anchor="_Toc432520353" w:history="1">
            <w:r w:rsidRPr="009913A4">
              <w:rPr>
                <w:rStyle w:val="a6"/>
                <w:noProof/>
              </w:rPr>
              <w:t>3.2.18</w:t>
            </w:r>
            <w:r w:rsidRPr="009913A4">
              <w:rPr>
                <w:rStyle w:val="a6"/>
                <w:rFonts w:hint="eastAsia"/>
                <w:noProof/>
              </w:rPr>
              <w:t>查询系统日志</w:t>
            </w:r>
            <w:r>
              <w:rPr>
                <w:noProof/>
                <w:webHidden/>
              </w:rPr>
              <w:tab/>
            </w:r>
            <w:r>
              <w:rPr>
                <w:noProof/>
                <w:webHidden/>
              </w:rPr>
              <w:fldChar w:fldCharType="begin"/>
            </w:r>
            <w:r>
              <w:rPr>
                <w:noProof/>
                <w:webHidden/>
              </w:rPr>
              <w:instrText xml:space="preserve"> PAGEREF _Toc432520353 \h </w:instrText>
            </w:r>
            <w:r>
              <w:rPr>
                <w:noProof/>
                <w:webHidden/>
              </w:rPr>
            </w:r>
            <w:r>
              <w:rPr>
                <w:noProof/>
                <w:webHidden/>
              </w:rPr>
              <w:fldChar w:fldCharType="separate"/>
            </w:r>
            <w:r>
              <w:rPr>
                <w:noProof/>
                <w:webHidden/>
              </w:rPr>
              <w:t>32</w:t>
            </w:r>
            <w:r>
              <w:rPr>
                <w:noProof/>
                <w:webHidden/>
              </w:rPr>
              <w:fldChar w:fldCharType="end"/>
            </w:r>
          </w:hyperlink>
        </w:p>
        <w:p w14:paraId="56F22971" w14:textId="77777777" w:rsidR="00634934" w:rsidRDefault="00634934">
          <w:pPr>
            <w:pStyle w:val="30"/>
            <w:tabs>
              <w:tab w:val="right" w:leader="dot" w:pos="8296"/>
            </w:tabs>
            <w:rPr>
              <w:noProof/>
            </w:rPr>
          </w:pPr>
          <w:hyperlink w:anchor="_Toc432520354" w:history="1">
            <w:r w:rsidRPr="009913A4">
              <w:rPr>
                <w:rStyle w:val="a6"/>
                <w:noProof/>
              </w:rPr>
              <w:t>3.2.19</w:t>
            </w:r>
            <w:r w:rsidRPr="009913A4">
              <w:rPr>
                <w:rStyle w:val="a6"/>
                <w:rFonts w:hint="eastAsia"/>
                <w:noProof/>
              </w:rPr>
              <w:t>查询报表</w:t>
            </w:r>
            <w:r>
              <w:rPr>
                <w:noProof/>
                <w:webHidden/>
              </w:rPr>
              <w:tab/>
            </w:r>
            <w:r>
              <w:rPr>
                <w:noProof/>
                <w:webHidden/>
              </w:rPr>
              <w:fldChar w:fldCharType="begin"/>
            </w:r>
            <w:r>
              <w:rPr>
                <w:noProof/>
                <w:webHidden/>
              </w:rPr>
              <w:instrText xml:space="preserve"> PAGEREF _Toc432520354 \h </w:instrText>
            </w:r>
            <w:r>
              <w:rPr>
                <w:noProof/>
                <w:webHidden/>
              </w:rPr>
            </w:r>
            <w:r>
              <w:rPr>
                <w:noProof/>
                <w:webHidden/>
              </w:rPr>
              <w:fldChar w:fldCharType="separate"/>
            </w:r>
            <w:r>
              <w:rPr>
                <w:noProof/>
                <w:webHidden/>
              </w:rPr>
              <w:t>33</w:t>
            </w:r>
            <w:r>
              <w:rPr>
                <w:noProof/>
                <w:webHidden/>
              </w:rPr>
              <w:fldChar w:fldCharType="end"/>
            </w:r>
          </w:hyperlink>
        </w:p>
        <w:p w14:paraId="232CA7F9" w14:textId="77777777" w:rsidR="00634934" w:rsidRDefault="00634934">
          <w:pPr>
            <w:pStyle w:val="30"/>
            <w:tabs>
              <w:tab w:val="right" w:leader="dot" w:pos="8296"/>
            </w:tabs>
            <w:rPr>
              <w:noProof/>
            </w:rPr>
          </w:pPr>
          <w:hyperlink w:anchor="_Toc432520355" w:history="1">
            <w:r w:rsidRPr="009913A4">
              <w:rPr>
                <w:rStyle w:val="a6"/>
                <w:noProof/>
              </w:rPr>
              <w:t>3.2.20</w:t>
            </w:r>
            <w:r w:rsidRPr="009913A4">
              <w:rPr>
                <w:rStyle w:val="a6"/>
                <w:rFonts w:hint="eastAsia"/>
                <w:noProof/>
              </w:rPr>
              <w:t>人员管理</w:t>
            </w:r>
            <w:r>
              <w:rPr>
                <w:noProof/>
                <w:webHidden/>
              </w:rPr>
              <w:tab/>
            </w:r>
            <w:r>
              <w:rPr>
                <w:noProof/>
                <w:webHidden/>
              </w:rPr>
              <w:fldChar w:fldCharType="begin"/>
            </w:r>
            <w:r>
              <w:rPr>
                <w:noProof/>
                <w:webHidden/>
              </w:rPr>
              <w:instrText xml:space="preserve"> PAGEREF _Toc432520355 \h </w:instrText>
            </w:r>
            <w:r>
              <w:rPr>
                <w:noProof/>
                <w:webHidden/>
              </w:rPr>
            </w:r>
            <w:r>
              <w:rPr>
                <w:noProof/>
                <w:webHidden/>
              </w:rPr>
              <w:fldChar w:fldCharType="separate"/>
            </w:r>
            <w:r>
              <w:rPr>
                <w:noProof/>
                <w:webHidden/>
              </w:rPr>
              <w:t>34</w:t>
            </w:r>
            <w:r>
              <w:rPr>
                <w:noProof/>
                <w:webHidden/>
              </w:rPr>
              <w:fldChar w:fldCharType="end"/>
            </w:r>
          </w:hyperlink>
        </w:p>
        <w:p w14:paraId="0334BFB9" w14:textId="77777777" w:rsidR="00634934" w:rsidRDefault="00634934">
          <w:pPr>
            <w:pStyle w:val="30"/>
            <w:tabs>
              <w:tab w:val="right" w:leader="dot" w:pos="8296"/>
            </w:tabs>
            <w:rPr>
              <w:noProof/>
            </w:rPr>
          </w:pPr>
          <w:hyperlink w:anchor="_Toc432520356" w:history="1">
            <w:r w:rsidRPr="009913A4">
              <w:rPr>
                <w:rStyle w:val="a6"/>
                <w:noProof/>
              </w:rPr>
              <w:t>3.2.21</w:t>
            </w:r>
            <w:r w:rsidRPr="009913A4">
              <w:rPr>
                <w:rStyle w:val="a6"/>
                <w:rFonts w:hint="eastAsia"/>
                <w:noProof/>
              </w:rPr>
              <w:t>机构管理</w:t>
            </w:r>
            <w:r>
              <w:rPr>
                <w:noProof/>
                <w:webHidden/>
              </w:rPr>
              <w:tab/>
            </w:r>
            <w:r>
              <w:rPr>
                <w:noProof/>
                <w:webHidden/>
              </w:rPr>
              <w:fldChar w:fldCharType="begin"/>
            </w:r>
            <w:r>
              <w:rPr>
                <w:noProof/>
                <w:webHidden/>
              </w:rPr>
              <w:instrText xml:space="preserve"> PAGEREF _Toc432520356 \h </w:instrText>
            </w:r>
            <w:r>
              <w:rPr>
                <w:noProof/>
                <w:webHidden/>
              </w:rPr>
            </w:r>
            <w:r>
              <w:rPr>
                <w:noProof/>
                <w:webHidden/>
              </w:rPr>
              <w:fldChar w:fldCharType="separate"/>
            </w:r>
            <w:r>
              <w:rPr>
                <w:noProof/>
                <w:webHidden/>
              </w:rPr>
              <w:t>36</w:t>
            </w:r>
            <w:r>
              <w:rPr>
                <w:noProof/>
                <w:webHidden/>
              </w:rPr>
              <w:fldChar w:fldCharType="end"/>
            </w:r>
          </w:hyperlink>
        </w:p>
        <w:p w14:paraId="19ABBB88" w14:textId="77777777" w:rsidR="00634934" w:rsidRDefault="00634934">
          <w:pPr>
            <w:pStyle w:val="30"/>
            <w:tabs>
              <w:tab w:val="right" w:leader="dot" w:pos="8296"/>
            </w:tabs>
            <w:rPr>
              <w:noProof/>
            </w:rPr>
          </w:pPr>
          <w:hyperlink w:anchor="_Toc432520357" w:history="1">
            <w:r w:rsidRPr="009913A4">
              <w:rPr>
                <w:rStyle w:val="a6"/>
                <w:noProof/>
              </w:rPr>
              <w:t>3.2.22</w:t>
            </w:r>
            <w:r w:rsidRPr="009913A4">
              <w:rPr>
                <w:rStyle w:val="a6"/>
                <w:rFonts w:hint="eastAsia"/>
                <w:noProof/>
              </w:rPr>
              <w:t>审批单据</w:t>
            </w:r>
            <w:r>
              <w:rPr>
                <w:noProof/>
                <w:webHidden/>
              </w:rPr>
              <w:tab/>
            </w:r>
            <w:r>
              <w:rPr>
                <w:noProof/>
                <w:webHidden/>
              </w:rPr>
              <w:fldChar w:fldCharType="begin"/>
            </w:r>
            <w:r>
              <w:rPr>
                <w:noProof/>
                <w:webHidden/>
              </w:rPr>
              <w:instrText xml:space="preserve"> PAGEREF _Toc432520357 \h </w:instrText>
            </w:r>
            <w:r>
              <w:rPr>
                <w:noProof/>
                <w:webHidden/>
              </w:rPr>
            </w:r>
            <w:r>
              <w:rPr>
                <w:noProof/>
                <w:webHidden/>
              </w:rPr>
              <w:fldChar w:fldCharType="separate"/>
            </w:r>
            <w:r>
              <w:rPr>
                <w:noProof/>
                <w:webHidden/>
              </w:rPr>
              <w:t>38</w:t>
            </w:r>
            <w:r>
              <w:rPr>
                <w:noProof/>
                <w:webHidden/>
              </w:rPr>
              <w:fldChar w:fldCharType="end"/>
            </w:r>
          </w:hyperlink>
        </w:p>
        <w:p w14:paraId="6C460109" w14:textId="77777777" w:rsidR="00634934" w:rsidRDefault="00634934">
          <w:pPr>
            <w:pStyle w:val="30"/>
            <w:tabs>
              <w:tab w:val="right" w:leader="dot" w:pos="8296"/>
            </w:tabs>
            <w:rPr>
              <w:noProof/>
            </w:rPr>
          </w:pPr>
          <w:hyperlink w:anchor="_Toc432520358" w:history="1">
            <w:r w:rsidRPr="009913A4">
              <w:rPr>
                <w:rStyle w:val="a6"/>
                <w:noProof/>
              </w:rPr>
              <w:t>3.2.23</w:t>
            </w:r>
            <w:r w:rsidRPr="009913A4">
              <w:rPr>
                <w:rStyle w:val="a6"/>
                <w:rFonts w:hint="eastAsia"/>
                <w:noProof/>
              </w:rPr>
              <w:t>制定薪水策略</w:t>
            </w:r>
            <w:r>
              <w:rPr>
                <w:noProof/>
                <w:webHidden/>
              </w:rPr>
              <w:tab/>
            </w:r>
            <w:r>
              <w:rPr>
                <w:noProof/>
                <w:webHidden/>
              </w:rPr>
              <w:fldChar w:fldCharType="begin"/>
            </w:r>
            <w:r>
              <w:rPr>
                <w:noProof/>
                <w:webHidden/>
              </w:rPr>
              <w:instrText xml:space="preserve"> PAGEREF _Toc432520358 \h </w:instrText>
            </w:r>
            <w:r>
              <w:rPr>
                <w:noProof/>
                <w:webHidden/>
              </w:rPr>
            </w:r>
            <w:r>
              <w:rPr>
                <w:noProof/>
                <w:webHidden/>
              </w:rPr>
              <w:fldChar w:fldCharType="separate"/>
            </w:r>
            <w:r>
              <w:rPr>
                <w:noProof/>
                <w:webHidden/>
              </w:rPr>
              <w:t>39</w:t>
            </w:r>
            <w:r>
              <w:rPr>
                <w:noProof/>
                <w:webHidden/>
              </w:rPr>
              <w:fldChar w:fldCharType="end"/>
            </w:r>
          </w:hyperlink>
        </w:p>
        <w:p w14:paraId="54A2A2B1" w14:textId="77777777" w:rsidR="00634934" w:rsidRDefault="00634934">
          <w:pPr>
            <w:pStyle w:val="30"/>
            <w:tabs>
              <w:tab w:val="right" w:leader="dot" w:pos="8296"/>
            </w:tabs>
            <w:rPr>
              <w:noProof/>
            </w:rPr>
          </w:pPr>
          <w:hyperlink w:anchor="_Toc432520359" w:history="1">
            <w:r w:rsidRPr="009913A4">
              <w:rPr>
                <w:rStyle w:val="a6"/>
                <w:noProof/>
              </w:rPr>
              <w:t>3.2.24</w:t>
            </w:r>
            <w:r w:rsidRPr="009913A4">
              <w:rPr>
                <w:rStyle w:val="a6"/>
                <w:rFonts w:hint="eastAsia"/>
                <w:noProof/>
              </w:rPr>
              <w:t>制定价格</w:t>
            </w:r>
            <w:r w:rsidRPr="009913A4">
              <w:rPr>
                <w:rStyle w:val="a6"/>
                <w:noProof/>
              </w:rPr>
              <w:t>/</w:t>
            </w:r>
            <w:r w:rsidRPr="009913A4">
              <w:rPr>
                <w:rStyle w:val="a6"/>
                <w:rFonts w:hint="eastAsia"/>
                <w:noProof/>
              </w:rPr>
              <w:t>距离策略</w:t>
            </w:r>
            <w:r>
              <w:rPr>
                <w:noProof/>
                <w:webHidden/>
              </w:rPr>
              <w:tab/>
            </w:r>
            <w:r>
              <w:rPr>
                <w:noProof/>
                <w:webHidden/>
              </w:rPr>
              <w:fldChar w:fldCharType="begin"/>
            </w:r>
            <w:r>
              <w:rPr>
                <w:noProof/>
                <w:webHidden/>
              </w:rPr>
              <w:instrText xml:space="preserve"> PAGEREF _Toc432520359 \h </w:instrText>
            </w:r>
            <w:r>
              <w:rPr>
                <w:noProof/>
                <w:webHidden/>
              </w:rPr>
            </w:r>
            <w:r>
              <w:rPr>
                <w:noProof/>
                <w:webHidden/>
              </w:rPr>
              <w:fldChar w:fldCharType="separate"/>
            </w:r>
            <w:r>
              <w:rPr>
                <w:noProof/>
                <w:webHidden/>
              </w:rPr>
              <w:t>40</w:t>
            </w:r>
            <w:r>
              <w:rPr>
                <w:noProof/>
                <w:webHidden/>
              </w:rPr>
              <w:fldChar w:fldCharType="end"/>
            </w:r>
          </w:hyperlink>
        </w:p>
        <w:p w14:paraId="7E4833D8" w14:textId="77777777" w:rsidR="00634934" w:rsidRDefault="00634934">
          <w:pPr>
            <w:pStyle w:val="30"/>
            <w:tabs>
              <w:tab w:val="right" w:leader="dot" w:pos="8296"/>
            </w:tabs>
            <w:rPr>
              <w:noProof/>
            </w:rPr>
          </w:pPr>
          <w:hyperlink w:anchor="_Toc432520360" w:history="1">
            <w:r w:rsidRPr="009913A4">
              <w:rPr>
                <w:rStyle w:val="a6"/>
                <w:noProof/>
              </w:rPr>
              <w:t>3.2.25</w:t>
            </w:r>
            <w:r w:rsidRPr="009913A4">
              <w:rPr>
                <w:rStyle w:val="a6"/>
                <w:rFonts w:hint="eastAsia"/>
                <w:noProof/>
              </w:rPr>
              <w:t>用户账户管理</w:t>
            </w:r>
            <w:r>
              <w:rPr>
                <w:noProof/>
                <w:webHidden/>
              </w:rPr>
              <w:tab/>
            </w:r>
            <w:r>
              <w:rPr>
                <w:noProof/>
                <w:webHidden/>
              </w:rPr>
              <w:fldChar w:fldCharType="begin"/>
            </w:r>
            <w:r>
              <w:rPr>
                <w:noProof/>
                <w:webHidden/>
              </w:rPr>
              <w:instrText xml:space="preserve"> PAGEREF _Toc432520360 \h </w:instrText>
            </w:r>
            <w:r>
              <w:rPr>
                <w:noProof/>
                <w:webHidden/>
              </w:rPr>
            </w:r>
            <w:r>
              <w:rPr>
                <w:noProof/>
                <w:webHidden/>
              </w:rPr>
              <w:fldChar w:fldCharType="separate"/>
            </w:r>
            <w:r>
              <w:rPr>
                <w:noProof/>
                <w:webHidden/>
              </w:rPr>
              <w:t>41</w:t>
            </w:r>
            <w:r>
              <w:rPr>
                <w:noProof/>
                <w:webHidden/>
              </w:rPr>
              <w:fldChar w:fldCharType="end"/>
            </w:r>
          </w:hyperlink>
        </w:p>
        <w:p w14:paraId="32F9D39D" w14:textId="77777777" w:rsidR="00634934" w:rsidRDefault="00634934">
          <w:pPr>
            <w:pStyle w:val="20"/>
            <w:tabs>
              <w:tab w:val="right" w:leader="dot" w:pos="8296"/>
            </w:tabs>
            <w:rPr>
              <w:noProof/>
            </w:rPr>
          </w:pPr>
          <w:hyperlink w:anchor="_Toc432520361" w:history="1">
            <w:r w:rsidRPr="009913A4">
              <w:rPr>
                <w:rStyle w:val="a6"/>
                <w:noProof/>
              </w:rPr>
              <w:t>3.3</w:t>
            </w:r>
            <w:r w:rsidRPr="009913A4">
              <w:rPr>
                <w:rStyle w:val="a6"/>
                <w:rFonts w:hint="eastAsia"/>
                <w:noProof/>
              </w:rPr>
              <w:t>非功能需求</w:t>
            </w:r>
            <w:r>
              <w:rPr>
                <w:noProof/>
                <w:webHidden/>
              </w:rPr>
              <w:tab/>
            </w:r>
            <w:r>
              <w:rPr>
                <w:noProof/>
                <w:webHidden/>
              </w:rPr>
              <w:fldChar w:fldCharType="begin"/>
            </w:r>
            <w:r>
              <w:rPr>
                <w:noProof/>
                <w:webHidden/>
              </w:rPr>
              <w:instrText xml:space="preserve"> PAGEREF _Toc432520361 \h </w:instrText>
            </w:r>
            <w:r>
              <w:rPr>
                <w:noProof/>
                <w:webHidden/>
              </w:rPr>
            </w:r>
            <w:r>
              <w:rPr>
                <w:noProof/>
                <w:webHidden/>
              </w:rPr>
              <w:fldChar w:fldCharType="separate"/>
            </w:r>
            <w:r>
              <w:rPr>
                <w:noProof/>
                <w:webHidden/>
              </w:rPr>
              <w:t>43</w:t>
            </w:r>
            <w:r>
              <w:rPr>
                <w:noProof/>
                <w:webHidden/>
              </w:rPr>
              <w:fldChar w:fldCharType="end"/>
            </w:r>
          </w:hyperlink>
        </w:p>
        <w:p w14:paraId="35380879" w14:textId="77777777" w:rsidR="00634934" w:rsidRDefault="00634934">
          <w:pPr>
            <w:pStyle w:val="30"/>
            <w:tabs>
              <w:tab w:val="right" w:leader="dot" w:pos="8296"/>
            </w:tabs>
            <w:rPr>
              <w:noProof/>
            </w:rPr>
          </w:pPr>
          <w:hyperlink w:anchor="_Toc432520362" w:history="1">
            <w:r w:rsidRPr="009913A4">
              <w:rPr>
                <w:rStyle w:val="a6"/>
                <w:noProof/>
              </w:rPr>
              <w:t>3.3.1</w:t>
            </w:r>
            <w:r w:rsidRPr="009913A4">
              <w:rPr>
                <w:rStyle w:val="a6"/>
                <w:rFonts w:hint="eastAsia"/>
                <w:noProof/>
              </w:rPr>
              <w:t>安全性</w:t>
            </w:r>
            <w:r>
              <w:rPr>
                <w:noProof/>
                <w:webHidden/>
              </w:rPr>
              <w:tab/>
            </w:r>
            <w:r>
              <w:rPr>
                <w:noProof/>
                <w:webHidden/>
              </w:rPr>
              <w:fldChar w:fldCharType="begin"/>
            </w:r>
            <w:r>
              <w:rPr>
                <w:noProof/>
                <w:webHidden/>
              </w:rPr>
              <w:instrText xml:space="preserve"> PAGEREF _Toc432520362 \h </w:instrText>
            </w:r>
            <w:r>
              <w:rPr>
                <w:noProof/>
                <w:webHidden/>
              </w:rPr>
            </w:r>
            <w:r>
              <w:rPr>
                <w:noProof/>
                <w:webHidden/>
              </w:rPr>
              <w:fldChar w:fldCharType="separate"/>
            </w:r>
            <w:r>
              <w:rPr>
                <w:noProof/>
                <w:webHidden/>
              </w:rPr>
              <w:t>43</w:t>
            </w:r>
            <w:r>
              <w:rPr>
                <w:noProof/>
                <w:webHidden/>
              </w:rPr>
              <w:fldChar w:fldCharType="end"/>
            </w:r>
          </w:hyperlink>
        </w:p>
        <w:p w14:paraId="41A9ED03" w14:textId="77777777" w:rsidR="00634934" w:rsidRDefault="00634934">
          <w:pPr>
            <w:pStyle w:val="30"/>
            <w:tabs>
              <w:tab w:val="right" w:leader="dot" w:pos="8296"/>
            </w:tabs>
            <w:rPr>
              <w:noProof/>
            </w:rPr>
          </w:pPr>
          <w:hyperlink w:anchor="_Toc432520363" w:history="1">
            <w:r w:rsidRPr="009913A4">
              <w:rPr>
                <w:rStyle w:val="a6"/>
                <w:noProof/>
              </w:rPr>
              <w:t>3.3.2</w:t>
            </w:r>
            <w:r w:rsidRPr="009913A4">
              <w:rPr>
                <w:rStyle w:val="a6"/>
                <w:rFonts w:hint="eastAsia"/>
                <w:noProof/>
              </w:rPr>
              <w:t>可维护性</w:t>
            </w:r>
            <w:r>
              <w:rPr>
                <w:noProof/>
                <w:webHidden/>
              </w:rPr>
              <w:tab/>
            </w:r>
            <w:r>
              <w:rPr>
                <w:noProof/>
                <w:webHidden/>
              </w:rPr>
              <w:fldChar w:fldCharType="begin"/>
            </w:r>
            <w:r>
              <w:rPr>
                <w:noProof/>
                <w:webHidden/>
              </w:rPr>
              <w:instrText xml:space="preserve"> PAGEREF _Toc432520363 \h </w:instrText>
            </w:r>
            <w:r>
              <w:rPr>
                <w:noProof/>
                <w:webHidden/>
              </w:rPr>
            </w:r>
            <w:r>
              <w:rPr>
                <w:noProof/>
                <w:webHidden/>
              </w:rPr>
              <w:fldChar w:fldCharType="separate"/>
            </w:r>
            <w:r>
              <w:rPr>
                <w:noProof/>
                <w:webHidden/>
              </w:rPr>
              <w:t>43</w:t>
            </w:r>
            <w:r>
              <w:rPr>
                <w:noProof/>
                <w:webHidden/>
              </w:rPr>
              <w:fldChar w:fldCharType="end"/>
            </w:r>
          </w:hyperlink>
        </w:p>
        <w:p w14:paraId="2EF66AE0" w14:textId="77777777" w:rsidR="00634934" w:rsidRDefault="00634934">
          <w:pPr>
            <w:pStyle w:val="30"/>
            <w:tabs>
              <w:tab w:val="right" w:leader="dot" w:pos="8296"/>
            </w:tabs>
            <w:rPr>
              <w:noProof/>
            </w:rPr>
          </w:pPr>
          <w:hyperlink w:anchor="_Toc432520364" w:history="1">
            <w:r w:rsidRPr="009913A4">
              <w:rPr>
                <w:rStyle w:val="a6"/>
                <w:noProof/>
              </w:rPr>
              <w:t>3.3.3</w:t>
            </w:r>
            <w:r w:rsidRPr="009913A4">
              <w:rPr>
                <w:rStyle w:val="a6"/>
                <w:rFonts w:hint="eastAsia"/>
                <w:noProof/>
              </w:rPr>
              <w:t>易用性</w:t>
            </w:r>
            <w:r>
              <w:rPr>
                <w:noProof/>
                <w:webHidden/>
              </w:rPr>
              <w:tab/>
            </w:r>
            <w:r>
              <w:rPr>
                <w:noProof/>
                <w:webHidden/>
              </w:rPr>
              <w:fldChar w:fldCharType="begin"/>
            </w:r>
            <w:r>
              <w:rPr>
                <w:noProof/>
                <w:webHidden/>
              </w:rPr>
              <w:instrText xml:space="preserve"> PAGEREF _Toc432520364 \h </w:instrText>
            </w:r>
            <w:r>
              <w:rPr>
                <w:noProof/>
                <w:webHidden/>
              </w:rPr>
            </w:r>
            <w:r>
              <w:rPr>
                <w:noProof/>
                <w:webHidden/>
              </w:rPr>
              <w:fldChar w:fldCharType="separate"/>
            </w:r>
            <w:r>
              <w:rPr>
                <w:noProof/>
                <w:webHidden/>
              </w:rPr>
              <w:t>43</w:t>
            </w:r>
            <w:r>
              <w:rPr>
                <w:noProof/>
                <w:webHidden/>
              </w:rPr>
              <w:fldChar w:fldCharType="end"/>
            </w:r>
          </w:hyperlink>
        </w:p>
        <w:p w14:paraId="3E6EE499" w14:textId="77777777" w:rsidR="00634934" w:rsidRDefault="00634934">
          <w:pPr>
            <w:pStyle w:val="30"/>
            <w:tabs>
              <w:tab w:val="right" w:leader="dot" w:pos="8296"/>
            </w:tabs>
            <w:rPr>
              <w:noProof/>
            </w:rPr>
          </w:pPr>
          <w:hyperlink w:anchor="_Toc432520365" w:history="1">
            <w:r w:rsidRPr="009913A4">
              <w:rPr>
                <w:rStyle w:val="a6"/>
                <w:noProof/>
              </w:rPr>
              <w:t>3.3.4</w:t>
            </w:r>
            <w:r w:rsidRPr="009913A4">
              <w:rPr>
                <w:rStyle w:val="a6"/>
                <w:rFonts w:hint="eastAsia"/>
                <w:noProof/>
              </w:rPr>
              <w:t>可靠性</w:t>
            </w:r>
            <w:r>
              <w:rPr>
                <w:noProof/>
                <w:webHidden/>
              </w:rPr>
              <w:tab/>
            </w:r>
            <w:r>
              <w:rPr>
                <w:noProof/>
                <w:webHidden/>
              </w:rPr>
              <w:fldChar w:fldCharType="begin"/>
            </w:r>
            <w:r>
              <w:rPr>
                <w:noProof/>
                <w:webHidden/>
              </w:rPr>
              <w:instrText xml:space="preserve"> PAGEREF _Toc432520365 \h </w:instrText>
            </w:r>
            <w:r>
              <w:rPr>
                <w:noProof/>
                <w:webHidden/>
              </w:rPr>
            </w:r>
            <w:r>
              <w:rPr>
                <w:noProof/>
                <w:webHidden/>
              </w:rPr>
              <w:fldChar w:fldCharType="separate"/>
            </w:r>
            <w:r>
              <w:rPr>
                <w:noProof/>
                <w:webHidden/>
              </w:rPr>
              <w:t>43</w:t>
            </w:r>
            <w:r>
              <w:rPr>
                <w:noProof/>
                <w:webHidden/>
              </w:rPr>
              <w:fldChar w:fldCharType="end"/>
            </w:r>
          </w:hyperlink>
        </w:p>
        <w:p w14:paraId="3F449786" w14:textId="77777777" w:rsidR="00634934" w:rsidRDefault="00634934">
          <w:pPr>
            <w:pStyle w:val="30"/>
            <w:tabs>
              <w:tab w:val="right" w:leader="dot" w:pos="8296"/>
            </w:tabs>
            <w:rPr>
              <w:noProof/>
            </w:rPr>
          </w:pPr>
          <w:hyperlink w:anchor="_Toc432520366" w:history="1">
            <w:r w:rsidRPr="009913A4">
              <w:rPr>
                <w:rStyle w:val="a6"/>
                <w:noProof/>
              </w:rPr>
              <w:t>3.3.5</w:t>
            </w:r>
            <w:r w:rsidRPr="009913A4">
              <w:rPr>
                <w:rStyle w:val="a6"/>
                <w:rFonts w:hint="eastAsia"/>
                <w:noProof/>
              </w:rPr>
              <w:t>业务规则</w:t>
            </w:r>
            <w:r>
              <w:rPr>
                <w:noProof/>
                <w:webHidden/>
              </w:rPr>
              <w:tab/>
            </w:r>
            <w:r>
              <w:rPr>
                <w:noProof/>
                <w:webHidden/>
              </w:rPr>
              <w:fldChar w:fldCharType="begin"/>
            </w:r>
            <w:r>
              <w:rPr>
                <w:noProof/>
                <w:webHidden/>
              </w:rPr>
              <w:instrText xml:space="preserve"> PAGEREF _Toc432520366 \h </w:instrText>
            </w:r>
            <w:r>
              <w:rPr>
                <w:noProof/>
                <w:webHidden/>
              </w:rPr>
            </w:r>
            <w:r>
              <w:rPr>
                <w:noProof/>
                <w:webHidden/>
              </w:rPr>
              <w:fldChar w:fldCharType="separate"/>
            </w:r>
            <w:r>
              <w:rPr>
                <w:noProof/>
                <w:webHidden/>
              </w:rPr>
              <w:t>44</w:t>
            </w:r>
            <w:r>
              <w:rPr>
                <w:noProof/>
                <w:webHidden/>
              </w:rPr>
              <w:fldChar w:fldCharType="end"/>
            </w:r>
          </w:hyperlink>
        </w:p>
        <w:p w14:paraId="4575D6A2" w14:textId="77777777" w:rsidR="00634934" w:rsidRDefault="00634934">
          <w:pPr>
            <w:pStyle w:val="20"/>
            <w:tabs>
              <w:tab w:val="right" w:leader="dot" w:pos="8296"/>
            </w:tabs>
            <w:rPr>
              <w:noProof/>
            </w:rPr>
          </w:pPr>
          <w:hyperlink w:anchor="_Toc432520367" w:history="1">
            <w:r w:rsidRPr="009913A4">
              <w:rPr>
                <w:rStyle w:val="a6"/>
                <w:noProof/>
              </w:rPr>
              <w:t>3.4</w:t>
            </w:r>
            <w:r w:rsidRPr="009913A4">
              <w:rPr>
                <w:rStyle w:val="a6"/>
                <w:rFonts w:hint="eastAsia"/>
                <w:noProof/>
              </w:rPr>
              <w:t>数据需求</w:t>
            </w:r>
            <w:r>
              <w:rPr>
                <w:noProof/>
                <w:webHidden/>
              </w:rPr>
              <w:tab/>
            </w:r>
            <w:r>
              <w:rPr>
                <w:noProof/>
                <w:webHidden/>
              </w:rPr>
              <w:fldChar w:fldCharType="begin"/>
            </w:r>
            <w:r>
              <w:rPr>
                <w:noProof/>
                <w:webHidden/>
              </w:rPr>
              <w:instrText xml:space="preserve"> PAGEREF _Toc432520367 \h </w:instrText>
            </w:r>
            <w:r>
              <w:rPr>
                <w:noProof/>
                <w:webHidden/>
              </w:rPr>
            </w:r>
            <w:r>
              <w:rPr>
                <w:noProof/>
                <w:webHidden/>
              </w:rPr>
              <w:fldChar w:fldCharType="separate"/>
            </w:r>
            <w:r>
              <w:rPr>
                <w:noProof/>
                <w:webHidden/>
              </w:rPr>
              <w:t>44</w:t>
            </w:r>
            <w:r>
              <w:rPr>
                <w:noProof/>
                <w:webHidden/>
              </w:rPr>
              <w:fldChar w:fldCharType="end"/>
            </w:r>
          </w:hyperlink>
        </w:p>
        <w:p w14:paraId="54B7CE5B" w14:textId="77777777" w:rsidR="00634934" w:rsidRDefault="00634934">
          <w:pPr>
            <w:pStyle w:val="30"/>
            <w:tabs>
              <w:tab w:val="right" w:leader="dot" w:pos="8296"/>
            </w:tabs>
            <w:rPr>
              <w:noProof/>
            </w:rPr>
          </w:pPr>
          <w:hyperlink w:anchor="_Toc432520368" w:history="1">
            <w:r w:rsidRPr="009913A4">
              <w:rPr>
                <w:rStyle w:val="a6"/>
                <w:noProof/>
              </w:rPr>
              <w:t>3.4.1</w:t>
            </w:r>
            <w:r w:rsidRPr="009913A4">
              <w:rPr>
                <w:rStyle w:val="a6"/>
                <w:rFonts w:hint="eastAsia"/>
                <w:noProof/>
              </w:rPr>
              <w:t>数据定义</w:t>
            </w:r>
            <w:r>
              <w:rPr>
                <w:noProof/>
                <w:webHidden/>
              </w:rPr>
              <w:tab/>
            </w:r>
            <w:r>
              <w:rPr>
                <w:noProof/>
                <w:webHidden/>
              </w:rPr>
              <w:fldChar w:fldCharType="begin"/>
            </w:r>
            <w:r>
              <w:rPr>
                <w:noProof/>
                <w:webHidden/>
              </w:rPr>
              <w:instrText xml:space="preserve"> PAGEREF _Toc432520368 \h </w:instrText>
            </w:r>
            <w:r>
              <w:rPr>
                <w:noProof/>
                <w:webHidden/>
              </w:rPr>
            </w:r>
            <w:r>
              <w:rPr>
                <w:noProof/>
                <w:webHidden/>
              </w:rPr>
              <w:fldChar w:fldCharType="separate"/>
            </w:r>
            <w:r>
              <w:rPr>
                <w:noProof/>
                <w:webHidden/>
              </w:rPr>
              <w:t>44</w:t>
            </w:r>
            <w:r>
              <w:rPr>
                <w:noProof/>
                <w:webHidden/>
              </w:rPr>
              <w:fldChar w:fldCharType="end"/>
            </w:r>
          </w:hyperlink>
        </w:p>
        <w:p w14:paraId="2A745A2B" w14:textId="77777777" w:rsidR="00634934" w:rsidRDefault="00634934">
          <w:pPr>
            <w:pStyle w:val="30"/>
            <w:tabs>
              <w:tab w:val="right" w:leader="dot" w:pos="8296"/>
            </w:tabs>
            <w:rPr>
              <w:noProof/>
            </w:rPr>
          </w:pPr>
          <w:hyperlink w:anchor="_Toc432520369" w:history="1">
            <w:r w:rsidRPr="009913A4">
              <w:rPr>
                <w:rStyle w:val="a6"/>
                <w:noProof/>
              </w:rPr>
              <w:t>3.4.2</w:t>
            </w:r>
            <w:r w:rsidRPr="009913A4">
              <w:rPr>
                <w:rStyle w:val="a6"/>
                <w:rFonts w:hint="eastAsia"/>
                <w:noProof/>
              </w:rPr>
              <w:t>默认数据</w:t>
            </w:r>
            <w:r>
              <w:rPr>
                <w:noProof/>
                <w:webHidden/>
              </w:rPr>
              <w:tab/>
            </w:r>
            <w:r>
              <w:rPr>
                <w:noProof/>
                <w:webHidden/>
              </w:rPr>
              <w:fldChar w:fldCharType="begin"/>
            </w:r>
            <w:r>
              <w:rPr>
                <w:noProof/>
                <w:webHidden/>
              </w:rPr>
              <w:instrText xml:space="preserve"> PAGEREF _Toc432520369 \h </w:instrText>
            </w:r>
            <w:r>
              <w:rPr>
                <w:noProof/>
                <w:webHidden/>
              </w:rPr>
            </w:r>
            <w:r>
              <w:rPr>
                <w:noProof/>
                <w:webHidden/>
              </w:rPr>
              <w:fldChar w:fldCharType="separate"/>
            </w:r>
            <w:r>
              <w:rPr>
                <w:noProof/>
                <w:webHidden/>
              </w:rPr>
              <w:t>45</w:t>
            </w:r>
            <w:r>
              <w:rPr>
                <w:noProof/>
                <w:webHidden/>
              </w:rPr>
              <w:fldChar w:fldCharType="end"/>
            </w:r>
          </w:hyperlink>
        </w:p>
        <w:p w14:paraId="4CB3E6AE" w14:textId="77777777" w:rsidR="00634934" w:rsidRDefault="00634934">
          <w:pPr>
            <w:pStyle w:val="30"/>
            <w:tabs>
              <w:tab w:val="right" w:leader="dot" w:pos="8296"/>
            </w:tabs>
            <w:rPr>
              <w:noProof/>
            </w:rPr>
          </w:pPr>
          <w:hyperlink w:anchor="_Toc432520370" w:history="1">
            <w:r w:rsidRPr="009913A4">
              <w:rPr>
                <w:rStyle w:val="a6"/>
                <w:noProof/>
              </w:rPr>
              <w:t>3.4.3</w:t>
            </w:r>
            <w:r w:rsidRPr="009913A4">
              <w:rPr>
                <w:rStyle w:val="a6"/>
                <w:rFonts w:hint="eastAsia"/>
                <w:noProof/>
              </w:rPr>
              <w:t>数据格式要求</w:t>
            </w:r>
            <w:r>
              <w:rPr>
                <w:noProof/>
                <w:webHidden/>
              </w:rPr>
              <w:tab/>
            </w:r>
            <w:r>
              <w:rPr>
                <w:noProof/>
                <w:webHidden/>
              </w:rPr>
              <w:fldChar w:fldCharType="begin"/>
            </w:r>
            <w:r>
              <w:rPr>
                <w:noProof/>
                <w:webHidden/>
              </w:rPr>
              <w:instrText xml:space="preserve"> PAGEREF _Toc432520370 \h </w:instrText>
            </w:r>
            <w:r>
              <w:rPr>
                <w:noProof/>
                <w:webHidden/>
              </w:rPr>
            </w:r>
            <w:r>
              <w:rPr>
                <w:noProof/>
                <w:webHidden/>
              </w:rPr>
              <w:fldChar w:fldCharType="separate"/>
            </w:r>
            <w:r>
              <w:rPr>
                <w:noProof/>
                <w:webHidden/>
              </w:rPr>
              <w:t>45</w:t>
            </w:r>
            <w:r>
              <w:rPr>
                <w:noProof/>
                <w:webHidden/>
              </w:rPr>
              <w:fldChar w:fldCharType="end"/>
            </w:r>
          </w:hyperlink>
        </w:p>
        <w:p w14:paraId="2CA590DB" w14:textId="77777777" w:rsidR="00634934" w:rsidRDefault="00634934">
          <w:pPr>
            <w:pStyle w:val="20"/>
            <w:tabs>
              <w:tab w:val="right" w:leader="dot" w:pos="8296"/>
            </w:tabs>
            <w:rPr>
              <w:noProof/>
            </w:rPr>
          </w:pPr>
          <w:hyperlink w:anchor="_Toc432520371" w:history="1">
            <w:r w:rsidRPr="009913A4">
              <w:rPr>
                <w:rStyle w:val="a6"/>
                <w:noProof/>
              </w:rPr>
              <w:t>3.5</w:t>
            </w:r>
            <w:r w:rsidRPr="009913A4">
              <w:rPr>
                <w:rStyle w:val="a6"/>
                <w:rFonts w:hint="eastAsia"/>
                <w:noProof/>
              </w:rPr>
              <w:t>其他需求</w:t>
            </w:r>
            <w:r>
              <w:rPr>
                <w:noProof/>
                <w:webHidden/>
              </w:rPr>
              <w:tab/>
            </w:r>
            <w:r>
              <w:rPr>
                <w:noProof/>
                <w:webHidden/>
              </w:rPr>
              <w:fldChar w:fldCharType="begin"/>
            </w:r>
            <w:r>
              <w:rPr>
                <w:noProof/>
                <w:webHidden/>
              </w:rPr>
              <w:instrText xml:space="preserve"> PAGEREF _Toc432520371 \h </w:instrText>
            </w:r>
            <w:r>
              <w:rPr>
                <w:noProof/>
                <w:webHidden/>
              </w:rPr>
            </w:r>
            <w:r>
              <w:rPr>
                <w:noProof/>
                <w:webHidden/>
              </w:rPr>
              <w:fldChar w:fldCharType="separate"/>
            </w:r>
            <w:r>
              <w:rPr>
                <w:noProof/>
                <w:webHidden/>
              </w:rPr>
              <w:t>46</w:t>
            </w:r>
            <w:r>
              <w:rPr>
                <w:noProof/>
                <w:webHidden/>
              </w:rPr>
              <w:fldChar w:fldCharType="end"/>
            </w:r>
          </w:hyperlink>
        </w:p>
        <w:p w14:paraId="620DCA85" w14:textId="77777777" w:rsidR="00FB23EC" w:rsidRDefault="00FB23EC">
          <w:r>
            <w:rPr>
              <w:b/>
              <w:bCs/>
              <w:lang w:val="zh-CN"/>
            </w:rPr>
            <w:fldChar w:fldCharType="end"/>
          </w:r>
        </w:p>
      </w:sdtContent>
    </w:sdt>
    <w:p w14:paraId="7954A0C9" w14:textId="77777777" w:rsidR="00560CC1" w:rsidRDefault="00560CC1" w:rsidP="00FB23EC"/>
    <w:p w14:paraId="3EA92C91" w14:textId="77777777" w:rsidR="00560CC1" w:rsidRDefault="00560CC1" w:rsidP="00FB23EC"/>
    <w:p w14:paraId="382DD128" w14:textId="77777777" w:rsidR="00560CC1" w:rsidRDefault="00560CC1" w:rsidP="00FB23EC"/>
    <w:p w14:paraId="50BDC080" w14:textId="77777777" w:rsidR="00560CC1" w:rsidRDefault="00560CC1" w:rsidP="00FB23EC"/>
    <w:p w14:paraId="1A8EDE98" w14:textId="77777777" w:rsidR="00560CC1" w:rsidRDefault="00560CC1" w:rsidP="00FB23EC"/>
    <w:p w14:paraId="75FE3CDD" w14:textId="77777777" w:rsidR="00560CC1" w:rsidRDefault="00560CC1" w:rsidP="00FB23EC"/>
    <w:p w14:paraId="3571EDB6" w14:textId="77777777" w:rsidR="00560CC1" w:rsidRDefault="00560CC1" w:rsidP="00FB23EC"/>
    <w:p w14:paraId="6EB929AB" w14:textId="77777777" w:rsidR="00560CC1" w:rsidRDefault="00560CC1" w:rsidP="00FB23EC"/>
    <w:p w14:paraId="50807B0F" w14:textId="77777777" w:rsidR="00560CC1" w:rsidRDefault="00560CC1" w:rsidP="00FB23EC"/>
    <w:p w14:paraId="6BFDC4B0" w14:textId="77777777" w:rsidR="00560CC1" w:rsidRDefault="00560CC1" w:rsidP="00FB23EC"/>
    <w:p w14:paraId="016F96C4" w14:textId="77777777" w:rsidR="00560CC1" w:rsidRDefault="00560CC1" w:rsidP="00FB23EC"/>
    <w:p w14:paraId="30F79660" w14:textId="77777777" w:rsidR="00560CC1" w:rsidRDefault="00560CC1" w:rsidP="00FB23EC"/>
    <w:p w14:paraId="2550AB0F" w14:textId="77777777" w:rsidR="00560CC1" w:rsidRDefault="00560CC1" w:rsidP="00FB23EC"/>
    <w:p w14:paraId="22BF16AF" w14:textId="77777777" w:rsidR="00560CC1" w:rsidRDefault="00560CC1" w:rsidP="00FB23EC"/>
    <w:p w14:paraId="17D60A8F" w14:textId="77777777" w:rsidR="00560CC1" w:rsidRDefault="00560CC1" w:rsidP="00FB23EC"/>
    <w:p w14:paraId="095FDD04" w14:textId="77777777" w:rsidR="00560CC1" w:rsidRDefault="00560CC1" w:rsidP="00FB23EC"/>
    <w:p w14:paraId="3DAEA21B" w14:textId="77777777" w:rsidR="00560CC1" w:rsidRDefault="00560CC1" w:rsidP="00FB23EC"/>
    <w:p w14:paraId="6F8DB81D" w14:textId="77777777" w:rsidR="00560CC1" w:rsidRDefault="00560CC1" w:rsidP="00FB23EC"/>
    <w:p w14:paraId="2ADD3203" w14:textId="77777777" w:rsidR="00560CC1" w:rsidRDefault="00560CC1" w:rsidP="00FB23EC"/>
    <w:p w14:paraId="02D47223" w14:textId="77777777" w:rsidR="00560CC1" w:rsidRDefault="00560CC1" w:rsidP="00FB23EC"/>
    <w:p w14:paraId="2B2B6269" w14:textId="77777777" w:rsidR="00560CC1" w:rsidRDefault="00560CC1" w:rsidP="00FB23EC"/>
    <w:p w14:paraId="3A6B2ABE" w14:textId="77777777" w:rsidR="00560CC1" w:rsidRDefault="00560CC1" w:rsidP="00FB23EC"/>
    <w:p w14:paraId="3C538846" w14:textId="77777777" w:rsidR="00560CC1" w:rsidRDefault="00560CC1" w:rsidP="00FB23EC"/>
    <w:p w14:paraId="6B9FC9AE" w14:textId="77777777" w:rsidR="00560CC1" w:rsidRDefault="00560CC1" w:rsidP="00FB23EC"/>
    <w:p w14:paraId="6C0919C2" w14:textId="77777777" w:rsidR="00560CC1" w:rsidRDefault="00560CC1" w:rsidP="00FB23EC"/>
    <w:p w14:paraId="342E29EE" w14:textId="77777777" w:rsidR="00560CC1" w:rsidRDefault="00560CC1" w:rsidP="00FB23EC"/>
    <w:p w14:paraId="6A0B4C13" w14:textId="77777777" w:rsidR="00560CC1" w:rsidRDefault="00560CC1" w:rsidP="00FB23EC"/>
    <w:p w14:paraId="4E727315" w14:textId="77777777" w:rsidR="00560CC1" w:rsidRDefault="00560CC1" w:rsidP="00FB23EC"/>
    <w:p w14:paraId="17B5C1FA" w14:textId="77777777" w:rsidR="00560CC1" w:rsidRDefault="00560CC1" w:rsidP="00FB23EC"/>
    <w:p w14:paraId="37A92F49" w14:textId="77777777" w:rsidR="00FB23EC" w:rsidRDefault="00FB23EC" w:rsidP="00FB23EC">
      <w:pPr>
        <w:pStyle w:val="1"/>
      </w:pPr>
      <w:bookmarkStart w:id="1" w:name="_Toc432520318"/>
      <w:r>
        <w:rPr>
          <w:rFonts w:hint="eastAsia"/>
        </w:rPr>
        <w:lastRenderedPageBreak/>
        <w:t>1</w:t>
      </w:r>
      <w:r>
        <w:rPr>
          <w:rFonts w:hint="eastAsia"/>
        </w:rPr>
        <w:t>引言</w:t>
      </w:r>
      <w:bookmarkEnd w:id="1"/>
    </w:p>
    <w:p w14:paraId="7087DCC2" w14:textId="77777777" w:rsidR="00FB23EC" w:rsidRDefault="00FB23EC" w:rsidP="00FB23EC">
      <w:pPr>
        <w:pStyle w:val="2"/>
      </w:pPr>
      <w:bookmarkStart w:id="2" w:name="_Toc432520319"/>
      <w:r>
        <w:t>1.1</w:t>
      </w:r>
      <w:r>
        <w:rPr>
          <w:rFonts w:hint="eastAsia"/>
        </w:rPr>
        <w:t>目的</w:t>
      </w:r>
      <w:bookmarkEnd w:id="2"/>
    </w:p>
    <w:p w14:paraId="272CE521" w14:textId="77777777" w:rsidR="0089454C" w:rsidRPr="0089454C" w:rsidRDefault="0089454C" w:rsidP="0089454C">
      <w:pPr>
        <w:ind w:firstLine="420"/>
        <w:rPr>
          <w:lang w:eastAsia="zh-TW"/>
        </w:rPr>
      </w:pPr>
      <w:r w:rsidRPr="0089454C">
        <w:rPr>
          <w:rFonts w:hint="eastAsia"/>
          <w:lang w:eastAsia="zh-TW"/>
        </w:rPr>
        <w:t>本文档描述了快递物流系</w:t>
      </w:r>
      <w:r w:rsidR="008C5D98">
        <w:rPr>
          <w:rFonts w:hint="eastAsia"/>
          <w:lang w:eastAsia="zh-TW"/>
        </w:rPr>
        <w:t>统的功能需求和非功能需求。开发小组的软件系统实现和验证工作都以此</w:t>
      </w:r>
      <w:r w:rsidRPr="0089454C">
        <w:rPr>
          <w:rFonts w:hint="eastAsia"/>
          <w:lang w:eastAsia="zh-TW"/>
        </w:rPr>
        <w:t>文档为依据。</w:t>
      </w:r>
    </w:p>
    <w:p w14:paraId="005EF723" w14:textId="77777777" w:rsidR="00FB23EC" w:rsidRDefault="00FB23EC" w:rsidP="00FB23EC">
      <w:pPr>
        <w:pStyle w:val="2"/>
      </w:pPr>
      <w:bookmarkStart w:id="3" w:name="_Toc432520320"/>
      <w:r>
        <w:rPr>
          <w:rFonts w:hint="eastAsia"/>
        </w:rPr>
        <w:t>1</w:t>
      </w:r>
      <w:r>
        <w:t>.2</w:t>
      </w:r>
      <w:r>
        <w:rPr>
          <w:rFonts w:hint="eastAsia"/>
        </w:rPr>
        <w:t>范围</w:t>
      </w:r>
      <w:bookmarkEnd w:id="3"/>
    </w:p>
    <w:p w14:paraId="563BAC84" w14:textId="77777777" w:rsidR="0089454C" w:rsidRDefault="0089454C" w:rsidP="0089454C">
      <w:pPr>
        <w:ind w:firstLine="420"/>
        <w:rPr>
          <w:lang w:eastAsia="zh-TW"/>
        </w:rPr>
      </w:pPr>
      <w:r>
        <w:rPr>
          <w:rFonts w:hint="eastAsia"/>
          <w:lang w:eastAsia="zh-TW"/>
        </w:rPr>
        <w:t>快递物流系统是为</w:t>
      </w:r>
      <w:r>
        <w:rPr>
          <w:rFonts w:hint="eastAsia"/>
          <w:lang w:eastAsia="zh-TW"/>
        </w:rPr>
        <w:t>xxx</w:t>
      </w:r>
      <w:r>
        <w:rPr>
          <w:rFonts w:hint="eastAsia"/>
          <w:lang w:eastAsia="zh-TW"/>
        </w:rPr>
        <w:t>快递物流公司开发的快</w:t>
      </w:r>
      <w:r w:rsidR="008C5D98">
        <w:rPr>
          <w:rFonts w:hint="eastAsia"/>
          <w:lang w:eastAsia="zh-TW"/>
        </w:rPr>
        <w:t>递业务处理系统，开发的目标是帮助该公司高效处理日益增长的业务，</w:t>
      </w:r>
      <w:r>
        <w:rPr>
          <w:rFonts w:hint="eastAsia"/>
          <w:lang w:eastAsia="zh-TW"/>
        </w:rPr>
        <w:t>提高员工的工作效率和用户的满意度。</w:t>
      </w:r>
    </w:p>
    <w:p w14:paraId="4A5623A3" w14:textId="77777777" w:rsidR="0089454C" w:rsidRPr="0089454C" w:rsidRDefault="0089454C" w:rsidP="0089454C">
      <w:pPr>
        <w:ind w:firstLine="420"/>
        <w:rPr>
          <w:lang w:eastAsia="zh-TW"/>
        </w:rPr>
      </w:pPr>
      <w:r>
        <w:rPr>
          <w:rFonts w:hint="eastAsia"/>
          <w:lang w:eastAsia="zh-TW"/>
        </w:rPr>
        <w:t>对于该快递物流系统，期望为系统上线运行六个月后，保持合理库存，提高用户服务体验，增加业务额，提高财务人员工作效率，为经理的决策做支持。</w:t>
      </w:r>
    </w:p>
    <w:p w14:paraId="65A20AB7" w14:textId="77777777" w:rsidR="00FB23EC" w:rsidRDefault="00FB23EC" w:rsidP="00FB23EC">
      <w:pPr>
        <w:pStyle w:val="2"/>
      </w:pPr>
      <w:bookmarkStart w:id="4" w:name="_Toc432520321"/>
      <w:r>
        <w:rPr>
          <w:rFonts w:hint="eastAsia"/>
        </w:rPr>
        <w:t>1</w:t>
      </w:r>
      <w:r>
        <w:t>.3</w:t>
      </w:r>
      <w:r>
        <w:rPr>
          <w:rFonts w:hint="eastAsia"/>
        </w:rPr>
        <w:t>参考文献</w:t>
      </w:r>
      <w:bookmarkEnd w:id="4"/>
    </w:p>
    <w:p w14:paraId="1481FAE8" w14:textId="77777777" w:rsidR="0089454C" w:rsidRDefault="0089454C" w:rsidP="0089454C">
      <w:pPr>
        <w:rPr>
          <w:lang w:eastAsia="zh-TW"/>
        </w:rPr>
      </w:pPr>
      <w:r>
        <w:rPr>
          <w:lang w:eastAsia="zh-TW"/>
        </w:rPr>
        <w:t>1.</w:t>
      </w:r>
      <w:r>
        <w:rPr>
          <w:rFonts w:hint="eastAsia"/>
          <w:lang w:eastAsia="zh-TW"/>
        </w:rPr>
        <w:t>IEEE</w:t>
      </w:r>
      <w:r>
        <w:rPr>
          <w:rFonts w:hint="eastAsia"/>
          <w:lang w:eastAsia="zh-TW"/>
        </w:rPr>
        <w:t>标准。</w:t>
      </w:r>
    </w:p>
    <w:p w14:paraId="59834363" w14:textId="77777777" w:rsidR="0089454C" w:rsidRDefault="0089454C" w:rsidP="0089454C">
      <w:pPr>
        <w:rPr>
          <w:lang w:eastAsia="zh-TW"/>
        </w:rPr>
      </w:pPr>
      <w:r>
        <w:rPr>
          <w:rFonts w:hint="eastAsia"/>
        </w:rPr>
        <w:t>2</w:t>
      </w:r>
      <w:r>
        <w:t>.</w:t>
      </w:r>
      <w:r>
        <w:rPr>
          <w:rFonts w:hint="eastAsia"/>
          <w:lang w:eastAsia="zh-TW"/>
        </w:rPr>
        <w:t>项目实践</w:t>
      </w:r>
      <w:r>
        <w:rPr>
          <w:rFonts w:hint="eastAsia"/>
          <w:lang w:eastAsia="zh-TW"/>
        </w:rPr>
        <w:t>v4</w:t>
      </w:r>
      <w:r>
        <w:rPr>
          <w:rFonts w:hint="eastAsia"/>
          <w:lang w:eastAsia="zh-TW"/>
        </w:rPr>
        <w:t>。</w:t>
      </w:r>
    </w:p>
    <w:p w14:paraId="1BBD1425" w14:textId="77777777" w:rsidR="0089454C" w:rsidRPr="0089454C" w:rsidRDefault="0089454C" w:rsidP="0089454C">
      <w:pPr>
        <w:rPr>
          <w:lang w:eastAsia="zh-TW"/>
        </w:rPr>
      </w:pPr>
      <w:r>
        <w:rPr>
          <w:rFonts w:hint="eastAsia"/>
          <w:lang w:eastAsia="zh-TW"/>
        </w:rPr>
        <w:t>3</w:t>
      </w:r>
      <w:r>
        <w:rPr>
          <w:lang w:eastAsia="zh-TW"/>
        </w:rPr>
        <w:t>.</w:t>
      </w:r>
      <w:r>
        <w:rPr>
          <w:rFonts w:hint="eastAsia"/>
          <w:lang w:eastAsia="zh-TW"/>
        </w:rPr>
        <w:t>快递物流系统用例描述（第</w:t>
      </w:r>
      <w:r>
        <w:rPr>
          <w:rFonts w:hint="eastAsia"/>
          <w:lang w:eastAsia="zh-TW"/>
        </w:rPr>
        <w:t>7</w:t>
      </w:r>
      <w:r>
        <w:rPr>
          <w:rFonts w:hint="eastAsia"/>
          <w:lang w:eastAsia="zh-TW"/>
        </w:rPr>
        <w:t>组）（</w:t>
      </w:r>
      <w:r>
        <w:rPr>
          <w:rFonts w:hint="eastAsia"/>
          <w:lang w:eastAsia="zh-TW"/>
        </w:rPr>
        <w:t>20151006</w:t>
      </w:r>
      <w:r>
        <w:rPr>
          <w:rFonts w:hint="eastAsia"/>
          <w:lang w:eastAsia="zh-TW"/>
        </w:rPr>
        <w:t>）。</w:t>
      </w:r>
    </w:p>
    <w:p w14:paraId="3FBA877D" w14:textId="77777777" w:rsidR="00FB23EC" w:rsidRDefault="00FB23EC" w:rsidP="00FB23EC">
      <w:pPr>
        <w:pStyle w:val="1"/>
      </w:pPr>
      <w:bookmarkStart w:id="5" w:name="_Toc432520322"/>
      <w:r>
        <w:rPr>
          <w:rFonts w:hint="eastAsia"/>
        </w:rPr>
        <w:t>2</w:t>
      </w:r>
      <w:r>
        <w:rPr>
          <w:rFonts w:hint="eastAsia"/>
        </w:rPr>
        <w:t>总体描述</w:t>
      </w:r>
      <w:bookmarkEnd w:id="5"/>
    </w:p>
    <w:p w14:paraId="71EC9B27" w14:textId="77777777" w:rsidR="00FB23EC" w:rsidRDefault="00FB23EC" w:rsidP="00FB23EC">
      <w:pPr>
        <w:pStyle w:val="2"/>
      </w:pPr>
      <w:bookmarkStart w:id="6" w:name="_Toc432520323"/>
      <w:r>
        <w:rPr>
          <w:rFonts w:hint="eastAsia"/>
        </w:rPr>
        <w:t>2</w:t>
      </w:r>
      <w:r>
        <w:t>.1</w:t>
      </w:r>
      <w:r>
        <w:rPr>
          <w:rFonts w:hint="eastAsia"/>
        </w:rPr>
        <w:t>商品</w:t>
      </w:r>
      <w:r>
        <w:t>前景</w:t>
      </w:r>
      <w:bookmarkEnd w:id="6"/>
    </w:p>
    <w:p w14:paraId="1D0911B8" w14:textId="77777777" w:rsidR="00FB23EC" w:rsidRDefault="00FB23EC" w:rsidP="00FB23EC">
      <w:pPr>
        <w:pStyle w:val="3"/>
      </w:pPr>
      <w:bookmarkStart w:id="7" w:name="_Toc432520324"/>
      <w:r>
        <w:rPr>
          <w:rFonts w:hint="eastAsia"/>
        </w:rPr>
        <w:t>2</w:t>
      </w:r>
      <w:r>
        <w:t>.1.1</w:t>
      </w:r>
      <w:r>
        <w:rPr>
          <w:rFonts w:hint="eastAsia"/>
        </w:rPr>
        <w:t>背景</w:t>
      </w:r>
      <w:r>
        <w:t>与机遇</w:t>
      </w:r>
      <w:bookmarkEnd w:id="7"/>
    </w:p>
    <w:p w14:paraId="7FF97EB4" w14:textId="77777777" w:rsidR="0089454C" w:rsidRDefault="0089454C" w:rsidP="0089454C">
      <w:pPr>
        <w:ind w:firstLine="420"/>
        <w:rPr>
          <w:lang w:eastAsia="zh-TW"/>
        </w:rPr>
      </w:pPr>
      <w:r>
        <w:rPr>
          <w:rFonts w:hint="eastAsia"/>
          <w:lang w:eastAsia="zh-TW"/>
        </w:rPr>
        <w:t>xxx</w:t>
      </w:r>
      <w:r>
        <w:rPr>
          <w:rFonts w:hint="eastAsia"/>
          <w:lang w:eastAsia="zh-TW"/>
        </w:rPr>
        <w:t>快递物流</w:t>
      </w:r>
      <w:r w:rsidR="008C5D98">
        <w:rPr>
          <w:rFonts w:hint="eastAsia"/>
          <w:lang w:eastAsia="zh-TW"/>
        </w:rPr>
        <w:t>公司是一家老牌本地民营物流企业，在物流界有非常良好的口碑，也深得</w:t>
      </w:r>
      <w:r>
        <w:rPr>
          <w:rFonts w:hint="eastAsia"/>
          <w:lang w:eastAsia="zh-TW"/>
        </w:rPr>
        <w:t>民众的喜爱，</w:t>
      </w:r>
      <w:r>
        <w:rPr>
          <w:rFonts w:hint="eastAsia"/>
          <w:lang w:eastAsia="zh-TW"/>
        </w:rPr>
        <w:t>21</w:t>
      </w:r>
      <w:r>
        <w:rPr>
          <w:rFonts w:hint="eastAsia"/>
          <w:lang w:eastAsia="zh-TW"/>
        </w:rPr>
        <w:t>世纪初曾一度垄断中国快递物流市场。但是随着公司规模的扩大，企业业务量、办公场所、员工数都发生巨大增长，再加上该公司老总对于以往的业绩沾沾自喜，放松了对企业的管理，导致其他物流公司（如申通，顺风等公司）有机可乘，夺走了</w:t>
      </w:r>
      <w:r>
        <w:rPr>
          <w:rFonts w:hint="eastAsia"/>
          <w:lang w:eastAsia="zh-TW"/>
        </w:rPr>
        <w:t>xxx</w:t>
      </w:r>
      <w:r>
        <w:rPr>
          <w:rFonts w:hint="eastAsia"/>
          <w:lang w:eastAsia="zh-TW"/>
        </w:rPr>
        <w:t>物流公司大量的市场份额，现在</w:t>
      </w:r>
      <w:r>
        <w:rPr>
          <w:rFonts w:hint="eastAsia"/>
          <w:lang w:eastAsia="zh-TW"/>
        </w:rPr>
        <w:t>xxx</w:t>
      </w:r>
      <w:r>
        <w:rPr>
          <w:rFonts w:hint="eastAsia"/>
          <w:lang w:eastAsia="zh-TW"/>
        </w:rPr>
        <w:t>物流公司仅占快递市场约</w:t>
      </w:r>
      <w:r>
        <w:rPr>
          <w:rFonts w:hint="eastAsia"/>
          <w:lang w:eastAsia="zh-TW"/>
        </w:rPr>
        <w:t>30%</w:t>
      </w:r>
      <w:r>
        <w:rPr>
          <w:rFonts w:hint="eastAsia"/>
          <w:lang w:eastAsia="zh-TW"/>
        </w:rPr>
        <w:t>的份额。</w:t>
      </w:r>
    </w:p>
    <w:p w14:paraId="217ECECE" w14:textId="77777777" w:rsidR="0089454C" w:rsidRPr="0089454C" w:rsidRDefault="0089454C" w:rsidP="0089454C">
      <w:pPr>
        <w:ind w:firstLine="420"/>
        <w:rPr>
          <w:lang w:eastAsia="zh-TW"/>
        </w:rPr>
      </w:pPr>
      <w:r>
        <w:rPr>
          <w:rFonts w:hint="eastAsia"/>
          <w:lang w:eastAsia="zh-TW"/>
        </w:rPr>
        <w:t>公司老总对次十分恼火，因此特聘请“软工第</w:t>
      </w:r>
      <w:r>
        <w:rPr>
          <w:rFonts w:hint="eastAsia"/>
          <w:lang w:eastAsia="zh-TW"/>
        </w:rPr>
        <w:t>7</w:t>
      </w:r>
      <w:r>
        <w:rPr>
          <w:rFonts w:hint="eastAsia"/>
          <w:lang w:eastAsia="zh-TW"/>
        </w:rPr>
        <w:t>小组”为本公司开发一套快递物流系统，希望能降低企业成本，增强竞企业争力，提高盈利水平。</w:t>
      </w:r>
    </w:p>
    <w:p w14:paraId="18D081CA" w14:textId="77777777" w:rsidR="00FB23EC" w:rsidRDefault="00FB23EC" w:rsidP="00FB23EC">
      <w:pPr>
        <w:pStyle w:val="3"/>
      </w:pPr>
      <w:bookmarkStart w:id="8" w:name="_Toc432520325"/>
      <w:r>
        <w:rPr>
          <w:rFonts w:hint="eastAsia"/>
        </w:rPr>
        <w:t>2</w:t>
      </w:r>
      <w:r>
        <w:t>.1.2</w:t>
      </w:r>
      <w:r>
        <w:rPr>
          <w:rFonts w:hint="eastAsia"/>
        </w:rPr>
        <w:t>业务需求</w:t>
      </w:r>
      <w:bookmarkEnd w:id="8"/>
    </w:p>
    <w:p w14:paraId="120FEAC4" w14:textId="77777777" w:rsidR="0089454C" w:rsidRDefault="0089454C" w:rsidP="0089454C">
      <w:pPr>
        <w:rPr>
          <w:lang w:eastAsia="zh-TW"/>
        </w:rPr>
      </w:pPr>
      <w:r>
        <w:rPr>
          <w:rFonts w:hint="eastAsia"/>
          <w:lang w:eastAsia="zh-TW"/>
        </w:rPr>
        <w:t>BR1</w:t>
      </w:r>
      <w:r>
        <w:rPr>
          <w:rFonts w:hint="eastAsia"/>
          <w:lang w:eastAsia="zh-TW"/>
        </w:rPr>
        <w:t>：在系统上线运行</w:t>
      </w:r>
      <w:r>
        <w:rPr>
          <w:rFonts w:hint="eastAsia"/>
          <w:lang w:eastAsia="zh-TW"/>
        </w:rPr>
        <w:t>6</w:t>
      </w:r>
      <w:r>
        <w:rPr>
          <w:rFonts w:hint="eastAsia"/>
          <w:lang w:eastAsia="zh-TW"/>
        </w:rPr>
        <w:t>个月后，仓库中的快件积压时间不得超过</w:t>
      </w:r>
      <w:r>
        <w:rPr>
          <w:rFonts w:hint="eastAsia"/>
          <w:lang w:eastAsia="zh-TW"/>
        </w:rPr>
        <w:t>1</w:t>
      </w:r>
      <w:r>
        <w:rPr>
          <w:rFonts w:hint="eastAsia"/>
          <w:lang w:eastAsia="zh-TW"/>
        </w:rPr>
        <w:t>天。</w:t>
      </w:r>
    </w:p>
    <w:p w14:paraId="07AE2684" w14:textId="77777777" w:rsidR="0089454C" w:rsidRDefault="0089454C" w:rsidP="0089454C">
      <w:pPr>
        <w:rPr>
          <w:lang w:eastAsia="zh-TW"/>
        </w:rPr>
      </w:pPr>
      <w:r>
        <w:rPr>
          <w:rFonts w:hint="eastAsia"/>
          <w:lang w:eastAsia="zh-TW"/>
        </w:rPr>
        <w:lastRenderedPageBreak/>
        <w:t>BR2</w:t>
      </w:r>
      <w:r>
        <w:rPr>
          <w:rFonts w:hint="eastAsia"/>
          <w:lang w:eastAsia="zh-TW"/>
        </w:rPr>
        <w:t>：在系统上线运行</w:t>
      </w:r>
      <w:r>
        <w:rPr>
          <w:rFonts w:hint="eastAsia"/>
          <w:lang w:eastAsia="zh-TW"/>
        </w:rPr>
        <w:t>6</w:t>
      </w:r>
      <w:r>
        <w:rPr>
          <w:rFonts w:hint="eastAsia"/>
          <w:lang w:eastAsia="zh-TW"/>
        </w:rPr>
        <w:t>个月后，用户对与本公司物流的好评率达到</w:t>
      </w:r>
      <w:r>
        <w:rPr>
          <w:rFonts w:hint="eastAsia"/>
          <w:lang w:eastAsia="zh-TW"/>
        </w:rPr>
        <w:t>80%</w:t>
      </w:r>
      <w:r>
        <w:rPr>
          <w:rFonts w:hint="eastAsia"/>
          <w:lang w:eastAsia="zh-TW"/>
        </w:rPr>
        <w:t>以上。</w:t>
      </w:r>
    </w:p>
    <w:p w14:paraId="3F084A1B" w14:textId="77777777" w:rsidR="0089454C" w:rsidRDefault="0089454C" w:rsidP="0089454C">
      <w:pPr>
        <w:rPr>
          <w:lang w:eastAsia="zh-TW"/>
        </w:rPr>
      </w:pPr>
      <w:r>
        <w:rPr>
          <w:rFonts w:hint="eastAsia"/>
          <w:lang w:eastAsia="zh-TW"/>
        </w:rPr>
        <w:t>BR3</w:t>
      </w:r>
      <w:r>
        <w:rPr>
          <w:rFonts w:hint="eastAsia"/>
          <w:lang w:eastAsia="zh-TW"/>
        </w:rPr>
        <w:t>：在系统上线运行</w:t>
      </w:r>
      <w:r>
        <w:rPr>
          <w:rFonts w:hint="eastAsia"/>
          <w:lang w:eastAsia="zh-TW"/>
        </w:rPr>
        <w:t>6</w:t>
      </w:r>
      <w:r>
        <w:rPr>
          <w:rFonts w:hint="eastAsia"/>
          <w:lang w:eastAsia="zh-TW"/>
        </w:rPr>
        <w:t>个月后，公司业务额要提升</w:t>
      </w:r>
      <w:r>
        <w:rPr>
          <w:rFonts w:hint="eastAsia"/>
          <w:lang w:eastAsia="zh-TW"/>
        </w:rPr>
        <w:t>20%</w:t>
      </w:r>
      <w:r>
        <w:rPr>
          <w:rFonts w:hint="eastAsia"/>
          <w:lang w:eastAsia="zh-TW"/>
        </w:rPr>
        <w:t>。</w:t>
      </w:r>
    </w:p>
    <w:p w14:paraId="3C0FB178" w14:textId="77777777" w:rsidR="0089454C" w:rsidRDefault="0089454C" w:rsidP="0089454C">
      <w:pPr>
        <w:rPr>
          <w:lang w:eastAsia="zh-TW"/>
        </w:rPr>
      </w:pPr>
      <w:r>
        <w:rPr>
          <w:rFonts w:hint="eastAsia"/>
          <w:lang w:eastAsia="zh-TW"/>
        </w:rPr>
        <w:tab/>
        <w:t xml:space="preserve"> </w:t>
      </w:r>
      <w:r>
        <w:rPr>
          <w:rFonts w:hint="eastAsia"/>
          <w:lang w:eastAsia="zh-TW"/>
        </w:rPr>
        <w:t>最好情况：</w:t>
      </w:r>
      <w:r>
        <w:rPr>
          <w:rFonts w:hint="eastAsia"/>
          <w:lang w:eastAsia="zh-TW"/>
        </w:rPr>
        <w:t>40%</w:t>
      </w:r>
      <w:r>
        <w:rPr>
          <w:rFonts w:hint="eastAsia"/>
          <w:lang w:eastAsia="zh-TW"/>
        </w:rPr>
        <w:t>。</w:t>
      </w:r>
    </w:p>
    <w:p w14:paraId="41182342" w14:textId="77777777" w:rsidR="0089454C" w:rsidRDefault="0089454C" w:rsidP="0089454C">
      <w:pPr>
        <w:rPr>
          <w:lang w:eastAsia="zh-TW"/>
        </w:rPr>
      </w:pPr>
      <w:r>
        <w:rPr>
          <w:rFonts w:hint="eastAsia"/>
          <w:lang w:eastAsia="zh-TW"/>
        </w:rPr>
        <w:tab/>
        <w:t xml:space="preserve"> </w:t>
      </w:r>
      <w:r>
        <w:rPr>
          <w:rFonts w:hint="eastAsia"/>
          <w:lang w:eastAsia="zh-TW"/>
        </w:rPr>
        <w:t>最可能情况：</w:t>
      </w:r>
      <w:r>
        <w:rPr>
          <w:rFonts w:hint="eastAsia"/>
          <w:lang w:eastAsia="zh-TW"/>
        </w:rPr>
        <w:t>20%</w:t>
      </w:r>
      <w:r>
        <w:rPr>
          <w:rFonts w:hint="eastAsia"/>
          <w:lang w:eastAsia="zh-TW"/>
        </w:rPr>
        <w:t>。</w:t>
      </w:r>
    </w:p>
    <w:p w14:paraId="560D6C93" w14:textId="77777777" w:rsidR="0089454C" w:rsidRDefault="0089454C" w:rsidP="0089454C">
      <w:pPr>
        <w:rPr>
          <w:lang w:eastAsia="zh-TW"/>
        </w:rPr>
      </w:pPr>
      <w:r>
        <w:rPr>
          <w:rFonts w:hint="eastAsia"/>
          <w:lang w:eastAsia="zh-TW"/>
        </w:rPr>
        <w:tab/>
        <w:t xml:space="preserve"> </w:t>
      </w:r>
      <w:r>
        <w:rPr>
          <w:rFonts w:hint="eastAsia"/>
          <w:lang w:eastAsia="zh-TW"/>
        </w:rPr>
        <w:t>最坏情况：</w:t>
      </w:r>
      <w:r>
        <w:rPr>
          <w:rFonts w:hint="eastAsia"/>
          <w:lang w:eastAsia="zh-TW"/>
        </w:rPr>
        <w:t>10%</w:t>
      </w:r>
      <w:r>
        <w:rPr>
          <w:rFonts w:hint="eastAsia"/>
          <w:lang w:eastAsia="zh-TW"/>
        </w:rPr>
        <w:t>。</w:t>
      </w:r>
    </w:p>
    <w:p w14:paraId="5C0B15D2" w14:textId="77777777" w:rsidR="0089454C" w:rsidRPr="0089454C" w:rsidRDefault="0089454C" w:rsidP="0089454C">
      <w:pPr>
        <w:ind w:left="525" w:hangingChars="250" w:hanging="525"/>
        <w:rPr>
          <w:lang w:eastAsia="zh-TW"/>
        </w:rPr>
      </w:pPr>
      <w:r>
        <w:rPr>
          <w:rFonts w:hint="eastAsia"/>
          <w:lang w:eastAsia="zh-TW"/>
        </w:rPr>
        <w:t>BR4</w:t>
      </w:r>
      <w:r>
        <w:rPr>
          <w:rFonts w:hint="eastAsia"/>
          <w:lang w:eastAsia="zh-TW"/>
        </w:rPr>
        <w:t>：在系统上线运行</w:t>
      </w:r>
      <w:r>
        <w:rPr>
          <w:rFonts w:hint="eastAsia"/>
          <w:lang w:eastAsia="zh-TW"/>
        </w:rPr>
        <w:t>6</w:t>
      </w:r>
      <w:r>
        <w:rPr>
          <w:rFonts w:hint="eastAsia"/>
          <w:lang w:eastAsia="zh-TW"/>
        </w:rPr>
        <w:t>个月后，财务人员工作效率提高</w:t>
      </w:r>
      <w:r>
        <w:rPr>
          <w:rFonts w:hint="eastAsia"/>
          <w:lang w:eastAsia="zh-TW"/>
        </w:rPr>
        <w:t>30%</w:t>
      </w:r>
      <w:r>
        <w:rPr>
          <w:rFonts w:hint="eastAsia"/>
          <w:lang w:eastAsia="zh-TW"/>
        </w:rPr>
        <w:t>，业务员工作效率提高</w:t>
      </w:r>
      <w:r>
        <w:rPr>
          <w:rFonts w:hint="eastAsia"/>
          <w:lang w:eastAsia="zh-TW"/>
        </w:rPr>
        <w:t>50%</w:t>
      </w:r>
      <w:r>
        <w:rPr>
          <w:rFonts w:hint="eastAsia"/>
          <w:lang w:eastAsia="zh-TW"/>
        </w:rPr>
        <w:t>，快递员工作效率提高</w:t>
      </w:r>
      <w:r>
        <w:rPr>
          <w:rFonts w:hint="eastAsia"/>
          <w:lang w:eastAsia="zh-TW"/>
        </w:rPr>
        <w:t>30%</w:t>
      </w:r>
      <w:r>
        <w:rPr>
          <w:rFonts w:hint="eastAsia"/>
          <w:lang w:eastAsia="zh-TW"/>
        </w:rPr>
        <w:t>，其他工作人员效率提高</w:t>
      </w:r>
      <w:r>
        <w:rPr>
          <w:rFonts w:hint="eastAsia"/>
          <w:lang w:eastAsia="zh-TW"/>
        </w:rPr>
        <w:t>20%</w:t>
      </w:r>
      <w:r>
        <w:rPr>
          <w:rFonts w:hint="eastAsia"/>
          <w:lang w:eastAsia="zh-TW"/>
        </w:rPr>
        <w:t>。</w:t>
      </w:r>
    </w:p>
    <w:p w14:paraId="30511200" w14:textId="77777777" w:rsidR="00FB23EC" w:rsidRDefault="00FB23EC" w:rsidP="00FB23EC">
      <w:pPr>
        <w:pStyle w:val="2"/>
      </w:pPr>
      <w:bookmarkStart w:id="9" w:name="_Toc432520326"/>
      <w:r>
        <w:rPr>
          <w:rFonts w:hint="eastAsia"/>
        </w:rPr>
        <w:t>2</w:t>
      </w:r>
      <w:r>
        <w:t>.2</w:t>
      </w:r>
      <w:r>
        <w:rPr>
          <w:rFonts w:hint="eastAsia"/>
        </w:rPr>
        <w:t>商品功能</w:t>
      </w:r>
      <w:bookmarkEnd w:id="9"/>
    </w:p>
    <w:p w14:paraId="312C5561" w14:textId="77777777" w:rsidR="0089454C" w:rsidRDefault="0089454C" w:rsidP="0089454C">
      <w:r>
        <w:rPr>
          <w:rFonts w:hint="eastAsia"/>
        </w:rPr>
        <w:t>SF1</w:t>
      </w:r>
      <w:r>
        <w:rPr>
          <w:rFonts w:hint="eastAsia"/>
        </w:rPr>
        <w:t>：允许寄件人查询快递的实时物流信息。</w:t>
      </w:r>
    </w:p>
    <w:p w14:paraId="0CD439BE" w14:textId="77777777" w:rsidR="0089454C" w:rsidRDefault="0089454C" w:rsidP="0089454C">
      <w:r>
        <w:rPr>
          <w:rFonts w:hint="eastAsia"/>
        </w:rPr>
        <w:t>SF2</w:t>
      </w:r>
      <w:r>
        <w:rPr>
          <w:rFonts w:hint="eastAsia"/>
        </w:rPr>
        <w:t>：帮助快递员和业务员完成快递的收件、</w:t>
      </w:r>
      <w:proofErr w:type="gramStart"/>
      <w:r>
        <w:rPr>
          <w:rFonts w:hint="eastAsia"/>
        </w:rPr>
        <w:t>派件和</w:t>
      </w:r>
      <w:proofErr w:type="gramEnd"/>
      <w:r>
        <w:rPr>
          <w:rFonts w:hint="eastAsia"/>
        </w:rPr>
        <w:t>中转。</w:t>
      </w:r>
    </w:p>
    <w:p w14:paraId="44B7D6C9" w14:textId="77777777" w:rsidR="0089454C" w:rsidRDefault="0089454C" w:rsidP="0089454C">
      <w:r>
        <w:rPr>
          <w:rFonts w:hint="eastAsia"/>
        </w:rPr>
        <w:t>SF3</w:t>
      </w:r>
      <w:r>
        <w:rPr>
          <w:rFonts w:hint="eastAsia"/>
        </w:rPr>
        <w:t>：处理快递入库和出库。</w:t>
      </w:r>
    </w:p>
    <w:p w14:paraId="5BB7AFAA" w14:textId="77777777" w:rsidR="0089454C" w:rsidRDefault="0089454C" w:rsidP="0089454C">
      <w:r>
        <w:rPr>
          <w:rFonts w:hint="eastAsia"/>
        </w:rPr>
        <w:t>SF4</w:t>
      </w:r>
      <w:r>
        <w:rPr>
          <w:rFonts w:hint="eastAsia"/>
        </w:rPr>
        <w:t>：帮助营业厅业务员管理公司的车辆和司机信息。</w:t>
      </w:r>
    </w:p>
    <w:p w14:paraId="30DAF403" w14:textId="77777777" w:rsidR="0089454C" w:rsidRDefault="0089454C" w:rsidP="0089454C">
      <w:r>
        <w:rPr>
          <w:rFonts w:hint="eastAsia"/>
        </w:rPr>
        <w:t>SF5</w:t>
      </w:r>
      <w:r>
        <w:rPr>
          <w:rFonts w:hint="eastAsia"/>
        </w:rPr>
        <w:t>：帮助仓库管理员处理库存的初始化、查看、盘点、报警与调整事务。</w:t>
      </w:r>
    </w:p>
    <w:p w14:paraId="5ACFD61A" w14:textId="77777777" w:rsidR="0089454C" w:rsidRDefault="0089454C" w:rsidP="0089454C">
      <w:r>
        <w:rPr>
          <w:rFonts w:hint="eastAsia"/>
        </w:rPr>
        <w:t>SF6</w:t>
      </w:r>
      <w:r>
        <w:rPr>
          <w:rFonts w:hint="eastAsia"/>
        </w:rPr>
        <w:t>：帮助财务人员进行公司的成本和收入管理。</w:t>
      </w:r>
    </w:p>
    <w:p w14:paraId="72559A6E" w14:textId="77777777" w:rsidR="0089454C" w:rsidRDefault="0089454C" w:rsidP="0089454C">
      <w:r>
        <w:rPr>
          <w:rFonts w:hint="eastAsia"/>
        </w:rPr>
        <w:t>SF7</w:t>
      </w:r>
      <w:r>
        <w:rPr>
          <w:rFonts w:hint="eastAsia"/>
        </w:rPr>
        <w:t>：管理公司的人员信息和机构信息。</w:t>
      </w:r>
    </w:p>
    <w:p w14:paraId="591258E2" w14:textId="77777777" w:rsidR="0089454C" w:rsidRDefault="0089454C" w:rsidP="0089454C">
      <w:r>
        <w:rPr>
          <w:rFonts w:hint="eastAsia"/>
        </w:rPr>
        <w:t>SF8</w:t>
      </w:r>
      <w:r>
        <w:rPr>
          <w:rFonts w:hint="eastAsia"/>
        </w:rPr>
        <w:t>：帮助总经理对单据的决策。</w:t>
      </w:r>
    </w:p>
    <w:p w14:paraId="2FE8B7BC" w14:textId="77777777" w:rsidR="0089454C" w:rsidRDefault="0089454C" w:rsidP="0089454C">
      <w:r>
        <w:rPr>
          <w:rFonts w:hint="eastAsia"/>
        </w:rPr>
        <w:t>SF9</w:t>
      </w:r>
      <w:r>
        <w:rPr>
          <w:rFonts w:hint="eastAsia"/>
        </w:rPr>
        <w:t>：制定薪水策略和价格</w:t>
      </w:r>
      <w:r>
        <w:rPr>
          <w:rFonts w:hint="eastAsia"/>
        </w:rPr>
        <w:t>/</w:t>
      </w:r>
      <w:r>
        <w:rPr>
          <w:rFonts w:hint="eastAsia"/>
        </w:rPr>
        <w:t>距离策略。</w:t>
      </w:r>
    </w:p>
    <w:p w14:paraId="0DDD74C7" w14:textId="77777777" w:rsidR="0089454C" w:rsidRDefault="0089454C" w:rsidP="0089454C">
      <w:r>
        <w:rPr>
          <w:rFonts w:hint="eastAsia"/>
        </w:rPr>
        <w:t>SF10</w:t>
      </w:r>
      <w:r>
        <w:rPr>
          <w:rFonts w:hint="eastAsia"/>
        </w:rPr>
        <w:t>：管理系统用户权限。</w:t>
      </w:r>
    </w:p>
    <w:p w14:paraId="03D5A2BB" w14:textId="77777777" w:rsidR="0089454C" w:rsidRPr="0089454C" w:rsidRDefault="0089454C" w:rsidP="0089454C">
      <w:r>
        <w:rPr>
          <w:rFonts w:hint="eastAsia"/>
        </w:rPr>
        <w:t>SF11</w:t>
      </w:r>
      <w:r>
        <w:rPr>
          <w:rFonts w:hint="eastAsia"/>
        </w:rPr>
        <w:t>：方便总经理和财务人员查看公司运营情况。</w:t>
      </w:r>
    </w:p>
    <w:p w14:paraId="35D08865" w14:textId="77777777" w:rsidR="00FB23EC" w:rsidRDefault="00FB23EC" w:rsidP="00FB23EC">
      <w:pPr>
        <w:pStyle w:val="2"/>
      </w:pPr>
      <w:bookmarkStart w:id="10" w:name="_Toc432520327"/>
      <w:r>
        <w:rPr>
          <w:rFonts w:hint="eastAsia"/>
        </w:rPr>
        <w:t>2</w:t>
      </w:r>
      <w:r>
        <w:t>.3</w:t>
      </w:r>
      <w:r>
        <w:rPr>
          <w:rFonts w:hint="eastAsia"/>
        </w:rPr>
        <w:t>用户特征</w:t>
      </w:r>
      <w:bookmarkEnd w:id="10"/>
    </w:p>
    <w:tbl>
      <w:tblPr>
        <w:tblStyle w:val="TableNormal"/>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00"/>
      </w:tblGrid>
      <w:tr w:rsidR="0089454C" w:rsidRPr="006D72F2" w14:paraId="5D2316D8" w14:textId="77777777" w:rsidTr="0089454C">
        <w:trPr>
          <w:trHeight w:val="60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0D67D4"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寄件人</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550163"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人数不定。他们对此系统的使用仅限于查询当前货物的货运状态和历史轨迹。因为不可能对寄件人进行系统使用培训，所以对于他们使用的部分必须要简单易操作。</w:t>
            </w:r>
          </w:p>
        </w:tc>
      </w:tr>
      <w:tr w:rsidR="0089454C" w:rsidRPr="006D72F2" w14:paraId="799966CB" w14:textId="77777777" w:rsidTr="0089454C">
        <w:trPr>
          <w:trHeight w:val="6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303B2E"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快递员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5B1DF8"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lang w:val="zh-CN"/>
              </w:rPr>
              <w:t>每个</w:t>
            </w:r>
            <w:r w:rsidRPr="006D72F2">
              <w:rPr>
                <w:rFonts w:asciiTheme="minorEastAsia" w:hAnsiTheme="minorEastAsia" w:cs="微软雅黑" w:hint="eastAsia"/>
                <w:color w:val="000000"/>
                <w:kern w:val="2"/>
                <w:sz w:val="21"/>
                <w:szCs w:val="21"/>
                <w:u w:color="000000"/>
                <w:lang w:val="zh-TW" w:eastAsia="zh-TW"/>
              </w:rPr>
              <w:t>营业厅大约</w:t>
            </w:r>
            <w:r w:rsidRPr="006D72F2">
              <w:rPr>
                <w:rFonts w:asciiTheme="minorEastAsia" w:hAnsiTheme="minorEastAsia" w:cs="Calibri"/>
                <w:color w:val="000000"/>
                <w:kern w:val="2"/>
                <w:sz w:val="21"/>
                <w:szCs w:val="21"/>
                <w:u w:color="000000"/>
              </w:rPr>
              <w:t>50</w:t>
            </w:r>
            <w:r w:rsidRPr="006D72F2">
              <w:rPr>
                <w:rFonts w:asciiTheme="minorEastAsia" w:hAnsiTheme="minorEastAsia" w:cs="微软雅黑" w:hint="eastAsia"/>
                <w:color w:val="000000"/>
                <w:kern w:val="2"/>
                <w:sz w:val="21"/>
                <w:szCs w:val="21"/>
                <w:u w:color="000000"/>
                <w:lang w:val="zh-TW" w:eastAsia="zh-TW"/>
              </w:rPr>
              <w:t>个快递员。他们使用系统输入收件和派件的相关信息，生成寄件单和收件单。因为他们每天要收和送大量的快递，时间很紧，所以希望在向系统中输入信息时方便快捷，多为缺省项。</w:t>
            </w:r>
          </w:p>
        </w:tc>
      </w:tr>
      <w:tr w:rsidR="0089454C" w:rsidRPr="006D72F2" w14:paraId="7A8C1CED" w14:textId="77777777" w:rsidTr="0089454C">
        <w:trPr>
          <w:trHeight w:val="109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096054"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营业厅业务员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C11D41"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每个营业厅大约</w:t>
            </w:r>
            <w:r w:rsidRPr="006D72F2">
              <w:rPr>
                <w:rFonts w:asciiTheme="minorEastAsia" w:hAnsiTheme="minorEastAsia" w:cs="Calibri"/>
                <w:color w:val="000000"/>
                <w:kern w:val="2"/>
                <w:sz w:val="21"/>
                <w:szCs w:val="21"/>
                <w:u w:color="000000"/>
              </w:rPr>
              <w:t>5</w:t>
            </w:r>
            <w:r w:rsidRPr="006D72F2">
              <w:rPr>
                <w:rFonts w:asciiTheme="minorEastAsia" w:hAnsiTheme="minorEastAsia" w:cs="微软雅黑" w:hint="eastAsia"/>
                <w:color w:val="000000"/>
                <w:kern w:val="2"/>
                <w:sz w:val="21"/>
                <w:szCs w:val="21"/>
                <w:u w:color="000000"/>
                <w:lang w:val="zh-TW" w:eastAsia="zh-TW"/>
              </w:rPr>
              <w:t>人。营业厅业务员需要处理快递员收来的快件，还要将从其他营业厅和中转中心送来的快递分派给不同的快递员</w:t>
            </w:r>
            <w:r w:rsidRPr="006D72F2">
              <w:rPr>
                <w:rFonts w:asciiTheme="minorEastAsia" w:hAnsiTheme="minorEastAsia" w:cs="Calibri"/>
                <w:color w:val="000000"/>
                <w:kern w:val="2"/>
                <w:sz w:val="21"/>
                <w:szCs w:val="21"/>
                <w:u w:color="000000"/>
              </w:rPr>
              <w:t xml:space="preserve"> </w:t>
            </w:r>
            <w:r w:rsidRPr="006D72F2">
              <w:rPr>
                <w:rFonts w:asciiTheme="minorEastAsia" w:hAnsiTheme="minorEastAsia" w:cs="微软雅黑" w:hint="eastAsia"/>
                <w:color w:val="000000"/>
                <w:kern w:val="2"/>
                <w:sz w:val="21"/>
                <w:szCs w:val="21"/>
                <w:u w:color="000000"/>
                <w:lang w:val="zh-TW" w:eastAsia="zh-TW"/>
              </w:rPr>
              <w:t>由其派送。此外，他们还要管理公司的车辆信息和司机信息，因此对新系统的使用非常多。营业厅业务员的计算机操作水平比较好，对新系统基本持积极态度，希望在向系统中输入信息时方便快捷，多为缺省项。</w:t>
            </w:r>
          </w:p>
        </w:tc>
      </w:tr>
      <w:tr w:rsidR="0089454C" w:rsidRPr="006D72F2" w14:paraId="48E0A448" w14:textId="77777777" w:rsidTr="0089454C">
        <w:trPr>
          <w:trHeight w:val="10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3EB9E3"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t>中转中心业务员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6E3B2B"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t>每个中转中心约</w:t>
            </w:r>
            <w:r w:rsidRPr="006D72F2">
              <w:rPr>
                <w:rFonts w:asciiTheme="minorEastAsia" w:hAnsiTheme="minorEastAsia" w:cs="Calibri"/>
                <w:color w:val="000000"/>
                <w:kern w:val="2"/>
                <w:sz w:val="21"/>
                <w:szCs w:val="21"/>
                <w:u w:color="000000"/>
              </w:rPr>
              <w:t>10</w:t>
            </w:r>
            <w:r w:rsidRPr="006D72F2">
              <w:rPr>
                <w:rFonts w:asciiTheme="minorEastAsia" w:hAnsiTheme="minorEastAsia" w:cs="宋体" w:hint="eastAsia"/>
                <w:color w:val="000000"/>
                <w:kern w:val="2"/>
                <w:sz w:val="21"/>
                <w:szCs w:val="21"/>
                <w:u w:color="000000"/>
                <w:lang w:val="zh-TW" w:eastAsia="zh-TW"/>
              </w:rPr>
              <w:t>到</w:t>
            </w:r>
            <w:r w:rsidRPr="006D72F2">
              <w:rPr>
                <w:rFonts w:asciiTheme="minorEastAsia" w:hAnsiTheme="minorEastAsia" w:cs="Calibri"/>
                <w:color w:val="000000"/>
                <w:kern w:val="2"/>
                <w:sz w:val="21"/>
                <w:szCs w:val="21"/>
                <w:u w:color="000000"/>
              </w:rPr>
              <w:t>20</w:t>
            </w:r>
            <w:r w:rsidRPr="006D72F2">
              <w:rPr>
                <w:rFonts w:asciiTheme="minorEastAsia" w:hAnsiTheme="minorEastAsia" w:cs="宋体" w:hint="eastAsia"/>
                <w:color w:val="000000"/>
                <w:kern w:val="2"/>
                <w:sz w:val="21"/>
                <w:szCs w:val="21"/>
                <w:u w:color="000000"/>
                <w:lang w:val="zh-TW" w:eastAsia="zh-TW"/>
              </w:rPr>
              <w:t>人。中转中心业务员负责对快递转运的管理，他们每天需要处理中转中心之间以及中转中心和营业厅之间大量的快递转运，并选择合理的运输方式来运送快递。中转中心业务员能够简单</w:t>
            </w:r>
            <w:r w:rsidRPr="006D72F2">
              <w:rPr>
                <w:rFonts w:asciiTheme="minorEastAsia" w:hAnsiTheme="minorEastAsia" w:cs="宋体" w:hint="eastAsia"/>
                <w:color w:val="000000"/>
                <w:kern w:val="2"/>
                <w:sz w:val="21"/>
                <w:szCs w:val="21"/>
                <w:u w:color="000000"/>
                <w:lang w:val="zh-TW" w:eastAsia="zh-TW"/>
              </w:rPr>
              <w:lastRenderedPageBreak/>
              <w:t>使用办公信息化系统，他们基本持积极态度，不希望增加现有工作量。</w:t>
            </w:r>
          </w:p>
        </w:tc>
      </w:tr>
      <w:tr w:rsidR="0089454C" w:rsidRPr="006D72F2" w14:paraId="3B4253F6" w14:textId="77777777" w:rsidTr="0089454C">
        <w:trPr>
          <w:trHeight w:val="8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0B38D1"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lastRenderedPageBreak/>
              <w:t>仓库管理员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8FA1E2"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t>每个中转中心</w:t>
            </w:r>
            <w:r w:rsidRPr="006D72F2">
              <w:rPr>
                <w:rFonts w:asciiTheme="minorEastAsia" w:hAnsiTheme="minorEastAsia" w:cs="Calibri"/>
                <w:color w:val="000000"/>
                <w:kern w:val="2"/>
                <w:sz w:val="21"/>
                <w:szCs w:val="21"/>
                <w:u w:color="000000"/>
              </w:rPr>
              <w:t>1</w:t>
            </w:r>
            <w:r w:rsidRPr="006D72F2">
              <w:rPr>
                <w:rFonts w:asciiTheme="minorEastAsia" w:hAnsiTheme="minorEastAsia" w:cs="宋体" w:hint="eastAsia"/>
                <w:color w:val="000000"/>
                <w:kern w:val="2"/>
                <w:sz w:val="21"/>
                <w:szCs w:val="21"/>
                <w:u w:color="000000"/>
                <w:lang w:val="zh-TW" w:eastAsia="zh-TW"/>
              </w:rPr>
              <w:t>到</w:t>
            </w:r>
            <w:r w:rsidRPr="006D72F2">
              <w:rPr>
                <w:rFonts w:asciiTheme="minorEastAsia" w:hAnsiTheme="minorEastAsia" w:cs="Calibri"/>
                <w:color w:val="000000"/>
                <w:kern w:val="2"/>
                <w:sz w:val="21"/>
                <w:szCs w:val="21"/>
                <w:u w:color="000000"/>
              </w:rPr>
              <w:t>2</w:t>
            </w:r>
            <w:r w:rsidRPr="006D72F2">
              <w:rPr>
                <w:rFonts w:asciiTheme="minorEastAsia" w:hAnsiTheme="minorEastAsia" w:cs="宋体" w:hint="eastAsia"/>
                <w:color w:val="000000"/>
                <w:kern w:val="2"/>
                <w:sz w:val="21"/>
                <w:szCs w:val="21"/>
                <w:u w:color="000000"/>
                <w:lang w:val="zh-TW" w:eastAsia="zh-TW"/>
              </w:rPr>
              <w:t>人。他们负责对仓库信息的管理，每天处理中转中心快递的入库和出库，并对一段时间内的仓库出入进行盘点，对于库存量过高的情况要进行手动调整分区。仓库管理员能简单使用办公信息化系统，对新系统基本持积极态度，不希望增加现有工作量。</w:t>
            </w:r>
          </w:p>
        </w:tc>
      </w:tr>
      <w:tr w:rsidR="0089454C" w:rsidRPr="006D72F2" w14:paraId="7BE14053" w14:textId="77777777" w:rsidTr="0089454C">
        <w:trPr>
          <w:trHeight w:val="10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9BDDAE"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t>财务人员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9449D5" w14:textId="77777777" w:rsidR="0089454C" w:rsidRPr="006D72F2" w:rsidRDefault="0089454C" w:rsidP="0089454C">
            <w:pPr>
              <w:rPr>
                <w:rFonts w:asciiTheme="minorEastAsia" w:hAnsiTheme="minorEastAsia"/>
              </w:rPr>
            </w:pPr>
            <w:r w:rsidRPr="006D72F2">
              <w:rPr>
                <w:rFonts w:asciiTheme="minorEastAsia" w:hAnsiTheme="minorEastAsia" w:cs="Calibri"/>
                <w:color w:val="000000"/>
                <w:kern w:val="2"/>
                <w:sz w:val="21"/>
                <w:szCs w:val="21"/>
                <w:u w:color="000000"/>
              </w:rPr>
              <w:t>1</w:t>
            </w:r>
            <w:r w:rsidRPr="006D72F2">
              <w:rPr>
                <w:rFonts w:asciiTheme="minorEastAsia" w:hAnsiTheme="minorEastAsia" w:cs="宋体" w:hint="eastAsia"/>
                <w:color w:val="000000"/>
                <w:kern w:val="2"/>
                <w:sz w:val="21"/>
                <w:szCs w:val="21"/>
                <w:u w:color="000000"/>
                <w:lang w:val="zh-TW" w:eastAsia="zh-TW"/>
              </w:rPr>
              <w:t>到</w:t>
            </w:r>
            <w:r w:rsidRPr="006D72F2">
              <w:rPr>
                <w:rFonts w:asciiTheme="minorEastAsia" w:hAnsiTheme="minorEastAsia" w:cs="Calibri"/>
                <w:color w:val="000000"/>
                <w:kern w:val="2"/>
                <w:sz w:val="21"/>
                <w:szCs w:val="21"/>
                <w:u w:color="000000"/>
              </w:rPr>
              <w:t>2</w:t>
            </w:r>
            <w:r w:rsidRPr="006D72F2">
              <w:rPr>
                <w:rFonts w:asciiTheme="minorEastAsia" w:hAnsiTheme="minorEastAsia" w:cs="宋体" w:hint="eastAsia"/>
                <w:color w:val="000000"/>
                <w:kern w:val="2"/>
                <w:sz w:val="21"/>
                <w:szCs w:val="21"/>
                <w:u w:color="000000"/>
                <w:lang w:val="zh-TW" w:eastAsia="zh-TW"/>
              </w:rPr>
              <w:t>名。财务人员需要管理公司的银行账户，并统计公司的运营收入和成本，查看一定时间段内公司的经营情况。因为财务人员的工作涉及公司钱财等重要方面，所以系统对他们提供的服务的安全性要高。财务人员使用办公信息化系统的能力较强，对新系统持积极态度，不希望增加现有工作量。</w:t>
            </w:r>
          </w:p>
        </w:tc>
      </w:tr>
      <w:tr w:rsidR="0089454C" w:rsidRPr="006D72F2" w14:paraId="5C63D3AB" w14:textId="77777777" w:rsidTr="0089454C">
        <w:trPr>
          <w:trHeight w:val="8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DA917"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t>总经理</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FC916E" w14:textId="77777777" w:rsidR="0089454C" w:rsidRPr="006D72F2" w:rsidRDefault="0089454C" w:rsidP="0089454C">
            <w:pPr>
              <w:rPr>
                <w:rFonts w:asciiTheme="minorEastAsia" w:hAnsiTheme="minorEastAsia"/>
              </w:rPr>
            </w:pPr>
            <w:r w:rsidRPr="006D72F2">
              <w:rPr>
                <w:rFonts w:asciiTheme="minorEastAsia" w:hAnsiTheme="minorEastAsia" w:cs="Calibri"/>
                <w:color w:val="000000"/>
                <w:kern w:val="2"/>
                <w:sz w:val="21"/>
                <w:szCs w:val="21"/>
                <w:u w:color="000000"/>
              </w:rPr>
              <w:t>2</w:t>
            </w:r>
            <w:r w:rsidRPr="006D72F2">
              <w:rPr>
                <w:rFonts w:asciiTheme="minorEastAsia" w:hAnsiTheme="minorEastAsia" w:cs="宋体" w:hint="eastAsia"/>
                <w:color w:val="000000"/>
                <w:kern w:val="2"/>
                <w:sz w:val="21"/>
                <w:szCs w:val="21"/>
                <w:u w:color="000000"/>
                <w:lang w:val="zh-TW" w:eastAsia="zh-TW"/>
              </w:rPr>
              <w:t>名。总经理要管理整个公司的人员和机构，制定相关运营策略，并且不定期对公司的运营情况进行查看，总经理拥有对于公司业务处理的决策权，表现在对单据的审批上。总经理电脑操作技能很好，能够熟练使用办公信息化系统，对新系统持积极态度。</w:t>
            </w:r>
          </w:p>
        </w:tc>
      </w:tr>
      <w:tr w:rsidR="0089454C" w:rsidRPr="006D72F2" w14:paraId="16C76211" w14:textId="77777777" w:rsidTr="0089454C">
        <w:trPr>
          <w:trHeight w:val="4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BC357D"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管理员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5CEB9A" w14:textId="77777777" w:rsidR="0089454C" w:rsidRPr="006D72F2" w:rsidRDefault="0089454C" w:rsidP="0089454C">
            <w:pPr>
              <w:rPr>
                <w:rFonts w:asciiTheme="minorEastAsia" w:hAnsiTheme="minorEastAsia"/>
              </w:rPr>
            </w:pPr>
            <w:r w:rsidRPr="006D72F2">
              <w:rPr>
                <w:rFonts w:asciiTheme="minorEastAsia" w:hAnsiTheme="minorEastAsia" w:cs="Calibri"/>
                <w:color w:val="000000"/>
                <w:kern w:val="2"/>
                <w:sz w:val="21"/>
                <w:szCs w:val="21"/>
                <w:u w:color="000000"/>
              </w:rPr>
              <w:t>1</w:t>
            </w:r>
            <w:r w:rsidRPr="006D72F2">
              <w:rPr>
                <w:rFonts w:asciiTheme="minorEastAsia" w:hAnsiTheme="minorEastAsia" w:cs="宋体" w:hint="eastAsia"/>
                <w:color w:val="000000"/>
                <w:kern w:val="2"/>
                <w:sz w:val="21"/>
                <w:szCs w:val="21"/>
                <w:u w:color="000000"/>
                <w:lang w:val="zh-TW" w:eastAsia="zh-TW"/>
              </w:rPr>
              <w:t>名。管理员负责管理系统的帐号和密码以及帐号对应的权限，对系统的使用比较少。</w:t>
            </w:r>
          </w:p>
        </w:tc>
      </w:tr>
    </w:tbl>
    <w:p w14:paraId="7A09E7F6" w14:textId="77777777" w:rsidR="0089454C" w:rsidRPr="0089454C" w:rsidRDefault="0089454C" w:rsidP="0089454C"/>
    <w:p w14:paraId="6914B4A3" w14:textId="77777777" w:rsidR="00FB23EC" w:rsidRDefault="00FB23EC" w:rsidP="00FB23EC">
      <w:pPr>
        <w:pStyle w:val="2"/>
      </w:pPr>
      <w:bookmarkStart w:id="11" w:name="_Toc432520328"/>
      <w:r>
        <w:rPr>
          <w:rFonts w:hint="eastAsia"/>
        </w:rPr>
        <w:t>2</w:t>
      </w:r>
      <w:r>
        <w:t>.4</w:t>
      </w:r>
      <w:r>
        <w:rPr>
          <w:rFonts w:hint="eastAsia"/>
        </w:rPr>
        <w:t>约束</w:t>
      </w:r>
      <w:bookmarkEnd w:id="11"/>
    </w:p>
    <w:p w14:paraId="5A62BD2F" w14:textId="77777777" w:rsidR="0089454C" w:rsidRDefault="0089454C" w:rsidP="0089454C">
      <w:pPr>
        <w:rPr>
          <w:lang w:eastAsia="zh-TW"/>
        </w:rPr>
      </w:pPr>
      <w:r>
        <w:rPr>
          <w:rFonts w:hint="eastAsia"/>
          <w:lang w:eastAsia="zh-TW"/>
        </w:rPr>
        <w:t>CON1</w:t>
      </w:r>
      <w:r>
        <w:rPr>
          <w:rFonts w:hint="eastAsia"/>
          <w:lang w:eastAsia="zh-TW"/>
        </w:rPr>
        <w:t>：系统运行在</w:t>
      </w:r>
      <w:r>
        <w:rPr>
          <w:rFonts w:hint="eastAsia"/>
          <w:lang w:eastAsia="zh-TW"/>
        </w:rPr>
        <w:t>Windows 7</w:t>
      </w:r>
      <w:r>
        <w:rPr>
          <w:rFonts w:hint="eastAsia"/>
          <w:lang w:eastAsia="zh-TW"/>
        </w:rPr>
        <w:t>操作系统上。</w:t>
      </w:r>
    </w:p>
    <w:p w14:paraId="1900AA77" w14:textId="77777777" w:rsidR="0089454C" w:rsidRDefault="0089454C" w:rsidP="0089454C">
      <w:pPr>
        <w:rPr>
          <w:lang w:eastAsia="zh-TW"/>
        </w:rPr>
      </w:pPr>
      <w:r>
        <w:rPr>
          <w:rFonts w:hint="eastAsia"/>
          <w:lang w:eastAsia="zh-TW"/>
        </w:rPr>
        <w:t>CON2</w:t>
      </w:r>
      <w:r>
        <w:rPr>
          <w:rFonts w:hint="eastAsia"/>
          <w:lang w:eastAsia="zh-TW"/>
        </w:rPr>
        <w:t>：系统使用图形化界面进行操作。</w:t>
      </w:r>
    </w:p>
    <w:p w14:paraId="49984A68" w14:textId="77777777" w:rsidR="0089454C" w:rsidRDefault="0089454C" w:rsidP="0089454C">
      <w:pPr>
        <w:rPr>
          <w:lang w:eastAsia="zh-TW"/>
        </w:rPr>
      </w:pPr>
      <w:r>
        <w:rPr>
          <w:rFonts w:hint="eastAsia"/>
          <w:lang w:eastAsia="zh-TW"/>
        </w:rPr>
        <w:t>CON3</w:t>
      </w:r>
      <w:r>
        <w:rPr>
          <w:rFonts w:hint="eastAsia"/>
          <w:lang w:eastAsia="zh-TW"/>
        </w:rPr>
        <w:t>：系统采用</w:t>
      </w:r>
      <w:r>
        <w:rPr>
          <w:rFonts w:hint="eastAsia"/>
          <w:lang w:eastAsia="zh-TW"/>
        </w:rPr>
        <w:t>Java</w:t>
      </w:r>
      <w:r>
        <w:rPr>
          <w:rFonts w:hint="eastAsia"/>
          <w:lang w:eastAsia="zh-TW"/>
        </w:rPr>
        <w:t>语言开发。</w:t>
      </w:r>
    </w:p>
    <w:p w14:paraId="726B53F1" w14:textId="77777777" w:rsidR="0089454C" w:rsidRPr="0089454C" w:rsidRDefault="0089454C" w:rsidP="0089454C">
      <w:pPr>
        <w:rPr>
          <w:lang w:eastAsia="zh-TW"/>
        </w:rPr>
      </w:pPr>
      <w:r>
        <w:rPr>
          <w:rFonts w:hint="eastAsia"/>
          <w:lang w:eastAsia="zh-TW"/>
        </w:rPr>
        <w:t>CON4</w:t>
      </w:r>
      <w:r>
        <w:rPr>
          <w:rFonts w:hint="eastAsia"/>
          <w:lang w:eastAsia="zh-TW"/>
        </w:rPr>
        <w:t>：用户可以远程使用该系统。</w:t>
      </w:r>
    </w:p>
    <w:p w14:paraId="1A802E6D" w14:textId="77777777" w:rsidR="00FB23EC" w:rsidRDefault="00FB23EC" w:rsidP="00FB23EC">
      <w:pPr>
        <w:pStyle w:val="2"/>
      </w:pPr>
      <w:bookmarkStart w:id="12" w:name="_Toc432520329"/>
      <w:r>
        <w:rPr>
          <w:rFonts w:hint="eastAsia"/>
        </w:rPr>
        <w:t>2</w:t>
      </w:r>
      <w:r>
        <w:t>.5</w:t>
      </w:r>
      <w:r>
        <w:rPr>
          <w:rFonts w:hint="eastAsia"/>
        </w:rPr>
        <w:t>假设</w:t>
      </w:r>
      <w:r>
        <w:t>和依赖</w:t>
      </w:r>
      <w:bookmarkEnd w:id="12"/>
    </w:p>
    <w:p w14:paraId="4281D866" w14:textId="77777777" w:rsidR="006D72F2" w:rsidRDefault="006D72F2" w:rsidP="006D72F2">
      <w:r>
        <w:rPr>
          <w:rFonts w:hint="eastAsia"/>
        </w:rPr>
        <w:t>AE1</w:t>
      </w:r>
      <w:r>
        <w:rPr>
          <w:rFonts w:hint="eastAsia"/>
        </w:rPr>
        <w:t>：系统需提供新建账户功能，以保证用户的使用权限。</w:t>
      </w:r>
    </w:p>
    <w:p w14:paraId="0A57A1DE" w14:textId="77777777" w:rsidR="006D72F2" w:rsidRDefault="006D72F2" w:rsidP="006D72F2">
      <w:r>
        <w:rPr>
          <w:rFonts w:hint="eastAsia"/>
        </w:rPr>
        <w:t>AE2</w:t>
      </w:r>
      <w:r>
        <w:rPr>
          <w:rFonts w:hint="eastAsia"/>
        </w:rPr>
        <w:t>：管理员登录账号为</w:t>
      </w:r>
      <w:r>
        <w:rPr>
          <w:rFonts w:hint="eastAsia"/>
        </w:rPr>
        <w:t>admin</w:t>
      </w:r>
      <w:r>
        <w:rPr>
          <w:rFonts w:hint="eastAsia"/>
        </w:rPr>
        <w:t>，初始密码</w:t>
      </w:r>
      <w:r>
        <w:rPr>
          <w:rFonts w:hint="eastAsia"/>
        </w:rPr>
        <w:t>admin</w:t>
      </w:r>
      <w:r>
        <w:rPr>
          <w:rFonts w:hint="eastAsia"/>
        </w:rPr>
        <w:t>，管理员账号主要负责对用户账户（</w:t>
      </w:r>
      <w:r>
        <w:rPr>
          <w:rFonts w:hint="eastAsia"/>
        </w:rPr>
        <w:t xml:space="preserve"> </w:t>
      </w:r>
      <w:r>
        <w:rPr>
          <w:rFonts w:hint="eastAsia"/>
        </w:rPr>
        <w:t>是指用这套系统的公司人员。不包括客户。需要识别每个操作员和业务员。）的信息和权限管理。</w:t>
      </w:r>
    </w:p>
    <w:p w14:paraId="5EE968D6" w14:textId="77777777" w:rsidR="00B10BE3" w:rsidRDefault="00B10BE3" w:rsidP="006D72F2">
      <w:r>
        <w:rPr>
          <w:rFonts w:hint="eastAsia"/>
        </w:rPr>
        <w:t>AE3</w:t>
      </w:r>
      <w:r>
        <w:rPr>
          <w:rFonts w:hint="eastAsia"/>
        </w:rPr>
        <w:t>：快件一定有人收。</w:t>
      </w:r>
    </w:p>
    <w:p w14:paraId="3B67B382" w14:textId="77777777" w:rsidR="00B10BE3" w:rsidRDefault="00B10BE3" w:rsidP="006D72F2">
      <w:r>
        <w:rPr>
          <w:rFonts w:hint="eastAsia"/>
        </w:rPr>
        <w:t>AE4</w:t>
      </w:r>
      <w:r>
        <w:t>：</w:t>
      </w:r>
      <w:r>
        <w:rPr>
          <w:rFonts w:hint="eastAsia"/>
        </w:rPr>
        <w:t>快件一天能送完。</w:t>
      </w:r>
    </w:p>
    <w:p w14:paraId="145E4CEF" w14:textId="77777777" w:rsidR="00B10BE3" w:rsidRPr="006D72F2" w:rsidRDefault="00B10BE3" w:rsidP="006D72F2">
      <w:r>
        <w:rPr>
          <w:rFonts w:hint="eastAsia"/>
        </w:rPr>
        <w:t>AE5</w:t>
      </w:r>
      <w:r>
        <w:t>：</w:t>
      </w:r>
      <w:r>
        <w:rPr>
          <w:rFonts w:hint="eastAsia"/>
        </w:rPr>
        <w:t>快件不会丢失和损坏。</w:t>
      </w:r>
    </w:p>
    <w:p w14:paraId="00BA23FA" w14:textId="77777777" w:rsidR="00FB23EC" w:rsidRDefault="00FB23EC" w:rsidP="00FB23EC">
      <w:pPr>
        <w:pStyle w:val="1"/>
      </w:pPr>
      <w:bookmarkStart w:id="13" w:name="_Toc432520330"/>
      <w:r>
        <w:rPr>
          <w:rFonts w:hint="eastAsia"/>
        </w:rPr>
        <w:lastRenderedPageBreak/>
        <w:t>3</w:t>
      </w:r>
      <w:r>
        <w:rPr>
          <w:rFonts w:hint="eastAsia"/>
        </w:rPr>
        <w:t>详细</w:t>
      </w:r>
      <w:r>
        <w:t>需求</w:t>
      </w:r>
      <w:r>
        <w:rPr>
          <w:rFonts w:hint="eastAsia"/>
        </w:rPr>
        <w:t>描述</w:t>
      </w:r>
      <w:bookmarkEnd w:id="13"/>
    </w:p>
    <w:p w14:paraId="0002D550" w14:textId="77777777" w:rsidR="00FB23EC" w:rsidRDefault="00FB23EC" w:rsidP="00FB23EC">
      <w:pPr>
        <w:pStyle w:val="2"/>
      </w:pPr>
      <w:bookmarkStart w:id="14" w:name="_Toc432520331"/>
      <w:r>
        <w:rPr>
          <w:rFonts w:hint="eastAsia"/>
        </w:rPr>
        <w:t>3</w:t>
      </w:r>
      <w:r>
        <w:t>.1</w:t>
      </w:r>
      <w:r>
        <w:rPr>
          <w:rFonts w:hint="eastAsia"/>
        </w:rPr>
        <w:t>对外</w:t>
      </w:r>
      <w:r>
        <w:t>接口需求</w:t>
      </w:r>
      <w:bookmarkEnd w:id="14"/>
    </w:p>
    <w:p w14:paraId="07BE06FA" w14:textId="77777777" w:rsidR="00FB23EC" w:rsidRDefault="00FB23EC" w:rsidP="00FB23EC">
      <w:pPr>
        <w:pStyle w:val="3"/>
      </w:pPr>
      <w:bookmarkStart w:id="15" w:name="_Toc432520332"/>
      <w:r>
        <w:rPr>
          <w:rFonts w:hint="eastAsia"/>
        </w:rPr>
        <w:t>3</w:t>
      </w:r>
      <w:r>
        <w:t>.1.1</w:t>
      </w:r>
      <w:r>
        <w:rPr>
          <w:rFonts w:hint="eastAsia"/>
        </w:rPr>
        <w:t>用户界面</w:t>
      </w:r>
      <w:bookmarkEnd w:id="15"/>
    </w:p>
    <w:p w14:paraId="201E6A8B" w14:textId="77777777" w:rsidR="006D72F2" w:rsidRPr="006D72F2" w:rsidRDefault="006D72F2" w:rsidP="006D72F2">
      <w:pPr>
        <w:rPr>
          <w:lang w:eastAsia="zh-TW"/>
        </w:rPr>
      </w:pPr>
      <w:r w:rsidRPr="006D72F2">
        <w:rPr>
          <w:rFonts w:hint="eastAsia"/>
          <w:lang w:eastAsia="zh-TW"/>
        </w:rPr>
        <w:t>UI1</w:t>
      </w:r>
      <w:r w:rsidRPr="006D72F2">
        <w:rPr>
          <w:rFonts w:hint="eastAsia"/>
          <w:lang w:eastAsia="zh-TW"/>
        </w:rPr>
        <w:t>：登录系统后界面应展示当前账户所具有的功能按钮，例如总经理的界面如下图：</w:t>
      </w:r>
    </w:p>
    <w:p w14:paraId="49EA0921" w14:textId="77777777" w:rsidR="006D72F2" w:rsidRDefault="006D72F2" w:rsidP="006D72F2">
      <w:r>
        <w:rPr>
          <w:noProof/>
        </w:rPr>
        <w:drawing>
          <wp:inline distT="0" distB="0" distL="0" distR="0" wp14:anchorId="3EE2A59C" wp14:editId="17F82080">
            <wp:extent cx="6201670" cy="29718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pic:nvPicPr>
                  <pic:blipFill>
                    <a:blip r:embed="rId10">
                      <a:extLst/>
                    </a:blip>
                    <a:stretch>
                      <a:fillRect/>
                    </a:stretch>
                  </pic:blipFill>
                  <pic:spPr>
                    <a:xfrm>
                      <a:off x="0" y="0"/>
                      <a:ext cx="6201670" cy="2971800"/>
                    </a:xfrm>
                    <a:prstGeom prst="rect">
                      <a:avLst/>
                    </a:prstGeom>
                    <a:ln w="12700" cap="flat">
                      <a:noFill/>
                      <a:miter lim="400000"/>
                    </a:ln>
                    <a:effectLst/>
                  </pic:spPr>
                </pic:pic>
              </a:graphicData>
            </a:graphic>
          </wp:inline>
        </w:drawing>
      </w:r>
    </w:p>
    <w:p w14:paraId="326D109B" w14:textId="77777777" w:rsidR="006D72F2" w:rsidRDefault="006D72F2" w:rsidP="006D72F2"/>
    <w:p w14:paraId="1D22C714" w14:textId="77777777" w:rsidR="006D72F2" w:rsidRDefault="006D72F2" w:rsidP="006D72F2">
      <w:pPr>
        <w:rPr>
          <w:lang w:eastAsia="zh-TW"/>
        </w:rPr>
      </w:pPr>
      <w:r w:rsidRPr="006D72F2">
        <w:rPr>
          <w:rFonts w:hint="eastAsia"/>
          <w:lang w:eastAsia="zh-TW"/>
        </w:rPr>
        <w:t>UI2</w:t>
      </w:r>
      <w:r w:rsidRPr="006D72F2">
        <w:rPr>
          <w:rFonts w:hint="eastAsia"/>
          <w:lang w:eastAsia="zh-TW"/>
        </w:rPr>
        <w:t>：进入相应功能后，系统应展示该功能所含数据，输入框，按钮等部件，例如人员信息管理界面如下图：</w:t>
      </w:r>
    </w:p>
    <w:p w14:paraId="5A3C09A7" w14:textId="77777777" w:rsidR="006D72F2" w:rsidRDefault="006D72F2" w:rsidP="006D72F2">
      <w:r>
        <w:rPr>
          <w:noProof/>
        </w:rPr>
        <w:drawing>
          <wp:inline distT="0" distB="0" distL="0" distR="0" wp14:anchorId="25038546" wp14:editId="131C9FCE">
            <wp:extent cx="5695950" cy="3012558"/>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pic:nvPicPr>
                  <pic:blipFill>
                    <a:blip r:embed="rId11">
                      <a:extLst/>
                    </a:blip>
                    <a:stretch>
                      <a:fillRect/>
                    </a:stretch>
                  </pic:blipFill>
                  <pic:spPr>
                    <a:xfrm>
                      <a:off x="0" y="0"/>
                      <a:ext cx="5695950" cy="3012558"/>
                    </a:xfrm>
                    <a:prstGeom prst="rect">
                      <a:avLst/>
                    </a:prstGeom>
                    <a:ln w="12700" cap="flat">
                      <a:noFill/>
                      <a:miter lim="400000"/>
                    </a:ln>
                    <a:effectLst/>
                  </pic:spPr>
                </pic:pic>
              </a:graphicData>
            </a:graphic>
          </wp:inline>
        </w:drawing>
      </w:r>
    </w:p>
    <w:p w14:paraId="4C4B3F22" w14:textId="77777777" w:rsidR="006D72F2" w:rsidRPr="006D72F2" w:rsidRDefault="006D72F2" w:rsidP="006D72F2"/>
    <w:p w14:paraId="7DC1D1AA" w14:textId="77777777" w:rsidR="00FB23EC" w:rsidRDefault="00FB23EC" w:rsidP="00FB23EC">
      <w:pPr>
        <w:pStyle w:val="3"/>
      </w:pPr>
      <w:bookmarkStart w:id="16" w:name="_Toc432520333"/>
      <w:r>
        <w:rPr>
          <w:rFonts w:hint="eastAsia"/>
        </w:rPr>
        <w:t>3</w:t>
      </w:r>
      <w:r>
        <w:t>.1.2</w:t>
      </w:r>
      <w:r>
        <w:rPr>
          <w:rFonts w:hint="eastAsia"/>
        </w:rPr>
        <w:t>软件接口</w:t>
      </w:r>
      <w:bookmarkEnd w:id="16"/>
    </w:p>
    <w:p w14:paraId="0F95708E" w14:textId="77777777" w:rsidR="006D72F2" w:rsidRPr="006D72F2" w:rsidRDefault="006D72F2" w:rsidP="006D72F2">
      <w:r w:rsidRPr="006D72F2">
        <w:rPr>
          <w:rFonts w:hint="eastAsia"/>
        </w:rPr>
        <w:t>S1</w:t>
      </w:r>
      <w:r w:rsidRPr="006D72F2">
        <w:rPr>
          <w:rFonts w:hint="eastAsia"/>
        </w:rPr>
        <w:t>：本系统需要运行在</w:t>
      </w:r>
      <w:r w:rsidRPr="006D72F2">
        <w:rPr>
          <w:rFonts w:hint="eastAsia"/>
        </w:rPr>
        <w:t>windows7</w:t>
      </w:r>
      <w:r w:rsidRPr="006D72F2">
        <w:rPr>
          <w:rFonts w:hint="eastAsia"/>
        </w:rPr>
        <w:t>操作系统上。</w:t>
      </w:r>
    </w:p>
    <w:p w14:paraId="730BAC8F" w14:textId="77777777" w:rsidR="00FB23EC" w:rsidRDefault="00FB23EC" w:rsidP="00FB23EC">
      <w:pPr>
        <w:pStyle w:val="3"/>
      </w:pPr>
      <w:bookmarkStart w:id="17" w:name="_Toc432520334"/>
      <w:r>
        <w:rPr>
          <w:rFonts w:hint="eastAsia"/>
        </w:rPr>
        <w:t>3.1.3</w:t>
      </w:r>
      <w:r>
        <w:rPr>
          <w:rFonts w:hint="eastAsia"/>
        </w:rPr>
        <w:t>通信接口</w:t>
      </w:r>
      <w:bookmarkEnd w:id="17"/>
    </w:p>
    <w:p w14:paraId="21E7D3E6" w14:textId="77777777" w:rsidR="006D72F2" w:rsidRPr="006D72F2" w:rsidRDefault="006D72F2" w:rsidP="006D72F2">
      <w:pPr>
        <w:rPr>
          <w:lang w:eastAsia="zh-TW"/>
        </w:rPr>
      </w:pPr>
      <w:r w:rsidRPr="006D72F2">
        <w:rPr>
          <w:rFonts w:hint="eastAsia"/>
          <w:lang w:eastAsia="zh-TW"/>
        </w:rPr>
        <w:t>C1</w:t>
      </w:r>
      <w:r w:rsidRPr="006D72F2">
        <w:rPr>
          <w:rFonts w:hint="eastAsia"/>
          <w:lang w:eastAsia="zh-TW"/>
        </w:rPr>
        <w:t>：客户端与服务器使用</w:t>
      </w:r>
      <w:r w:rsidRPr="006D72F2">
        <w:rPr>
          <w:rFonts w:hint="eastAsia"/>
          <w:lang w:eastAsia="zh-TW"/>
        </w:rPr>
        <w:t>RMI</w:t>
      </w:r>
      <w:r w:rsidRPr="006D72F2">
        <w:rPr>
          <w:rFonts w:hint="eastAsia"/>
          <w:lang w:eastAsia="zh-TW"/>
        </w:rPr>
        <w:t>的方式进行通信。</w:t>
      </w:r>
    </w:p>
    <w:p w14:paraId="55B8F266" w14:textId="77777777" w:rsidR="00FB23EC" w:rsidRDefault="00FB23EC" w:rsidP="00FB23EC">
      <w:pPr>
        <w:pStyle w:val="2"/>
      </w:pPr>
      <w:bookmarkStart w:id="18" w:name="_Toc432520335"/>
      <w:r>
        <w:rPr>
          <w:rFonts w:hint="eastAsia"/>
        </w:rPr>
        <w:t>3</w:t>
      </w:r>
      <w:r>
        <w:t>.2</w:t>
      </w:r>
      <w:r>
        <w:rPr>
          <w:rFonts w:hint="eastAsia"/>
        </w:rPr>
        <w:t>功能</w:t>
      </w:r>
      <w:r>
        <w:t>需求</w:t>
      </w:r>
      <w:bookmarkEnd w:id="18"/>
    </w:p>
    <w:p w14:paraId="333816B6" w14:textId="77777777" w:rsidR="00FB23EC" w:rsidRPr="00FB23EC" w:rsidRDefault="00FB23EC" w:rsidP="00FB23EC">
      <w:pPr>
        <w:pStyle w:val="3"/>
      </w:pPr>
      <w:bookmarkStart w:id="19" w:name="_Toc432520336"/>
      <w:r>
        <w:rPr>
          <w:rFonts w:hint="eastAsia"/>
        </w:rPr>
        <w:t>3</w:t>
      </w:r>
      <w:r>
        <w:t>.2.1</w:t>
      </w:r>
      <w:r>
        <w:rPr>
          <w:rFonts w:hint="eastAsia"/>
        </w:rPr>
        <w:t>查询物流</w:t>
      </w:r>
      <w:r>
        <w:t>信息</w:t>
      </w:r>
      <w:bookmarkEnd w:id="19"/>
    </w:p>
    <w:p w14:paraId="09CC0DED" w14:textId="77777777" w:rsidR="00FB23EC" w:rsidRDefault="00FB23EC" w:rsidP="00FB23EC">
      <w:pPr>
        <w:pStyle w:val="4"/>
      </w:pPr>
      <w:r>
        <w:rPr>
          <w:rFonts w:hint="eastAsia"/>
        </w:rPr>
        <w:t>3</w:t>
      </w:r>
      <w:r>
        <w:t>.2.1.1</w:t>
      </w:r>
      <w:r>
        <w:rPr>
          <w:rFonts w:hint="eastAsia"/>
        </w:rPr>
        <w:t>特性描述</w:t>
      </w:r>
    </w:p>
    <w:p w14:paraId="743EED59" w14:textId="77777777" w:rsidR="00B10BE3" w:rsidRDefault="00B10BE3" w:rsidP="00AE4DB8">
      <w:pPr>
        <w:ind w:firstLineChars="200" w:firstLine="420"/>
      </w:pPr>
      <w:r>
        <w:rPr>
          <w:rFonts w:hint="eastAsia"/>
        </w:rPr>
        <w:t>在寄件人选择查询物流信息时，系统根据其输入的托运订单条形码号显示当前货物到达地点和寄出之后到达过的地点以及到达时间。</w:t>
      </w:r>
    </w:p>
    <w:p w14:paraId="2D246EA3" w14:textId="77777777" w:rsidR="00B10BE3" w:rsidRPr="00B10BE3" w:rsidRDefault="00B10BE3" w:rsidP="00AE4DB8">
      <w:pPr>
        <w:ind w:firstLineChars="200" w:firstLine="420"/>
      </w:pPr>
      <w:r>
        <w:rPr>
          <w:rFonts w:hint="eastAsia"/>
        </w:rPr>
        <w:t>优先级＝中</w:t>
      </w:r>
    </w:p>
    <w:p w14:paraId="69B52E11" w14:textId="77777777" w:rsidR="00FB23EC" w:rsidRDefault="00FB23EC" w:rsidP="00FB23EC">
      <w:pPr>
        <w:pStyle w:val="4"/>
      </w:pPr>
      <w:r>
        <w:rPr>
          <w:rFonts w:hint="eastAsia"/>
        </w:rPr>
        <w:t>3</w:t>
      </w:r>
      <w:r>
        <w:t>.2.1.2</w:t>
      </w:r>
      <w:r>
        <w:rPr>
          <w:rFonts w:hint="eastAsia"/>
        </w:rPr>
        <w:t>刺激</w:t>
      </w:r>
      <w:r>
        <w:rPr>
          <w:rFonts w:hint="eastAsia"/>
        </w:rPr>
        <w:t>/</w:t>
      </w:r>
      <w:r w:rsidR="00EF51FD">
        <w:rPr>
          <w:rFonts w:hint="eastAsia"/>
        </w:rPr>
        <w:t>响</w:t>
      </w:r>
      <w:r>
        <w:rPr>
          <w:rFonts w:hint="eastAsia"/>
        </w:rPr>
        <w:t>应</w:t>
      </w:r>
      <w:r>
        <w:t>序列</w:t>
      </w:r>
    </w:p>
    <w:p w14:paraId="66B52D9F" w14:textId="77777777" w:rsidR="00B10BE3" w:rsidRDefault="00B10BE3" w:rsidP="00B10BE3">
      <w:r>
        <w:rPr>
          <w:rFonts w:hint="eastAsia"/>
        </w:rPr>
        <w:t>刺激：寄件人请求查询物流信息。</w:t>
      </w:r>
    </w:p>
    <w:p w14:paraId="4FA418BC" w14:textId="77777777" w:rsidR="00B10BE3" w:rsidRDefault="00B10BE3" w:rsidP="00B10BE3">
      <w:r>
        <w:rPr>
          <w:rFonts w:hint="eastAsia"/>
        </w:rPr>
        <w:t>响应：系统提示输入托运订单条形码号。</w:t>
      </w:r>
    </w:p>
    <w:p w14:paraId="6555B451" w14:textId="77777777" w:rsidR="00B10BE3" w:rsidRDefault="00B10BE3" w:rsidP="00B10BE3">
      <w:r>
        <w:rPr>
          <w:rFonts w:hint="eastAsia"/>
        </w:rPr>
        <w:t>刺激：寄件人输入托运订单条形码号。</w:t>
      </w:r>
    </w:p>
    <w:p w14:paraId="23F38755" w14:textId="77777777" w:rsidR="00B10BE3" w:rsidRDefault="00B10BE3" w:rsidP="00B10BE3">
      <w:r>
        <w:rPr>
          <w:rFonts w:hint="eastAsia"/>
        </w:rPr>
        <w:t>响应：系统显示输入的托运订单条形码号。</w:t>
      </w:r>
    </w:p>
    <w:p w14:paraId="509B7DAD" w14:textId="77777777" w:rsidR="00B10BE3" w:rsidRDefault="00B10BE3" w:rsidP="00B10BE3">
      <w:r>
        <w:rPr>
          <w:rFonts w:hint="eastAsia"/>
        </w:rPr>
        <w:t>刺激：寄件人确认输入信息并提交。</w:t>
      </w:r>
    </w:p>
    <w:p w14:paraId="78313FB8" w14:textId="77777777" w:rsidR="00B10BE3" w:rsidRDefault="00B10BE3" w:rsidP="00B10BE3">
      <w:r>
        <w:rPr>
          <w:rFonts w:hint="eastAsia"/>
        </w:rPr>
        <w:t>响应：若托运订单条形码号不存在，系统提示托运订单条形码号不存在，要求重新输入；若存在，系统显示当前货物到达地点和寄出之后到达过的地点以及到达时间。</w:t>
      </w:r>
    </w:p>
    <w:p w14:paraId="146668F0" w14:textId="77777777" w:rsidR="00B10BE3" w:rsidRDefault="00B10BE3" w:rsidP="00B10BE3">
      <w:r>
        <w:rPr>
          <w:rFonts w:hint="eastAsia"/>
        </w:rPr>
        <w:t>刺激：寄件人取消查询。</w:t>
      </w:r>
    </w:p>
    <w:p w14:paraId="37D472AA" w14:textId="77777777" w:rsidR="006D72F2" w:rsidRPr="00B10BE3" w:rsidRDefault="00B10BE3" w:rsidP="00B10BE3">
      <w:r>
        <w:rPr>
          <w:rFonts w:hint="eastAsia"/>
        </w:rPr>
        <w:t>响应：系统返回请求界面。</w:t>
      </w:r>
    </w:p>
    <w:p w14:paraId="6C3FB56D" w14:textId="77777777" w:rsidR="00FB23EC" w:rsidRPr="00FB23EC" w:rsidRDefault="00FB23EC" w:rsidP="00FB23EC">
      <w:pPr>
        <w:pStyle w:val="4"/>
      </w:pPr>
      <w:r>
        <w:rPr>
          <w:rFonts w:hint="eastAsia"/>
        </w:rPr>
        <w:t>3</w:t>
      </w:r>
      <w:r>
        <w:t>.2.1.3</w:t>
      </w:r>
      <w:r>
        <w:rPr>
          <w:rFonts w:hint="eastAsia"/>
        </w:rPr>
        <w:t>相关</w:t>
      </w:r>
      <w:r>
        <w:t>功能需求</w:t>
      </w:r>
    </w:p>
    <w:tbl>
      <w:tblPr>
        <w:tblStyle w:val="a4"/>
        <w:tblW w:w="0" w:type="auto"/>
        <w:tblLook w:val="04A0" w:firstRow="1" w:lastRow="0" w:firstColumn="1" w:lastColumn="0" w:noHBand="0" w:noVBand="1"/>
      </w:tblPr>
      <w:tblGrid>
        <w:gridCol w:w="1696"/>
        <w:gridCol w:w="6600"/>
      </w:tblGrid>
      <w:tr w:rsidR="00FB23EC" w14:paraId="492B315B" w14:textId="77777777" w:rsidTr="00FB23EC">
        <w:trPr>
          <w:trHeight w:val="454"/>
        </w:trPr>
        <w:tc>
          <w:tcPr>
            <w:tcW w:w="1696" w:type="dxa"/>
            <w:tcBorders>
              <w:left w:val="nil"/>
            </w:tcBorders>
            <w:vAlign w:val="center"/>
          </w:tcPr>
          <w:p w14:paraId="63201659" w14:textId="77777777" w:rsidR="00FB23EC" w:rsidRPr="007204A2" w:rsidRDefault="00B10BE3" w:rsidP="00FB23EC">
            <w:r w:rsidRPr="007204A2">
              <w:t>Inquire.Input</w:t>
            </w:r>
          </w:p>
        </w:tc>
        <w:tc>
          <w:tcPr>
            <w:tcW w:w="6600" w:type="dxa"/>
            <w:tcBorders>
              <w:right w:val="nil"/>
            </w:tcBorders>
            <w:vAlign w:val="center"/>
          </w:tcPr>
          <w:p w14:paraId="610648FE" w14:textId="77777777" w:rsidR="00FB23EC" w:rsidRPr="007204A2" w:rsidRDefault="00B10BE3" w:rsidP="00FB23EC">
            <w:pPr>
              <w:rPr>
                <w:rFonts w:asciiTheme="minorEastAsia" w:hAnsiTheme="minorEastAsia"/>
              </w:rPr>
            </w:pPr>
            <w:r w:rsidRPr="007204A2">
              <w:rPr>
                <w:rFonts w:asciiTheme="minorEastAsia" w:hAnsiTheme="minorEastAsia" w:hint="eastAsia"/>
              </w:rPr>
              <w:t>在寄件人要求查询物流信息时，系统应弹出界面，要求输入托运订单条形码号，允许寄件人从键盘输入信息</w:t>
            </w:r>
          </w:p>
        </w:tc>
      </w:tr>
      <w:tr w:rsidR="00FB23EC" w14:paraId="1360E2B9" w14:textId="77777777" w:rsidTr="00FB23EC">
        <w:trPr>
          <w:trHeight w:val="454"/>
        </w:trPr>
        <w:tc>
          <w:tcPr>
            <w:tcW w:w="1696" w:type="dxa"/>
            <w:tcBorders>
              <w:left w:val="nil"/>
            </w:tcBorders>
            <w:vAlign w:val="center"/>
          </w:tcPr>
          <w:p w14:paraId="19115E48" w14:textId="77777777" w:rsidR="00FB23EC" w:rsidRPr="007204A2" w:rsidRDefault="00B10BE3" w:rsidP="00B10BE3">
            <w:r w:rsidRPr="007204A2">
              <w:t>Inquire.Confirm</w:t>
            </w:r>
          </w:p>
        </w:tc>
        <w:tc>
          <w:tcPr>
            <w:tcW w:w="6600" w:type="dxa"/>
            <w:tcBorders>
              <w:right w:val="nil"/>
            </w:tcBorders>
            <w:vAlign w:val="center"/>
          </w:tcPr>
          <w:p w14:paraId="4A5AAB0D" w14:textId="77777777" w:rsidR="00FB23EC" w:rsidRPr="007204A2" w:rsidRDefault="00B10BE3" w:rsidP="00FB23EC">
            <w:pPr>
              <w:rPr>
                <w:rFonts w:asciiTheme="minorEastAsia" w:hAnsiTheme="minorEastAsia"/>
              </w:rPr>
            </w:pPr>
            <w:r w:rsidRPr="007204A2">
              <w:rPr>
                <w:rFonts w:asciiTheme="minorEastAsia" w:hAnsiTheme="minorEastAsia" w:hint="eastAsia"/>
              </w:rPr>
              <w:t>在寄件人确认输入信息时，系统检查托运订单条形码号是否存在，参见</w:t>
            </w:r>
            <w:r w:rsidRPr="007204A2">
              <w:t>Inquire.Check</w:t>
            </w:r>
          </w:p>
        </w:tc>
      </w:tr>
      <w:tr w:rsidR="00FB23EC" w14:paraId="519D5D7C" w14:textId="77777777" w:rsidTr="00FB23EC">
        <w:trPr>
          <w:trHeight w:val="454"/>
        </w:trPr>
        <w:tc>
          <w:tcPr>
            <w:tcW w:w="1696" w:type="dxa"/>
            <w:tcBorders>
              <w:left w:val="nil"/>
            </w:tcBorders>
            <w:vAlign w:val="center"/>
          </w:tcPr>
          <w:p w14:paraId="06E69440" w14:textId="77777777" w:rsidR="00FB23EC" w:rsidRPr="007204A2" w:rsidRDefault="00B10BE3" w:rsidP="00FB23EC">
            <w:r w:rsidRPr="007204A2">
              <w:lastRenderedPageBreak/>
              <w:t>Inquire.Cancel</w:t>
            </w:r>
          </w:p>
        </w:tc>
        <w:tc>
          <w:tcPr>
            <w:tcW w:w="6600" w:type="dxa"/>
            <w:tcBorders>
              <w:right w:val="nil"/>
            </w:tcBorders>
            <w:vAlign w:val="center"/>
          </w:tcPr>
          <w:p w14:paraId="56D201D6" w14:textId="77777777" w:rsidR="00FB23EC" w:rsidRPr="007204A2" w:rsidRDefault="00B10BE3" w:rsidP="00FB23EC">
            <w:pPr>
              <w:rPr>
                <w:rFonts w:asciiTheme="minorEastAsia" w:hAnsiTheme="minorEastAsia"/>
              </w:rPr>
            </w:pPr>
            <w:r w:rsidRPr="007204A2">
              <w:rPr>
                <w:rFonts w:asciiTheme="minorEastAsia" w:hAnsiTheme="minorEastAsia" w:hint="eastAsia"/>
              </w:rPr>
              <w:t>在寄件人要求取消查询时，系统返回请求界面</w:t>
            </w:r>
          </w:p>
        </w:tc>
      </w:tr>
      <w:tr w:rsidR="00FB23EC" w14:paraId="35EE7715" w14:textId="77777777" w:rsidTr="00FB23EC">
        <w:trPr>
          <w:trHeight w:val="454"/>
        </w:trPr>
        <w:tc>
          <w:tcPr>
            <w:tcW w:w="1696" w:type="dxa"/>
            <w:tcBorders>
              <w:left w:val="nil"/>
            </w:tcBorders>
            <w:vAlign w:val="center"/>
          </w:tcPr>
          <w:p w14:paraId="1D1849B9" w14:textId="77777777" w:rsidR="00FB23EC" w:rsidRPr="007204A2" w:rsidRDefault="00B10BE3" w:rsidP="00FB23EC">
            <w:r w:rsidRPr="007204A2">
              <w:t>Inquire.Check</w:t>
            </w:r>
          </w:p>
        </w:tc>
        <w:tc>
          <w:tcPr>
            <w:tcW w:w="6600" w:type="dxa"/>
            <w:tcBorders>
              <w:right w:val="nil"/>
            </w:tcBorders>
            <w:vAlign w:val="center"/>
          </w:tcPr>
          <w:p w14:paraId="47D0F25B" w14:textId="77777777" w:rsidR="00FB23EC" w:rsidRPr="007204A2" w:rsidRDefault="00B10BE3" w:rsidP="00FB23EC">
            <w:pPr>
              <w:rPr>
                <w:rFonts w:asciiTheme="minorEastAsia" w:hAnsiTheme="minorEastAsia"/>
              </w:rPr>
            </w:pPr>
            <w:r w:rsidRPr="007204A2">
              <w:rPr>
                <w:rFonts w:asciiTheme="minorEastAsia" w:hAnsiTheme="minorEastAsia" w:hint="eastAsia"/>
              </w:rPr>
              <w:t>系统检查托运订单条形码号是否存在，若托运订单条形码号不存在，系统提示托运订单条形码号不存在，要求重新输入；若存在，系统显示物流信息，参见</w:t>
            </w:r>
            <w:r w:rsidRPr="007204A2">
              <w:t>Logistics.Show</w:t>
            </w:r>
          </w:p>
        </w:tc>
      </w:tr>
      <w:tr w:rsidR="00FB23EC" w14:paraId="042E99E5" w14:textId="77777777" w:rsidTr="00FB23EC">
        <w:trPr>
          <w:trHeight w:val="454"/>
        </w:trPr>
        <w:tc>
          <w:tcPr>
            <w:tcW w:w="1696" w:type="dxa"/>
            <w:tcBorders>
              <w:left w:val="nil"/>
            </w:tcBorders>
            <w:vAlign w:val="center"/>
          </w:tcPr>
          <w:p w14:paraId="185B3B4B" w14:textId="77777777" w:rsidR="00FB23EC" w:rsidRPr="007204A2" w:rsidRDefault="00B10BE3" w:rsidP="00FB23EC">
            <w:r w:rsidRPr="007204A2">
              <w:t>Logistics.Show</w:t>
            </w:r>
          </w:p>
        </w:tc>
        <w:tc>
          <w:tcPr>
            <w:tcW w:w="6600" w:type="dxa"/>
            <w:tcBorders>
              <w:right w:val="nil"/>
            </w:tcBorders>
            <w:vAlign w:val="center"/>
          </w:tcPr>
          <w:p w14:paraId="7EFE7DD7" w14:textId="77777777" w:rsidR="00FB23EC" w:rsidRPr="007204A2" w:rsidRDefault="00B10BE3" w:rsidP="00FB23EC">
            <w:pPr>
              <w:rPr>
                <w:rFonts w:asciiTheme="minorEastAsia" w:hAnsiTheme="minorEastAsia"/>
              </w:rPr>
            </w:pPr>
            <w:r w:rsidRPr="007204A2">
              <w:rPr>
                <w:rFonts w:asciiTheme="minorEastAsia" w:hAnsiTheme="minorEastAsia" w:hint="eastAsia"/>
              </w:rPr>
              <w:t>系统显示当前货物到达地点和寄出之后到达过的地点以及到达时间</w:t>
            </w:r>
          </w:p>
        </w:tc>
      </w:tr>
    </w:tbl>
    <w:p w14:paraId="0AD2922E" w14:textId="77777777" w:rsidR="00FB23EC" w:rsidRDefault="00FB23EC" w:rsidP="00FB23EC"/>
    <w:p w14:paraId="4B3E93BA" w14:textId="77777777" w:rsidR="00562B1A" w:rsidRDefault="00562B1A" w:rsidP="00562B1A">
      <w:pPr>
        <w:pStyle w:val="3"/>
      </w:pPr>
      <w:bookmarkStart w:id="20" w:name="_Toc432520337"/>
      <w:r>
        <w:rPr>
          <w:rFonts w:hint="eastAsia"/>
        </w:rPr>
        <w:t>3.2.2</w:t>
      </w:r>
      <w:r>
        <w:rPr>
          <w:rFonts w:hint="eastAsia"/>
        </w:rPr>
        <w:t>收件</w:t>
      </w:r>
      <w:bookmarkEnd w:id="20"/>
    </w:p>
    <w:p w14:paraId="3AB61612" w14:textId="77777777" w:rsidR="00562B1A" w:rsidRDefault="00562B1A" w:rsidP="00562B1A">
      <w:pPr>
        <w:pStyle w:val="4"/>
      </w:pPr>
      <w:r>
        <w:rPr>
          <w:rFonts w:hint="eastAsia"/>
        </w:rPr>
        <w:t>3</w:t>
      </w:r>
      <w:r>
        <w:t>.2.2.1</w:t>
      </w:r>
      <w:r>
        <w:rPr>
          <w:rFonts w:hint="eastAsia"/>
        </w:rPr>
        <w:t>特性描述</w:t>
      </w:r>
    </w:p>
    <w:p w14:paraId="76797FA9" w14:textId="77777777" w:rsidR="00562B1A" w:rsidRPr="007204A2" w:rsidRDefault="00562B1A" w:rsidP="00562B1A">
      <w:pPr>
        <w:ind w:firstLine="420"/>
        <w:rPr>
          <w:rFonts w:asciiTheme="minorEastAsia" w:hAnsiTheme="minorEastAsia"/>
        </w:rPr>
      </w:pPr>
      <w:r w:rsidRPr="007204A2">
        <w:rPr>
          <w:rFonts w:asciiTheme="minorEastAsia" w:hAnsiTheme="minorEastAsia" w:hint="eastAsia"/>
        </w:rPr>
        <w:t>在顾客需要寄送快件时，一个经过验证的快递员开始处理订单，完成订单信息录入、报价和预计送达时间计算、物流状态更新和生成寄件单。</w:t>
      </w:r>
    </w:p>
    <w:p w14:paraId="2E236F68" w14:textId="77777777" w:rsidR="00562B1A" w:rsidRPr="00A52820" w:rsidRDefault="00562B1A" w:rsidP="00562B1A">
      <w:pPr>
        <w:ind w:firstLine="420"/>
      </w:pPr>
      <w:r w:rsidRPr="007204A2">
        <w:rPr>
          <w:rFonts w:asciiTheme="minorEastAsia" w:hAnsiTheme="minorEastAsia" w:hint="eastAsia"/>
        </w:rPr>
        <w:t>优先级=高</w:t>
      </w:r>
    </w:p>
    <w:p w14:paraId="2075A9BF" w14:textId="77777777" w:rsidR="00562B1A" w:rsidRDefault="00562B1A" w:rsidP="00562B1A">
      <w:pPr>
        <w:pStyle w:val="4"/>
      </w:pPr>
      <w:r>
        <w:rPr>
          <w:rFonts w:hint="eastAsia"/>
        </w:rPr>
        <w:t>3</w:t>
      </w:r>
      <w:r>
        <w:t>.2.2.2</w:t>
      </w:r>
      <w:r>
        <w:rPr>
          <w:rFonts w:hint="eastAsia"/>
        </w:rPr>
        <w:t>刺激</w:t>
      </w:r>
      <w:r>
        <w:rPr>
          <w:rFonts w:hint="eastAsia"/>
        </w:rPr>
        <w:t>/</w:t>
      </w:r>
      <w:r>
        <w:rPr>
          <w:rFonts w:hint="eastAsia"/>
        </w:rPr>
        <w:t>响应</w:t>
      </w:r>
      <w:r>
        <w:t>序列</w:t>
      </w:r>
    </w:p>
    <w:p w14:paraId="5CFDCA5E" w14:textId="77777777" w:rsidR="00562B1A" w:rsidRDefault="00562B1A" w:rsidP="00562B1A">
      <w:r>
        <w:rPr>
          <w:rFonts w:hint="eastAsia"/>
        </w:rPr>
        <w:t>刺激：快递员要求处理订单。</w:t>
      </w:r>
    </w:p>
    <w:p w14:paraId="0F496B04" w14:textId="77777777" w:rsidR="00562B1A" w:rsidRDefault="00562B1A" w:rsidP="00562B1A">
      <w:r>
        <w:rPr>
          <w:rFonts w:hint="eastAsia"/>
        </w:rPr>
        <w:t>相应：系统显示寄件单列表。</w:t>
      </w:r>
    </w:p>
    <w:p w14:paraId="0E9B3D64" w14:textId="77777777" w:rsidR="00562B1A" w:rsidRDefault="00562B1A" w:rsidP="00562B1A">
      <w:r>
        <w:rPr>
          <w:rFonts w:hint="eastAsia"/>
        </w:rPr>
        <w:t>刺激：快递员输入订单和货物信息。</w:t>
      </w:r>
    </w:p>
    <w:p w14:paraId="748EDCFF" w14:textId="77777777" w:rsidR="00562B1A" w:rsidRDefault="00562B1A" w:rsidP="00562B1A">
      <w:r>
        <w:rPr>
          <w:rFonts w:hint="eastAsia"/>
        </w:rPr>
        <w:t>响应：系统显示报价和预计到达时间。</w:t>
      </w:r>
    </w:p>
    <w:p w14:paraId="27C12144" w14:textId="77777777" w:rsidR="00562B1A" w:rsidRDefault="00562B1A" w:rsidP="00562B1A">
      <w:r>
        <w:rPr>
          <w:rFonts w:hint="eastAsia"/>
        </w:rPr>
        <w:t>刺激：快递员提交订单。</w:t>
      </w:r>
    </w:p>
    <w:p w14:paraId="372606A5" w14:textId="77777777" w:rsidR="00562B1A" w:rsidRDefault="00562B1A" w:rsidP="00562B1A">
      <w:r>
        <w:rPr>
          <w:rFonts w:hint="eastAsia"/>
        </w:rPr>
        <w:t>响应：系统将</w:t>
      </w:r>
      <w:proofErr w:type="gramStart"/>
      <w:r>
        <w:rPr>
          <w:rFonts w:hint="eastAsia"/>
        </w:rPr>
        <w:t>寄件单提交</w:t>
      </w:r>
      <w:proofErr w:type="gramEnd"/>
      <w:r>
        <w:t>至总经理审批</w:t>
      </w:r>
      <w:r>
        <w:rPr>
          <w:rFonts w:hint="eastAsia"/>
        </w:rPr>
        <w:t>。</w:t>
      </w:r>
    </w:p>
    <w:p w14:paraId="0B07AC7F" w14:textId="3BDF8911" w:rsidR="00A82863" w:rsidRDefault="00A82863" w:rsidP="00562B1A">
      <w:r>
        <w:rPr>
          <w:rFonts w:hint="eastAsia"/>
        </w:rPr>
        <w:t>刺激：</w:t>
      </w:r>
      <w:r>
        <w:t>快递员输入订单条形码号</w:t>
      </w:r>
      <w:r>
        <w:rPr>
          <w:rFonts w:hint="eastAsia"/>
        </w:rPr>
        <w:t>。</w:t>
      </w:r>
    </w:p>
    <w:p w14:paraId="03B6522A" w14:textId="099A1FDB" w:rsidR="00A82863" w:rsidRPr="00A82863" w:rsidRDefault="00A82863" w:rsidP="00562B1A">
      <w:r>
        <w:rPr>
          <w:rFonts w:hint="eastAsia"/>
        </w:rPr>
        <w:t>响应</w:t>
      </w:r>
      <w:r>
        <w:t>：系统显示订单详细信息</w:t>
      </w:r>
      <w:r>
        <w:rPr>
          <w:rFonts w:hint="eastAsia"/>
        </w:rPr>
        <w:t>。</w:t>
      </w:r>
    </w:p>
    <w:p w14:paraId="48D9B2B8" w14:textId="77777777" w:rsidR="00562B1A" w:rsidRDefault="00562B1A" w:rsidP="00562B1A">
      <w:r>
        <w:rPr>
          <w:rFonts w:hint="eastAsia"/>
        </w:rPr>
        <w:t>刺激：</w:t>
      </w:r>
      <w:proofErr w:type="gramStart"/>
      <w:r>
        <w:rPr>
          <w:rFonts w:hint="eastAsia"/>
        </w:rPr>
        <w:t>寄件单通过</w:t>
      </w:r>
      <w:proofErr w:type="gramEnd"/>
      <w:r>
        <w:rPr>
          <w:rFonts w:hint="eastAsia"/>
        </w:rPr>
        <w:t>审批。</w:t>
      </w:r>
    </w:p>
    <w:p w14:paraId="62AA2152" w14:textId="77777777" w:rsidR="00562B1A" w:rsidRDefault="00562B1A" w:rsidP="00562B1A">
      <w:r>
        <w:rPr>
          <w:rFonts w:hint="eastAsia"/>
        </w:rPr>
        <w:t>响应：系统更新物流状态，关闭当前订单处理任务，开始下一次处理。</w:t>
      </w:r>
    </w:p>
    <w:p w14:paraId="33CD36E2" w14:textId="77777777" w:rsidR="00562B1A" w:rsidRPr="00FB23EC" w:rsidRDefault="00562B1A" w:rsidP="00562B1A">
      <w:pPr>
        <w:pStyle w:val="4"/>
      </w:pPr>
      <w:r>
        <w:rPr>
          <w:rFonts w:hint="eastAsia"/>
        </w:rPr>
        <w:t>3</w:t>
      </w:r>
      <w:r>
        <w:t>.2.2.3</w:t>
      </w:r>
      <w:r>
        <w:rPr>
          <w:rFonts w:hint="eastAsia"/>
        </w:rPr>
        <w:t>相关</w:t>
      </w:r>
      <w:r>
        <w:t>功能需求</w:t>
      </w:r>
    </w:p>
    <w:tbl>
      <w:tblPr>
        <w:tblStyle w:val="TableNormal"/>
        <w:tblW w:w="8296" w:type="dxa"/>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5"/>
        <w:gridCol w:w="5891"/>
      </w:tblGrid>
      <w:tr w:rsidR="00562B1A" w14:paraId="5EE8B2F7" w14:textId="77777777" w:rsidTr="00562B1A">
        <w:trPr>
          <w:trHeight w:val="680"/>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62BF4BC0" w14:textId="77777777" w:rsidR="00562B1A" w:rsidRPr="007204A2" w:rsidRDefault="00562B1A" w:rsidP="00562B1A">
            <w:pPr>
              <w:rPr>
                <w:sz w:val="21"/>
                <w:szCs w:val="21"/>
              </w:rPr>
            </w:pPr>
            <w:r w:rsidRPr="007204A2">
              <w:rPr>
                <w:rFonts w:hint="eastAsia"/>
                <w:sz w:val="21"/>
                <w:szCs w:val="21"/>
              </w:rPr>
              <w:t>Pickup</w:t>
            </w:r>
            <w:r w:rsidRPr="007204A2">
              <w:rPr>
                <w:sz w:val="21"/>
                <w:szCs w:val="21"/>
              </w:rPr>
              <w:t>.Input</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FC9E1CF"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在</w:t>
            </w:r>
            <w:r w:rsidRPr="007204A2">
              <w:rPr>
                <w:rFonts w:asciiTheme="minorEastAsia" w:hAnsiTheme="minorEastAsia"/>
                <w:sz w:val="21"/>
                <w:szCs w:val="21"/>
              </w:rPr>
              <w:t>快递员要求处理订单时，系统应显示寄件单列表，允许快递员输入</w:t>
            </w:r>
          </w:p>
        </w:tc>
      </w:tr>
      <w:tr w:rsidR="00562B1A" w14:paraId="7015F5D7" w14:textId="77777777" w:rsidTr="00562B1A">
        <w:trPr>
          <w:trHeight w:val="393"/>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02695BC" w14:textId="77777777" w:rsidR="00562B1A" w:rsidRPr="007204A2" w:rsidRDefault="00562B1A" w:rsidP="00562B1A">
            <w:pPr>
              <w:rPr>
                <w:sz w:val="21"/>
                <w:szCs w:val="21"/>
              </w:rPr>
            </w:pPr>
            <w:r w:rsidRPr="007204A2">
              <w:rPr>
                <w:rFonts w:hint="eastAsia"/>
                <w:sz w:val="21"/>
                <w:szCs w:val="21"/>
              </w:rPr>
              <w:t>Pickup.Input.Customer</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34B0546"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快递员输入寄件人信息，收件人信息以及目的地</w:t>
            </w:r>
          </w:p>
        </w:tc>
      </w:tr>
      <w:tr w:rsidR="00562B1A" w14:paraId="1AC48CC9" w14:textId="77777777" w:rsidTr="00562B1A">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58527C8" w14:textId="77777777" w:rsidR="00562B1A" w:rsidRPr="007204A2" w:rsidRDefault="00562B1A" w:rsidP="00562B1A">
            <w:pPr>
              <w:rPr>
                <w:sz w:val="21"/>
                <w:szCs w:val="21"/>
              </w:rPr>
            </w:pPr>
            <w:r w:rsidRPr="007204A2">
              <w:rPr>
                <w:rFonts w:hint="eastAsia"/>
                <w:sz w:val="21"/>
                <w:szCs w:val="21"/>
              </w:rPr>
              <w:t>Pickup.Input.Goods</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053D2A3"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快递员输入托运货物的相关信息，包括货物的名称、重量、</w:t>
            </w:r>
            <w:r w:rsidRPr="007204A2">
              <w:rPr>
                <w:rFonts w:asciiTheme="minorEastAsia" w:hAnsiTheme="minorEastAsia"/>
                <w:sz w:val="21"/>
                <w:szCs w:val="21"/>
              </w:rPr>
              <w:t>体积、</w:t>
            </w:r>
            <w:r w:rsidRPr="007204A2">
              <w:rPr>
                <w:rFonts w:asciiTheme="minorEastAsia" w:hAnsiTheme="minorEastAsia" w:hint="eastAsia"/>
                <w:sz w:val="21"/>
                <w:szCs w:val="21"/>
              </w:rPr>
              <w:t>运输方式和包装方式</w:t>
            </w:r>
          </w:p>
        </w:tc>
      </w:tr>
      <w:tr w:rsidR="00562B1A" w14:paraId="67E32551" w14:textId="77777777" w:rsidTr="00562B1A">
        <w:trPr>
          <w:trHeight w:val="399"/>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159BF22" w14:textId="77777777" w:rsidR="00562B1A" w:rsidRPr="007204A2" w:rsidRDefault="00562B1A" w:rsidP="00562B1A">
            <w:pPr>
              <w:rPr>
                <w:sz w:val="21"/>
                <w:szCs w:val="21"/>
              </w:rPr>
            </w:pPr>
            <w:r w:rsidRPr="007204A2">
              <w:rPr>
                <w:rFonts w:hint="eastAsia"/>
                <w:sz w:val="21"/>
                <w:szCs w:val="21"/>
              </w:rPr>
              <w:lastRenderedPageBreak/>
              <w:t>Pickup.Output</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B063319"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系统</w:t>
            </w:r>
            <w:r w:rsidRPr="007204A2">
              <w:rPr>
                <w:rFonts w:asciiTheme="minorEastAsia" w:hAnsiTheme="minorEastAsia"/>
                <w:sz w:val="21"/>
                <w:szCs w:val="21"/>
              </w:rPr>
              <w:t>根据快递员的输入进行相应的</w:t>
            </w:r>
            <w:r w:rsidRPr="007204A2">
              <w:rPr>
                <w:rFonts w:asciiTheme="minorEastAsia" w:hAnsiTheme="minorEastAsia" w:hint="eastAsia"/>
                <w:sz w:val="21"/>
                <w:szCs w:val="21"/>
              </w:rPr>
              <w:t>输出</w:t>
            </w:r>
          </w:p>
        </w:tc>
      </w:tr>
      <w:tr w:rsidR="00562B1A" w14:paraId="6029E6DC" w14:textId="77777777" w:rsidTr="00562B1A">
        <w:trPr>
          <w:trHeight w:val="2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01B74B6" w14:textId="77777777" w:rsidR="00562B1A" w:rsidRPr="007204A2" w:rsidRDefault="00562B1A" w:rsidP="00562B1A">
            <w:pPr>
              <w:rPr>
                <w:sz w:val="21"/>
                <w:szCs w:val="21"/>
              </w:rPr>
            </w:pPr>
            <w:r w:rsidRPr="007204A2">
              <w:rPr>
                <w:rFonts w:hint="eastAsia"/>
                <w:sz w:val="21"/>
                <w:szCs w:val="21"/>
              </w:rPr>
              <w:t>Pickup.Output.</w:t>
            </w:r>
            <w:r w:rsidRPr="007204A2">
              <w:rPr>
                <w:sz w:val="21"/>
                <w:szCs w:val="21"/>
              </w:rPr>
              <w:t>Time</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8592D42"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根据</w:t>
            </w:r>
            <w:r w:rsidRPr="007204A2">
              <w:rPr>
                <w:sz w:val="21"/>
                <w:szCs w:val="21"/>
              </w:rPr>
              <w:t>Pickup.Input.Customer</w:t>
            </w:r>
            <w:r w:rsidRPr="007204A2">
              <w:rPr>
                <w:rFonts w:asciiTheme="minorEastAsia" w:hAnsiTheme="minorEastAsia" w:hint="eastAsia"/>
                <w:sz w:val="21"/>
                <w:szCs w:val="21"/>
              </w:rPr>
              <w:t>,系统输出预计送达时间</w:t>
            </w:r>
          </w:p>
        </w:tc>
      </w:tr>
      <w:tr w:rsidR="00562B1A" w14:paraId="744D73E9" w14:textId="77777777" w:rsidTr="00562B1A">
        <w:trPr>
          <w:trHeight w:val="445"/>
        </w:trPr>
        <w:tc>
          <w:tcPr>
            <w:tcW w:w="2405"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28A745E" w14:textId="77777777" w:rsidR="00562B1A" w:rsidRPr="007204A2" w:rsidRDefault="00562B1A" w:rsidP="00562B1A">
            <w:pPr>
              <w:rPr>
                <w:sz w:val="21"/>
                <w:szCs w:val="21"/>
              </w:rPr>
            </w:pPr>
            <w:r w:rsidRPr="007204A2">
              <w:rPr>
                <w:rFonts w:hint="eastAsia"/>
                <w:sz w:val="21"/>
                <w:szCs w:val="21"/>
              </w:rPr>
              <w:t>Pickup</w:t>
            </w:r>
            <w:r w:rsidRPr="007204A2">
              <w:rPr>
                <w:sz w:val="21"/>
                <w:szCs w:val="21"/>
              </w:rPr>
              <w:t>.Output.Price</w:t>
            </w:r>
          </w:p>
        </w:tc>
        <w:tc>
          <w:tcPr>
            <w:tcW w:w="5891"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49F09F2" w14:textId="77777777" w:rsidR="00562B1A" w:rsidRPr="007204A2" w:rsidRDefault="00562B1A" w:rsidP="00562B1A">
            <w:pPr>
              <w:widowControl/>
              <w:jc w:val="left"/>
              <w:rPr>
                <w:rFonts w:asciiTheme="minorEastAsia" w:hAnsiTheme="minorEastAsia" w:cs="宋体"/>
                <w:sz w:val="21"/>
                <w:szCs w:val="21"/>
              </w:rPr>
            </w:pPr>
            <w:r w:rsidRPr="007204A2">
              <w:rPr>
                <w:rFonts w:asciiTheme="minorEastAsia" w:hAnsiTheme="minorEastAsia" w:hint="eastAsia"/>
                <w:sz w:val="21"/>
                <w:szCs w:val="21"/>
              </w:rPr>
              <w:t>根据</w:t>
            </w:r>
            <w:r w:rsidRPr="007204A2">
              <w:rPr>
                <w:sz w:val="21"/>
                <w:szCs w:val="21"/>
              </w:rPr>
              <w:t>Pickup.Input.Goods</w:t>
            </w:r>
            <w:r w:rsidRPr="007204A2">
              <w:rPr>
                <w:rFonts w:asciiTheme="minorEastAsia" w:hAnsiTheme="minorEastAsia" w:hint="eastAsia"/>
                <w:sz w:val="21"/>
                <w:szCs w:val="21"/>
              </w:rPr>
              <w:t>,系统输出报价，</w:t>
            </w:r>
            <w:r w:rsidRPr="007204A2">
              <w:rPr>
                <w:rFonts w:asciiTheme="minorEastAsia" w:hAnsiTheme="minorEastAsia"/>
                <w:sz w:val="21"/>
                <w:szCs w:val="21"/>
              </w:rPr>
              <w:t>参见</w:t>
            </w:r>
            <w:r w:rsidRPr="007204A2">
              <w:rPr>
                <w:sz w:val="21"/>
                <w:szCs w:val="21"/>
              </w:rPr>
              <w:t>Strategy.Price</w:t>
            </w:r>
            <w:r w:rsidRPr="007204A2">
              <w:rPr>
                <w:rFonts w:asciiTheme="minorEastAsia" w:hAnsiTheme="minorEastAsia" w:hint="eastAsia"/>
                <w:sz w:val="21"/>
                <w:szCs w:val="21"/>
              </w:rPr>
              <w:t>与</w:t>
            </w:r>
            <w:r w:rsidRPr="007204A2">
              <w:rPr>
                <w:sz w:val="21"/>
                <w:szCs w:val="21"/>
              </w:rPr>
              <w:t>Strategy.Distance</w:t>
            </w:r>
          </w:p>
        </w:tc>
      </w:tr>
      <w:tr w:rsidR="00562B1A" w14:paraId="75308FAC" w14:textId="77777777" w:rsidTr="00562B1A">
        <w:trPr>
          <w:trHeight w:val="477"/>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A649A2B" w14:textId="77777777" w:rsidR="00562B1A" w:rsidRPr="007204A2" w:rsidRDefault="00562B1A" w:rsidP="00562B1A">
            <w:pPr>
              <w:rPr>
                <w:sz w:val="21"/>
                <w:szCs w:val="21"/>
              </w:rPr>
            </w:pPr>
            <w:r w:rsidRPr="007204A2">
              <w:rPr>
                <w:rFonts w:hint="eastAsia"/>
                <w:sz w:val="21"/>
                <w:szCs w:val="21"/>
              </w:rPr>
              <w:t>Pickup.Check</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07B4C72"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系统</w:t>
            </w:r>
            <w:r w:rsidRPr="007204A2">
              <w:rPr>
                <w:rFonts w:asciiTheme="minorEastAsia" w:hAnsiTheme="minorEastAsia"/>
                <w:sz w:val="21"/>
                <w:szCs w:val="21"/>
              </w:rPr>
              <w:t>对输入的内容进行检查</w:t>
            </w:r>
          </w:p>
        </w:tc>
      </w:tr>
      <w:tr w:rsidR="00562B1A" w14:paraId="17E3923A" w14:textId="77777777" w:rsidTr="00562B1A">
        <w:trPr>
          <w:trHeight w:val="3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AF5326C" w14:textId="77777777" w:rsidR="00562B1A" w:rsidRPr="007204A2" w:rsidRDefault="00562B1A" w:rsidP="00562B1A">
            <w:pPr>
              <w:rPr>
                <w:sz w:val="21"/>
                <w:szCs w:val="21"/>
              </w:rPr>
            </w:pPr>
            <w:r w:rsidRPr="007204A2">
              <w:rPr>
                <w:rFonts w:hint="eastAsia"/>
                <w:sz w:val="21"/>
                <w:szCs w:val="21"/>
              </w:rPr>
              <w:t>Pickup</w:t>
            </w:r>
            <w:r w:rsidRPr="007204A2">
              <w:rPr>
                <w:sz w:val="21"/>
                <w:szCs w:val="21"/>
              </w:rPr>
              <w:t>.Check.Num</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B9C57DD"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系统</w:t>
            </w:r>
            <w:r w:rsidRPr="007204A2">
              <w:rPr>
                <w:rFonts w:asciiTheme="minorEastAsia" w:hAnsiTheme="minorEastAsia"/>
                <w:sz w:val="21"/>
                <w:szCs w:val="21"/>
              </w:rPr>
              <w:t>检查手机号、订单条形码</w:t>
            </w:r>
            <w:r w:rsidRPr="007204A2">
              <w:rPr>
                <w:rFonts w:asciiTheme="minorEastAsia" w:hAnsiTheme="minorEastAsia" w:hint="eastAsia"/>
                <w:sz w:val="21"/>
                <w:szCs w:val="21"/>
              </w:rPr>
              <w:t>号</w:t>
            </w:r>
            <w:r w:rsidRPr="007204A2">
              <w:rPr>
                <w:rFonts w:asciiTheme="minorEastAsia" w:hAnsiTheme="minorEastAsia"/>
                <w:sz w:val="21"/>
                <w:szCs w:val="21"/>
              </w:rPr>
              <w:t>格式是否正确</w:t>
            </w:r>
          </w:p>
        </w:tc>
      </w:tr>
      <w:tr w:rsidR="00562B1A" w14:paraId="345C58CB" w14:textId="77777777" w:rsidTr="00562B1A">
        <w:trPr>
          <w:trHeight w:val="334"/>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106D85DA" w14:textId="77777777" w:rsidR="00562B1A" w:rsidRPr="007204A2" w:rsidRDefault="00562B1A" w:rsidP="00562B1A">
            <w:pPr>
              <w:rPr>
                <w:sz w:val="21"/>
                <w:szCs w:val="21"/>
              </w:rPr>
            </w:pPr>
            <w:r w:rsidRPr="007204A2">
              <w:rPr>
                <w:rFonts w:hint="eastAsia"/>
                <w:sz w:val="21"/>
                <w:szCs w:val="21"/>
              </w:rPr>
              <w:t>Pickup</w:t>
            </w:r>
            <w:r w:rsidRPr="007204A2">
              <w:rPr>
                <w:sz w:val="21"/>
                <w:szCs w:val="21"/>
              </w:rPr>
              <w:t>.Submit</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4B4BA4F"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系统</w:t>
            </w:r>
            <w:r w:rsidRPr="007204A2">
              <w:rPr>
                <w:rFonts w:asciiTheme="minorEastAsia" w:hAnsiTheme="minorEastAsia"/>
                <w:sz w:val="21"/>
                <w:szCs w:val="21"/>
              </w:rPr>
              <w:t>提交寄件单至总经理审批</w:t>
            </w:r>
          </w:p>
        </w:tc>
      </w:tr>
      <w:tr w:rsidR="00562B1A" w14:paraId="133D6485" w14:textId="77777777" w:rsidTr="00562B1A">
        <w:trPr>
          <w:trHeight w:val="681"/>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5C73365" w14:textId="77777777" w:rsidR="00562B1A" w:rsidRPr="007204A2" w:rsidRDefault="00562B1A" w:rsidP="00562B1A">
            <w:pPr>
              <w:rPr>
                <w:sz w:val="21"/>
                <w:szCs w:val="21"/>
              </w:rPr>
            </w:pPr>
            <w:r w:rsidRPr="007204A2">
              <w:rPr>
                <w:rFonts w:hint="eastAsia"/>
                <w:sz w:val="21"/>
                <w:szCs w:val="21"/>
              </w:rPr>
              <w:t>Pickup.Submit.Pass</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60B86C0" w14:textId="77777777" w:rsidR="00562B1A" w:rsidRPr="007204A2" w:rsidRDefault="00562B1A" w:rsidP="00562B1A">
            <w:pPr>
              <w:rPr>
                <w:rFonts w:asciiTheme="minorEastAsia" w:hAnsiTheme="minorEastAsia"/>
                <w:sz w:val="21"/>
                <w:szCs w:val="21"/>
              </w:rPr>
            </w:pPr>
            <w:proofErr w:type="gramStart"/>
            <w:r w:rsidRPr="007204A2">
              <w:rPr>
                <w:rFonts w:asciiTheme="minorEastAsia" w:hAnsiTheme="minorEastAsia" w:hint="eastAsia"/>
                <w:sz w:val="21"/>
                <w:szCs w:val="21"/>
              </w:rPr>
              <w:t>寄件单</w:t>
            </w:r>
            <w:r w:rsidRPr="007204A2">
              <w:rPr>
                <w:rFonts w:asciiTheme="minorEastAsia" w:hAnsiTheme="minorEastAsia"/>
                <w:sz w:val="21"/>
                <w:szCs w:val="21"/>
              </w:rPr>
              <w:t>通过</w:t>
            </w:r>
            <w:proofErr w:type="gramEnd"/>
            <w:r w:rsidRPr="007204A2">
              <w:rPr>
                <w:rFonts w:asciiTheme="minorEastAsia" w:hAnsiTheme="minorEastAsia"/>
                <w:sz w:val="21"/>
                <w:szCs w:val="21"/>
              </w:rPr>
              <w:t>审批</w:t>
            </w:r>
            <w:r w:rsidRPr="007204A2">
              <w:rPr>
                <w:rFonts w:asciiTheme="minorEastAsia" w:hAnsiTheme="minorEastAsia" w:hint="eastAsia"/>
                <w:sz w:val="21"/>
                <w:szCs w:val="21"/>
              </w:rPr>
              <w:t>，</w:t>
            </w:r>
            <w:r w:rsidRPr="007204A2">
              <w:rPr>
                <w:rFonts w:asciiTheme="minorEastAsia" w:hAnsiTheme="minorEastAsia"/>
                <w:sz w:val="21"/>
                <w:szCs w:val="21"/>
              </w:rPr>
              <w:t>系统存储信息，更新物流状态，参见</w:t>
            </w:r>
            <w:r w:rsidRPr="007204A2">
              <w:rPr>
                <w:sz w:val="21"/>
                <w:szCs w:val="21"/>
              </w:rPr>
              <w:t>Pickup.Update</w:t>
            </w:r>
          </w:p>
        </w:tc>
      </w:tr>
      <w:tr w:rsidR="00562B1A" w14:paraId="13AA9599" w14:textId="77777777" w:rsidTr="00562B1A">
        <w:trPr>
          <w:trHeight w:val="99"/>
        </w:trPr>
        <w:tc>
          <w:tcPr>
            <w:tcW w:w="2405"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54603F4" w14:textId="77777777" w:rsidR="00562B1A" w:rsidRPr="007204A2" w:rsidRDefault="00562B1A" w:rsidP="00562B1A">
            <w:pPr>
              <w:rPr>
                <w:sz w:val="21"/>
                <w:szCs w:val="21"/>
              </w:rPr>
            </w:pPr>
            <w:r w:rsidRPr="007204A2">
              <w:rPr>
                <w:rFonts w:hint="eastAsia"/>
                <w:sz w:val="21"/>
                <w:szCs w:val="21"/>
              </w:rPr>
              <w:t>Pickup</w:t>
            </w:r>
            <w:r w:rsidRPr="007204A2">
              <w:rPr>
                <w:sz w:val="21"/>
                <w:szCs w:val="21"/>
              </w:rPr>
              <w:t>.Submit.Fail</w:t>
            </w:r>
          </w:p>
        </w:tc>
        <w:tc>
          <w:tcPr>
            <w:tcW w:w="5891"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A1285F9" w14:textId="1EBBCF2B" w:rsidR="00562B1A" w:rsidRPr="007204A2" w:rsidRDefault="00562B1A" w:rsidP="00562B1A">
            <w:pPr>
              <w:rPr>
                <w:rFonts w:asciiTheme="minorEastAsia" w:hAnsiTheme="minorEastAsia"/>
                <w:sz w:val="21"/>
                <w:szCs w:val="21"/>
              </w:rPr>
            </w:pPr>
            <w:proofErr w:type="gramStart"/>
            <w:r w:rsidRPr="007204A2">
              <w:rPr>
                <w:rFonts w:asciiTheme="minorEastAsia" w:hAnsiTheme="minorEastAsia" w:hint="eastAsia"/>
                <w:sz w:val="21"/>
                <w:szCs w:val="21"/>
              </w:rPr>
              <w:t>寄件单</w:t>
            </w:r>
            <w:r w:rsidRPr="007204A2">
              <w:rPr>
                <w:rFonts w:asciiTheme="minorEastAsia" w:hAnsiTheme="minorEastAsia"/>
                <w:sz w:val="21"/>
                <w:szCs w:val="21"/>
              </w:rPr>
              <w:t>未</w:t>
            </w:r>
            <w:proofErr w:type="gramEnd"/>
            <w:r w:rsidRPr="007204A2">
              <w:rPr>
                <w:rFonts w:asciiTheme="minorEastAsia" w:hAnsiTheme="minorEastAsia"/>
                <w:sz w:val="21"/>
                <w:szCs w:val="21"/>
              </w:rPr>
              <w:t>通过审批，系统提示未通过审批，不做存储</w:t>
            </w:r>
            <w:r w:rsidR="001D165C">
              <w:rPr>
                <w:rFonts w:asciiTheme="minorEastAsia" w:hAnsiTheme="minorEastAsia" w:hint="eastAsia"/>
                <w:sz w:val="21"/>
                <w:szCs w:val="21"/>
              </w:rPr>
              <w:t>，返回</w:t>
            </w:r>
            <w:r w:rsidR="001D165C">
              <w:rPr>
                <w:rFonts w:asciiTheme="minorEastAsia" w:hAnsiTheme="minorEastAsia"/>
                <w:sz w:val="21"/>
                <w:szCs w:val="21"/>
              </w:rPr>
              <w:t>初始界面</w:t>
            </w:r>
          </w:p>
        </w:tc>
      </w:tr>
      <w:tr w:rsidR="00A82863" w14:paraId="30F5C8D4" w14:textId="77777777" w:rsidTr="00562B1A">
        <w:trPr>
          <w:trHeight w:val="99"/>
        </w:trPr>
        <w:tc>
          <w:tcPr>
            <w:tcW w:w="2405"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689A5B0" w14:textId="0DC05A65" w:rsidR="00A82863" w:rsidRPr="007204A2" w:rsidRDefault="00A82863" w:rsidP="00562B1A">
            <w:pPr>
              <w:rPr>
                <w:szCs w:val="21"/>
              </w:rPr>
            </w:pPr>
            <w:r>
              <w:rPr>
                <w:rFonts w:hint="eastAsia"/>
                <w:szCs w:val="21"/>
              </w:rPr>
              <w:t>Pickup</w:t>
            </w:r>
            <w:r>
              <w:rPr>
                <w:szCs w:val="21"/>
              </w:rPr>
              <w:t>.Inquire</w:t>
            </w:r>
          </w:p>
        </w:tc>
        <w:tc>
          <w:tcPr>
            <w:tcW w:w="5891"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39A6040A" w14:textId="42D1F097" w:rsidR="00A82863" w:rsidRPr="007204A2" w:rsidRDefault="00A82863" w:rsidP="00562B1A">
            <w:pPr>
              <w:rPr>
                <w:rFonts w:asciiTheme="minorEastAsia" w:hAnsiTheme="minorEastAsia"/>
                <w:szCs w:val="21"/>
              </w:rPr>
            </w:pPr>
            <w:r>
              <w:rPr>
                <w:rFonts w:asciiTheme="minorEastAsia" w:hAnsiTheme="minorEastAsia" w:hint="eastAsia"/>
                <w:szCs w:val="21"/>
              </w:rPr>
              <w:t>快递员</w:t>
            </w:r>
            <w:r>
              <w:rPr>
                <w:rFonts w:asciiTheme="minorEastAsia" w:hAnsiTheme="minorEastAsia"/>
                <w:szCs w:val="21"/>
              </w:rPr>
              <w:t>输入订单条形码号，系统应显示订单信息</w:t>
            </w:r>
          </w:p>
        </w:tc>
      </w:tr>
      <w:tr w:rsidR="00562B1A" w14:paraId="1E1AFB42" w14:textId="77777777" w:rsidTr="00562B1A">
        <w:trPr>
          <w:trHeight w:val="294"/>
        </w:trPr>
        <w:tc>
          <w:tcPr>
            <w:tcW w:w="2405"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239D6E4" w14:textId="77777777" w:rsidR="00562B1A" w:rsidRPr="007204A2" w:rsidRDefault="00562B1A" w:rsidP="00562B1A">
            <w:pPr>
              <w:rPr>
                <w:sz w:val="21"/>
                <w:szCs w:val="21"/>
              </w:rPr>
            </w:pPr>
            <w:r w:rsidRPr="007204A2">
              <w:rPr>
                <w:rFonts w:hint="eastAsia"/>
                <w:sz w:val="21"/>
                <w:szCs w:val="21"/>
              </w:rPr>
              <w:t>Pickup.Update</w:t>
            </w:r>
          </w:p>
        </w:tc>
        <w:tc>
          <w:tcPr>
            <w:tcW w:w="5891"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FF5A72B" w14:textId="21E53222"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系统</w:t>
            </w:r>
            <w:r w:rsidRPr="007204A2">
              <w:rPr>
                <w:rFonts w:asciiTheme="minorEastAsia" w:hAnsiTheme="minorEastAsia"/>
                <w:sz w:val="21"/>
                <w:szCs w:val="21"/>
              </w:rPr>
              <w:t>更新物流信息</w:t>
            </w:r>
            <w:r w:rsidR="001D165C">
              <w:rPr>
                <w:rFonts w:asciiTheme="minorEastAsia" w:hAnsiTheme="minorEastAsia" w:hint="eastAsia"/>
                <w:sz w:val="21"/>
                <w:szCs w:val="21"/>
              </w:rPr>
              <w:t>，</w:t>
            </w:r>
            <w:r w:rsidR="001D165C">
              <w:rPr>
                <w:rFonts w:asciiTheme="minorEastAsia" w:hAnsiTheme="minorEastAsia"/>
                <w:sz w:val="21"/>
                <w:szCs w:val="21"/>
              </w:rPr>
              <w:t>返回初始界面</w:t>
            </w:r>
          </w:p>
        </w:tc>
      </w:tr>
    </w:tbl>
    <w:p w14:paraId="0C25D644" w14:textId="77777777" w:rsidR="006A3ABF" w:rsidRPr="00FB23EC" w:rsidRDefault="006A3ABF" w:rsidP="006A3ABF">
      <w:pPr>
        <w:pStyle w:val="3"/>
      </w:pPr>
      <w:bookmarkStart w:id="21" w:name="_Toc432520338"/>
      <w:r>
        <w:rPr>
          <w:rFonts w:hint="eastAsia"/>
        </w:rPr>
        <w:t>3</w:t>
      </w:r>
      <w:r>
        <w:t>.2.3</w:t>
      </w:r>
      <w:r>
        <w:rPr>
          <w:rFonts w:hint="eastAsia"/>
        </w:rPr>
        <w:t>派件</w:t>
      </w:r>
      <w:bookmarkEnd w:id="21"/>
    </w:p>
    <w:p w14:paraId="2299A687" w14:textId="77777777" w:rsidR="006A3ABF" w:rsidRDefault="006A3ABF" w:rsidP="006A3ABF">
      <w:pPr>
        <w:pStyle w:val="4"/>
      </w:pPr>
      <w:r>
        <w:rPr>
          <w:rFonts w:hint="eastAsia"/>
        </w:rPr>
        <w:t>3</w:t>
      </w:r>
      <w:r>
        <w:t>.2.</w:t>
      </w:r>
      <w:r w:rsidR="00284ED6">
        <w:t>3</w:t>
      </w:r>
      <w:r>
        <w:t>.1</w:t>
      </w:r>
      <w:r>
        <w:rPr>
          <w:rFonts w:hint="eastAsia"/>
        </w:rPr>
        <w:t>特性描述</w:t>
      </w:r>
    </w:p>
    <w:p w14:paraId="7B9648E1" w14:textId="77777777" w:rsidR="006A3ABF" w:rsidRDefault="006A3ABF" w:rsidP="00AE4DB8">
      <w:pPr>
        <w:ind w:firstLineChars="200" w:firstLine="420"/>
      </w:pPr>
      <w:r>
        <w:rPr>
          <w:rFonts w:hint="eastAsia"/>
        </w:rPr>
        <w:t>营业厅业务员分配货物给快递员后，录入</w:t>
      </w:r>
      <w:proofErr w:type="gramStart"/>
      <w:r>
        <w:rPr>
          <w:rFonts w:hint="eastAsia"/>
        </w:rPr>
        <w:t>派件单</w:t>
      </w:r>
      <w:proofErr w:type="gramEnd"/>
      <w:r>
        <w:rPr>
          <w:rFonts w:hint="eastAsia"/>
        </w:rPr>
        <w:t>。快递员完成货物派送后，录入收件单。系统</w:t>
      </w:r>
      <w:proofErr w:type="gramStart"/>
      <w:r>
        <w:rPr>
          <w:rFonts w:hint="eastAsia"/>
        </w:rPr>
        <w:t>存储派件和</w:t>
      </w:r>
      <w:proofErr w:type="gramEnd"/>
      <w:r>
        <w:rPr>
          <w:rFonts w:hint="eastAsia"/>
        </w:rPr>
        <w:t>收件信息，更新物流信息。</w:t>
      </w:r>
    </w:p>
    <w:p w14:paraId="4F76D6A6" w14:textId="77777777" w:rsidR="006A3ABF" w:rsidRPr="00B10BE3" w:rsidRDefault="006A3ABF" w:rsidP="00AE4DB8">
      <w:pPr>
        <w:ind w:firstLineChars="200" w:firstLine="420"/>
      </w:pPr>
      <w:r>
        <w:rPr>
          <w:rFonts w:hint="eastAsia"/>
        </w:rPr>
        <w:t>优先级＝高</w:t>
      </w:r>
    </w:p>
    <w:p w14:paraId="1D158256" w14:textId="77777777" w:rsidR="006A3ABF" w:rsidRDefault="006A3ABF" w:rsidP="006A3ABF">
      <w:pPr>
        <w:pStyle w:val="4"/>
      </w:pPr>
      <w:r>
        <w:rPr>
          <w:rFonts w:hint="eastAsia"/>
        </w:rPr>
        <w:t>3</w:t>
      </w:r>
      <w:r>
        <w:t>.2.</w:t>
      </w:r>
      <w:r w:rsidR="00284ED6">
        <w:t>3</w:t>
      </w:r>
      <w:r>
        <w:t>.2</w:t>
      </w:r>
      <w:r>
        <w:rPr>
          <w:rFonts w:hint="eastAsia"/>
        </w:rPr>
        <w:t>刺激</w:t>
      </w:r>
      <w:r>
        <w:rPr>
          <w:rFonts w:hint="eastAsia"/>
        </w:rPr>
        <w:t>/</w:t>
      </w:r>
      <w:r w:rsidR="00EF51FD">
        <w:rPr>
          <w:rFonts w:hint="eastAsia"/>
        </w:rPr>
        <w:t>响</w:t>
      </w:r>
      <w:r>
        <w:rPr>
          <w:rFonts w:hint="eastAsia"/>
        </w:rPr>
        <w:t>应</w:t>
      </w:r>
      <w:r>
        <w:t>序列</w:t>
      </w:r>
    </w:p>
    <w:p w14:paraId="5D35E386" w14:textId="77777777" w:rsidR="006A3ABF" w:rsidRDefault="006A3ABF" w:rsidP="006A3ABF">
      <w:r>
        <w:rPr>
          <w:rFonts w:hint="eastAsia"/>
        </w:rPr>
        <w:t>刺激：营业厅业务员请求录入</w:t>
      </w:r>
      <w:proofErr w:type="gramStart"/>
      <w:r>
        <w:rPr>
          <w:rFonts w:hint="eastAsia"/>
        </w:rPr>
        <w:t>派件单</w:t>
      </w:r>
      <w:proofErr w:type="gramEnd"/>
      <w:r>
        <w:rPr>
          <w:rFonts w:hint="eastAsia"/>
        </w:rPr>
        <w:t>。</w:t>
      </w:r>
    </w:p>
    <w:p w14:paraId="7766740D" w14:textId="77777777" w:rsidR="006A3ABF" w:rsidRDefault="006A3ABF" w:rsidP="006A3ABF">
      <w:r>
        <w:rPr>
          <w:rFonts w:hint="eastAsia"/>
        </w:rPr>
        <w:t>响应：系统显示</w:t>
      </w:r>
      <w:proofErr w:type="gramStart"/>
      <w:r>
        <w:rPr>
          <w:rFonts w:hint="eastAsia"/>
        </w:rPr>
        <w:t>新建派件信息</w:t>
      </w:r>
      <w:proofErr w:type="gramEnd"/>
      <w:r>
        <w:rPr>
          <w:rFonts w:hint="eastAsia"/>
        </w:rPr>
        <w:t>的列表。</w:t>
      </w:r>
    </w:p>
    <w:p w14:paraId="307F17E6" w14:textId="77777777" w:rsidR="006A3ABF" w:rsidRDefault="006A3ABF" w:rsidP="006A3ABF">
      <w:r>
        <w:rPr>
          <w:rFonts w:hint="eastAsia"/>
        </w:rPr>
        <w:t>刺激：营业厅业务员</w:t>
      </w:r>
      <w:proofErr w:type="gramStart"/>
      <w:r>
        <w:rPr>
          <w:rFonts w:hint="eastAsia"/>
        </w:rPr>
        <w:t>录入派件信息</w:t>
      </w:r>
      <w:proofErr w:type="gramEnd"/>
      <w:r>
        <w:rPr>
          <w:rFonts w:hint="eastAsia"/>
        </w:rPr>
        <w:t>。</w:t>
      </w:r>
    </w:p>
    <w:p w14:paraId="16C4B217" w14:textId="77777777" w:rsidR="006A3ABF" w:rsidRDefault="006A3ABF" w:rsidP="006A3ABF">
      <w:r>
        <w:rPr>
          <w:rFonts w:hint="eastAsia"/>
        </w:rPr>
        <w:t>响应：系统显示录入</w:t>
      </w:r>
      <w:proofErr w:type="gramStart"/>
      <w:r>
        <w:rPr>
          <w:rFonts w:hint="eastAsia"/>
        </w:rPr>
        <w:t>的派件信息</w:t>
      </w:r>
      <w:proofErr w:type="gramEnd"/>
      <w:r>
        <w:rPr>
          <w:rFonts w:hint="eastAsia"/>
        </w:rPr>
        <w:t>。</w:t>
      </w:r>
    </w:p>
    <w:p w14:paraId="12F0E68A" w14:textId="77777777" w:rsidR="006A3ABF" w:rsidRDefault="006A3ABF" w:rsidP="006A3ABF">
      <w:r>
        <w:rPr>
          <w:rFonts w:hint="eastAsia"/>
        </w:rPr>
        <w:t>刺激：营业厅业务员取消录入操作。</w:t>
      </w:r>
    </w:p>
    <w:p w14:paraId="3EC8E8DE" w14:textId="77777777" w:rsidR="006A3ABF" w:rsidRDefault="006A3ABF" w:rsidP="006A3ABF">
      <w:r>
        <w:rPr>
          <w:rFonts w:hint="eastAsia"/>
        </w:rPr>
        <w:t>响应：系统取消录入流程，返回请求界面。</w:t>
      </w:r>
    </w:p>
    <w:p w14:paraId="3C9A50FC" w14:textId="77777777" w:rsidR="006A3ABF" w:rsidRDefault="006A3ABF" w:rsidP="006A3ABF">
      <w:r>
        <w:rPr>
          <w:rFonts w:hint="eastAsia"/>
        </w:rPr>
        <w:lastRenderedPageBreak/>
        <w:t>刺激：营业厅业务员确认</w:t>
      </w:r>
      <w:proofErr w:type="gramStart"/>
      <w:r>
        <w:rPr>
          <w:rFonts w:hint="eastAsia"/>
        </w:rPr>
        <w:t>派件信息</w:t>
      </w:r>
      <w:proofErr w:type="gramEnd"/>
      <w:r>
        <w:rPr>
          <w:rFonts w:hint="eastAsia"/>
        </w:rPr>
        <w:t>并提交。</w:t>
      </w:r>
    </w:p>
    <w:p w14:paraId="0721A034" w14:textId="77777777" w:rsidR="006A3ABF" w:rsidRDefault="006A3ABF" w:rsidP="00AE4DB8">
      <w:pPr>
        <w:ind w:left="630" w:hangingChars="300" w:hanging="630"/>
      </w:pPr>
      <w:r>
        <w:rPr>
          <w:rFonts w:hint="eastAsia"/>
        </w:rPr>
        <w:t>响应：系统检查输入信息的正确性，若正确则</w:t>
      </w:r>
      <w:proofErr w:type="gramStart"/>
      <w:r>
        <w:rPr>
          <w:rFonts w:hint="eastAsia"/>
        </w:rPr>
        <w:t>派件单</w:t>
      </w:r>
      <w:proofErr w:type="gramEnd"/>
      <w:r>
        <w:rPr>
          <w:rFonts w:hint="eastAsia"/>
        </w:rPr>
        <w:t>更新为提交状态，否则提示错误原因，要求营业厅业务员重新输入。</w:t>
      </w:r>
    </w:p>
    <w:p w14:paraId="300B9766" w14:textId="77777777" w:rsidR="006A3ABF" w:rsidRDefault="006A3ABF" w:rsidP="006A3ABF">
      <w:r>
        <w:rPr>
          <w:rFonts w:hint="eastAsia"/>
        </w:rPr>
        <w:t>刺激：</w:t>
      </w:r>
      <w:proofErr w:type="gramStart"/>
      <w:r>
        <w:rPr>
          <w:rFonts w:hint="eastAsia"/>
        </w:rPr>
        <w:t>派件单被</w:t>
      </w:r>
      <w:proofErr w:type="gramEnd"/>
      <w:r>
        <w:rPr>
          <w:rFonts w:hint="eastAsia"/>
        </w:rPr>
        <w:t>审批。</w:t>
      </w:r>
    </w:p>
    <w:p w14:paraId="47BBF9D9" w14:textId="77777777" w:rsidR="006A3ABF" w:rsidRDefault="006A3ABF" w:rsidP="00AE4DB8">
      <w:pPr>
        <w:ind w:left="630" w:hangingChars="300" w:hanging="630"/>
      </w:pPr>
      <w:r>
        <w:rPr>
          <w:rFonts w:hint="eastAsia"/>
        </w:rPr>
        <w:t>响应：</w:t>
      </w:r>
      <w:proofErr w:type="gramStart"/>
      <w:r>
        <w:rPr>
          <w:rFonts w:hint="eastAsia"/>
        </w:rPr>
        <w:t>若派件单</w:t>
      </w:r>
      <w:proofErr w:type="gramEnd"/>
      <w:r>
        <w:rPr>
          <w:rFonts w:hint="eastAsia"/>
        </w:rPr>
        <w:t>审批通过，则系统</w:t>
      </w:r>
      <w:proofErr w:type="gramStart"/>
      <w:r>
        <w:rPr>
          <w:rFonts w:hint="eastAsia"/>
        </w:rPr>
        <w:t>存储派件信息</w:t>
      </w:r>
      <w:proofErr w:type="gramEnd"/>
      <w:r>
        <w:rPr>
          <w:rFonts w:hint="eastAsia"/>
        </w:rPr>
        <w:t>，货运状态更新为派件中；若不通过，则系统提示审批未通过，要求营业厅业务员重新录入。</w:t>
      </w:r>
    </w:p>
    <w:p w14:paraId="116CD2DA" w14:textId="77777777" w:rsidR="006A3ABF" w:rsidRDefault="006A3ABF" w:rsidP="006A3ABF">
      <w:r>
        <w:rPr>
          <w:rFonts w:hint="eastAsia"/>
        </w:rPr>
        <w:t>刺激：快递员请求录入收件单。</w:t>
      </w:r>
    </w:p>
    <w:p w14:paraId="16E1A095" w14:textId="77777777" w:rsidR="006A3ABF" w:rsidRDefault="006A3ABF" w:rsidP="006A3ABF">
      <w:r>
        <w:rPr>
          <w:rFonts w:hint="eastAsia"/>
        </w:rPr>
        <w:t>响应：系统显示新建收件信息单列表。</w:t>
      </w:r>
    </w:p>
    <w:p w14:paraId="68DA2E1F" w14:textId="77777777" w:rsidR="006A3ABF" w:rsidRDefault="006A3ABF" w:rsidP="006A3ABF">
      <w:r>
        <w:rPr>
          <w:rFonts w:hint="eastAsia"/>
        </w:rPr>
        <w:t>刺激：快递员录入收件信息。</w:t>
      </w:r>
    </w:p>
    <w:p w14:paraId="15284BBB" w14:textId="77777777" w:rsidR="006A3ABF" w:rsidRDefault="006A3ABF" w:rsidP="006A3ABF">
      <w:r>
        <w:rPr>
          <w:rFonts w:hint="eastAsia"/>
        </w:rPr>
        <w:t>响应：系统显示录入的收件信息。</w:t>
      </w:r>
    </w:p>
    <w:p w14:paraId="45EE1110" w14:textId="77777777" w:rsidR="006A3ABF" w:rsidRDefault="006A3ABF" w:rsidP="006A3ABF">
      <w:r>
        <w:rPr>
          <w:rFonts w:hint="eastAsia"/>
        </w:rPr>
        <w:t>刺激：快递</w:t>
      </w:r>
      <w:proofErr w:type="gramStart"/>
      <w:r>
        <w:rPr>
          <w:rFonts w:hint="eastAsia"/>
        </w:rPr>
        <w:t>员取消</w:t>
      </w:r>
      <w:proofErr w:type="gramEnd"/>
      <w:r>
        <w:rPr>
          <w:rFonts w:hint="eastAsia"/>
        </w:rPr>
        <w:t>录入操作。</w:t>
      </w:r>
    </w:p>
    <w:p w14:paraId="59115B44" w14:textId="77777777" w:rsidR="006A3ABF" w:rsidRDefault="006A3ABF" w:rsidP="006A3ABF">
      <w:r>
        <w:rPr>
          <w:rFonts w:hint="eastAsia"/>
        </w:rPr>
        <w:t>响应：系统取消录入流程，返回请求界面。</w:t>
      </w:r>
    </w:p>
    <w:p w14:paraId="09E73259" w14:textId="77777777" w:rsidR="006A3ABF" w:rsidRDefault="006A3ABF" w:rsidP="006A3ABF">
      <w:r>
        <w:rPr>
          <w:rFonts w:hint="eastAsia"/>
        </w:rPr>
        <w:t>刺激：快递员确认收件信息并提交。</w:t>
      </w:r>
    </w:p>
    <w:p w14:paraId="0583305D" w14:textId="77777777" w:rsidR="006A3ABF" w:rsidRDefault="006A3ABF" w:rsidP="006A3ABF">
      <w:r>
        <w:rPr>
          <w:rFonts w:hint="eastAsia"/>
        </w:rPr>
        <w:t>响应：收件单更新为提交状态。</w:t>
      </w:r>
    </w:p>
    <w:p w14:paraId="14E323D3" w14:textId="77777777" w:rsidR="006A3ABF" w:rsidRDefault="006A3ABF" w:rsidP="006A3ABF">
      <w:r>
        <w:rPr>
          <w:rFonts w:hint="eastAsia"/>
        </w:rPr>
        <w:t>刺激：收件单被审批。</w:t>
      </w:r>
    </w:p>
    <w:p w14:paraId="68E2066E" w14:textId="77777777" w:rsidR="006A3ABF" w:rsidRPr="006A3ABF" w:rsidRDefault="006A3ABF" w:rsidP="00AE4DB8">
      <w:pPr>
        <w:ind w:left="630" w:hangingChars="300" w:hanging="630"/>
      </w:pPr>
      <w:r>
        <w:rPr>
          <w:rFonts w:hint="eastAsia"/>
        </w:rPr>
        <w:t>响应：若收件单审批通过，则系统存储收件信息，货运状态更新为收件；若不通过，则系统提示审批未通过，要求快递</w:t>
      </w:r>
      <w:proofErr w:type="gramStart"/>
      <w:r>
        <w:rPr>
          <w:rFonts w:hint="eastAsia"/>
        </w:rPr>
        <w:t>员重新</w:t>
      </w:r>
      <w:proofErr w:type="gramEnd"/>
      <w:r>
        <w:rPr>
          <w:rFonts w:hint="eastAsia"/>
        </w:rPr>
        <w:t>录入。</w:t>
      </w:r>
    </w:p>
    <w:p w14:paraId="421D8D51" w14:textId="77777777" w:rsidR="006A3ABF" w:rsidRDefault="006A3ABF" w:rsidP="00937D17">
      <w:pPr>
        <w:pStyle w:val="4"/>
      </w:pPr>
      <w:r>
        <w:rPr>
          <w:rFonts w:hint="eastAsia"/>
        </w:rPr>
        <w:t>3</w:t>
      </w:r>
      <w:r>
        <w:t>.2.</w:t>
      </w:r>
      <w:r w:rsidR="00284ED6">
        <w:t>3</w:t>
      </w:r>
      <w:r>
        <w:t>.3</w:t>
      </w:r>
      <w:r>
        <w:rPr>
          <w:rFonts w:hint="eastAsia"/>
        </w:rPr>
        <w:t>相关</w:t>
      </w:r>
      <w:r>
        <w:t>功能需求</w:t>
      </w:r>
    </w:p>
    <w:tbl>
      <w:tblPr>
        <w:tblStyle w:val="TableNormal"/>
        <w:tblW w:w="8296" w:type="dxa"/>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5"/>
        <w:gridCol w:w="5891"/>
      </w:tblGrid>
      <w:tr w:rsidR="007126E9" w14:paraId="108BC05C" w14:textId="77777777" w:rsidTr="00AE4DB8">
        <w:trPr>
          <w:trHeight w:val="680"/>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2C330B9" w14:textId="77777777" w:rsidR="007126E9" w:rsidRPr="007204A2" w:rsidRDefault="007126E9" w:rsidP="00AE4DB8">
            <w:pPr>
              <w:rPr>
                <w:sz w:val="21"/>
                <w:szCs w:val="21"/>
              </w:rPr>
            </w:pPr>
            <w:r w:rsidRPr="007204A2">
              <w:rPr>
                <w:sz w:val="21"/>
                <w:szCs w:val="21"/>
              </w:rPr>
              <w:t>Delivery.Distribute.New</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1530E9F3" w14:textId="77777777" w:rsidR="007126E9" w:rsidRPr="007204A2" w:rsidRDefault="0011728D" w:rsidP="00AE4DB8">
            <w:pPr>
              <w:rPr>
                <w:rFonts w:asciiTheme="minorEastAsia" w:hAnsiTheme="minorEastAsia"/>
                <w:sz w:val="21"/>
                <w:szCs w:val="21"/>
              </w:rPr>
            </w:pPr>
            <w:r w:rsidRPr="007204A2">
              <w:rPr>
                <w:rFonts w:asciiTheme="minorEastAsia" w:hAnsiTheme="minorEastAsia" w:hint="eastAsia"/>
                <w:sz w:val="21"/>
                <w:szCs w:val="21"/>
                <w:lang w:val="zh-CN"/>
              </w:rPr>
              <w:t>在营业厅业务员要求</w:t>
            </w:r>
            <w:proofErr w:type="gramStart"/>
            <w:r w:rsidRPr="007204A2">
              <w:rPr>
                <w:rFonts w:asciiTheme="minorEastAsia" w:hAnsiTheme="minorEastAsia" w:hint="eastAsia"/>
                <w:sz w:val="21"/>
                <w:szCs w:val="21"/>
                <w:lang w:val="zh-CN"/>
              </w:rPr>
              <w:t>新建派件单</w:t>
            </w:r>
            <w:proofErr w:type="gramEnd"/>
            <w:r w:rsidRPr="007204A2">
              <w:rPr>
                <w:rFonts w:asciiTheme="minorEastAsia" w:hAnsiTheme="minorEastAsia" w:hint="eastAsia"/>
                <w:sz w:val="21"/>
                <w:szCs w:val="21"/>
                <w:lang w:val="zh-CN"/>
              </w:rPr>
              <w:t>时，系统应弹出</w:t>
            </w:r>
            <w:proofErr w:type="gramStart"/>
            <w:r w:rsidRPr="007204A2">
              <w:rPr>
                <w:rFonts w:asciiTheme="minorEastAsia" w:hAnsiTheme="minorEastAsia" w:hint="eastAsia"/>
                <w:sz w:val="21"/>
                <w:szCs w:val="21"/>
                <w:lang w:val="zh-CN"/>
              </w:rPr>
              <w:t>新建派件信息</w:t>
            </w:r>
            <w:proofErr w:type="gramEnd"/>
            <w:r w:rsidRPr="007204A2">
              <w:rPr>
                <w:rFonts w:asciiTheme="minorEastAsia" w:hAnsiTheme="minorEastAsia" w:hint="eastAsia"/>
                <w:sz w:val="21"/>
                <w:szCs w:val="21"/>
                <w:lang w:val="zh-CN"/>
              </w:rPr>
              <w:t>界面，要求输入到达日期、托运订单条形码号、派送员</w:t>
            </w:r>
          </w:p>
        </w:tc>
      </w:tr>
      <w:tr w:rsidR="007126E9" w14:paraId="3F08C751" w14:textId="77777777" w:rsidTr="00AE4DB8">
        <w:trPr>
          <w:trHeight w:val="393"/>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5C5F52ED" w14:textId="77777777" w:rsidR="007126E9" w:rsidRPr="007204A2" w:rsidRDefault="007126E9" w:rsidP="007126E9">
            <w:pPr>
              <w:pStyle w:val="21"/>
              <w:rPr>
                <w:rFonts w:asciiTheme="minorHAnsi" w:hAnsiTheme="minorHAnsi"/>
                <w:sz w:val="21"/>
                <w:szCs w:val="21"/>
              </w:rPr>
            </w:pPr>
            <w:r w:rsidRPr="007204A2">
              <w:rPr>
                <w:rFonts w:asciiTheme="minorHAnsi" w:hAnsiTheme="minorHAnsi"/>
                <w:sz w:val="21"/>
                <w:szCs w:val="21"/>
              </w:rPr>
              <w:t>Delivery.Distribute.Input</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FFD2F34" w14:textId="77777777" w:rsidR="007126E9" w:rsidRPr="007204A2" w:rsidRDefault="0011728D" w:rsidP="007126E9">
            <w:pPr>
              <w:rPr>
                <w:rFonts w:asciiTheme="minorEastAsia" w:hAnsiTheme="minorEastAsia"/>
                <w:sz w:val="21"/>
                <w:szCs w:val="21"/>
              </w:rPr>
            </w:pPr>
            <w:r w:rsidRPr="007204A2">
              <w:rPr>
                <w:rFonts w:asciiTheme="minorEastAsia" w:hAnsiTheme="minorEastAsia" w:hint="eastAsia"/>
                <w:sz w:val="21"/>
                <w:szCs w:val="21"/>
                <w:lang w:val="zh-CN"/>
              </w:rPr>
              <w:t>在营业厅业务员录入</w:t>
            </w:r>
            <w:proofErr w:type="gramStart"/>
            <w:r w:rsidRPr="007204A2">
              <w:rPr>
                <w:rFonts w:asciiTheme="minorEastAsia" w:hAnsiTheme="minorEastAsia" w:hint="eastAsia"/>
                <w:sz w:val="21"/>
                <w:szCs w:val="21"/>
                <w:lang w:val="zh-CN"/>
              </w:rPr>
              <w:t>派件单</w:t>
            </w:r>
            <w:proofErr w:type="gramEnd"/>
            <w:r w:rsidRPr="007204A2">
              <w:rPr>
                <w:rFonts w:asciiTheme="minorEastAsia" w:hAnsiTheme="minorEastAsia" w:hint="eastAsia"/>
                <w:sz w:val="21"/>
                <w:szCs w:val="21"/>
                <w:lang w:val="zh-CN"/>
              </w:rPr>
              <w:t>时，系统应允许营业厅业务员从键盘输入信息</w:t>
            </w:r>
          </w:p>
        </w:tc>
      </w:tr>
      <w:tr w:rsidR="007126E9" w:rsidRPr="0011728D" w14:paraId="4205146E" w14:textId="77777777" w:rsidTr="00AE4DB8">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4ED337B4" w14:textId="77777777" w:rsidR="007126E9" w:rsidRPr="007204A2" w:rsidRDefault="007126E9" w:rsidP="007126E9">
            <w:pPr>
              <w:pStyle w:val="21"/>
              <w:rPr>
                <w:rFonts w:asciiTheme="minorHAnsi" w:hAnsiTheme="minorHAnsi"/>
                <w:sz w:val="21"/>
                <w:szCs w:val="21"/>
              </w:rPr>
            </w:pPr>
            <w:r w:rsidRPr="007204A2">
              <w:rPr>
                <w:rFonts w:asciiTheme="minorHAnsi" w:hAnsiTheme="minorHAnsi"/>
                <w:sz w:val="21"/>
                <w:szCs w:val="21"/>
              </w:rPr>
              <w:t>Delivery.Distribute.Cancel</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80CE6F5" w14:textId="77777777" w:rsidR="007126E9" w:rsidRPr="007204A2" w:rsidRDefault="0011728D" w:rsidP="007126E9">
            <w:pPr>
              <w:rPr>
                <w:rFonts w:asciiTheme="minorEastAsia" w:hAnsiTheme="minorEastAsia"/>
                <w:sz w:val="21"/>
                <w:szCs w:val="21"/>
              </w:rPr>
            </w:pPr>
            <w:r w:rsidRPr="007204A2">
              <w:rPr>
                <w:rFonts w:asciiTheme="minorEastAsia" w:hAnsiTheme="minorEastAsia" w:hint="eastAsia"/>
                <w:sz w:val="21"/>
                <w:szCs w:val="21"/>
                <w:lang w:val="zh-CN"/>
              </w:rPr>
              <w:t>在</w:t>
            </w:r>
            <w:r w:rsidRPr="007204A2">
              <w:rPr>
                <w:rFonts w:asciiTheme="minorEastAsia" w:hAnsiTheme="minorEastAsia" w:cs="宋体"/>
                <w:color w:val="000000"/>
                <w:kern w:val="2"/>
                <w:sz w:val="21"/>
                <w:szCs w:val="21"/>
                <w:u w:color="000000"/>
                <w:lang w:val="zh-TW" w:eastAsia="zh-TW"/>
              </w:rPr>
              <w:t>营业厅业务员取消录入</w:t>
            </w:r>
            <w:proofErr w:type="gramStart"/>
            <w:r w:rsidRPr="007204A2">
              <w:rPr>
                <w:rFonts w:asciiTheme="minorEastAsia" w:hAnsiTheme="minorEastAsia" w:cs="宋体"/>
                <w:color w:val="000000"/>
                <w:kern w:val="2"/>
                <w:sz w:val="21"/>
                <w:szCs w:val="21"/>
                <w:u w:color="000000"/>
                <w:lang w:val="zh-TW" w:eastAsia="zh-TW"/>
              </w:rPr>
              <w:t>派件单</w:t>
            </w:r>
            <w:proofErr w:type="gramEnd"/>
            <w:r w:rsidRPr="007204A2">
              <w:rPr>
                <w:rFonts w:asciiTheme="minorEastAsia" w:hAnsiTheme="minorEastAsia" w:cs="宋体"/>
                <w:color w:val="000000"/>
                <w:kern w:val="2"/>
                <w:sz w:val="21"/>
                <w:szCs w:val="21"/>
                <w:u w:color="000000"/>
                <w:lang w:val="zh-TW" w:eastAsia="zh-TW"/>
              </w:rPr>
              <w:t>操作时，系统取消录入</w:t>
            </w:r>
            <w:proofErr w:type="gramStart"/>
            <w:r w:rsidRPr="007204A2">
              <w:rPr>
                <w:rFonts w:asciiTheme="minorEastAsia" w:hAnsiTheme="minorEastAsia" w:cs="宋体"/>
                <w:color w:val="000000"/>
                <w:kern w:val="2"/>
                <w:sz w:val="21"/>
                <w:szCs w:val="21"/>
                <w:u w:color="000000"/>
                <w:lang w:val="zh-TW" w:eastAsia="zh-TW"/>
              </w:rPr>
              <w:t>派件单</w:t>
            </w:r>
            <w:proofErr w:type="gramEnd"/>
            <w:r w:rsidRPr="007204A2">
              <w:rPr>
                <w:rFonts w:asciiTheme="minorEastAsia" w:hAnsiTheme="minorEastAsia" w:cs="宋体"/>
                <w:color w:val="000000"/>
                <w:kern w:val="2"/>
                <w:sz w:val="21"/>
                <w:szCs w:val="21"/>
                <w:u w:color="000000"/>
                <w:lang w:val="zh-TW" w:eastAsia="zh-TW"/>
              </w:rPr>
              <w:t>流程并返回请求界面</w:t>
            </w:r>
          </w:p>
        </w:tc>
      </w:tr>
      <w:tr w:rsidR="0011728D" w:rsidRPr="0011728D" w14:paraId="61F809A2" w14:textId="77777777" w:rsidTr="00AE4DB8">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57ED881E" w14:textId="77777777" w:rsidR="0011728D" w:rsidRPr="007204A2" w:rsidRDefault="0011728D" w:rsidP="007126E9">
            <w:pPr>
              <w:pStyle w:val="21"/>
              <w:rPr>
                <w:rFonts w:asciiTheme="minorHAnsi" w:hAnsiTheme="minorHAnsi"/>
                <w:sz w:val="21"/>
                <w:szCs w:val="21"/>
              </w:rPr>
            </w:pPr>
            <w:r w:rsidRPr="007204A2">
              <w:rPr>
                <w:rFonts w:asciiTheme="minorHAnsi" w:hAnsiTheme="minorHAnsi"/>
                <w:sz w:val="21"/>
                <w:szCs w:val="21"/>
              </w:rPr>
              <w:t>Delivery.Distribute.Confirm</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E8BBDAA" w14:textId="77777777" w:rsidR="0011728D" w:rsidRPr="007204A2" w:rsidRDefault="0011728D" w:rsidP="007126E9">
            <w:pPr>
              <w:rPr>
                <w:rFonts w:asciiTheme="minorEastAsia" w:hAnsiTheme="minorEastAsia"/>
                <w:sz w:val="21"/>
                <w:szCs w:val="21"/>
              </w:rPr>
            </w:pPr>
            <w:r w:rsidRPr="007204A2">
              <w:rPr>
                <w:rFonts w:asciiTheme="minorEastAsia" w:hAnsiTheme="minorEastAsia" w:hint="eastAsia"/>
                <w:sz w:val="21"/>
                <w:szCs w:val="21"/>
                <w:lang w:val="zh-CN"/>
              </w:rPr>
              <w:t>在营业厅业务员确认输入信息时，系统检查信息的正确性，参见</w:t>
            </w:r>
            <w:r w:rsidRPr="007204A2">
              <w:rPr>
                <w:sz w:val="21"/>
                <w:szCs w:val="21"/>
              </w:rPr>
              <w:t>Delivery.Distribute.Check</w:t>
            </w:r>
            <w:r w:rsidRPr="007204A2">
              <w:rPr>
                <w:rFonts w:asciiTheme="minorEastAsia" w:hAnsiTheme="minorEastAsia" w:hint="eastAsia"/>
                <w:sz w:val="21"/>
                <w:szCs w:val="21"/>
                <w:lang w:val="zh-CN"/>
              </w:rPr>
              <w:t>，若正确，</w:t>
            </w:r>
            <w:proofErr w:type="gramStart"/>
            <w:r w:rsidRPr="007204A2">
              <w:rPr>
                <w:rFonts w:asciiTheme="minorEastAsia" w:hAnsiTheme="minorEastAsia" w:hint="eastAsia"/>
                <w:sz w:val="21"/>
                <w:szCs w:val="21"/>
                <w:lang w:val="zh-CN"/>
              </w:rPr>
              <w:t>派件单</w:t>
            </w:r>
            <w:proofErr w:type="gramEnd"/>
            <w:r w:rsidRPr="007204A2">
              <w:rPr>
                <w:rFonts w:asciiTheme="minorEastAsia" w:hAnsiTheme="minorEastAsia" w:hint="eastAsia"/>
                <w:sz w:val="21"/>
                <w:szCs w:val="21"/>
                <w:lang w:val="zh-CN"/>
              </w:rPr>
              <w:t>更新为提交状态，否则提示错误原因，要求营业厅业务员重新输入。</w:t>
            </w:r>
          </w:p>
        </w:tc>
      </w:tr>
      <w:tr w:rsidR="0011728D" w:rsidRPr="0011728D" w14:paraId="195635DF" w14:textId="77777777" w:rsidTr="00AE4DB8">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039674C1" w14:textId="77777777" w:rsidR="0011728D" w:rsidRPr="007204A2" w:rsidRDefault="0011728D" w:rsidP="0011728D">
            <w:pPr>
              <w:pStyle w:val="21"/>
              <w:spacing w:after="0" w:line="240" w:lineRule="auto"/>
              <w:rPr>
                <w:rFonts w:asciiTheme="minorHAnsi" w:hAnsiTheme="minorHAnsi"/>
                <w:sz w:val="21"/>
                <w:szCs w:val="21"/>
              </w:rPr>
            </w:pPr>
            <w:r w:rsidRPr="007204A2">
              <w:rPr>
                <w:rFonts w:asciiTheme="minorHAnsi" w:hAnsiTheme="minorHAnsi"/>
                <w:sz w:val="21"/>
                <w:szCs w:val="21"/>
              </w:rPr>
              <w:t>Delivery.Distribute.Check</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E09CEFB" w14:textId="77777777" w:rsidR="0011728D" w:rsidRPr="007204A2" w:rsidRDefault="0011728D" w:rsidP="007126E9">
            <w:pPr>
              <w:rPr>
                <w:rFonts w:asciiTheme="minorEastAsia" w:hAnsiTheme="minorEastAsia"/>
                <w:sz w:val="21"/>
                <w:szCs w:val="21"/>
              </w:rPr>
            </w:pPr>
            <w:r w:rsidRPr="007204A2">
              <w:rPr>
                <w:rFonts w:asciiTheme="minorEastAsia" w:hAnsiTheme="minorEastAsia" w:hint="eastAsia"/>
                <w:sz w:val="21"/>
                <w:szCs w:val="21"/>
                <w:lang w:val="zh-CN"/>
              </w:rPr>
              <w:t>系统检查托运订单条形码号是否存在，若不存在则提示托运订单条形码号不存在；系统检查派送员是否存在，若不存在则提示派送员不存在。</w:t>
            </w:r>
          </w:p>
        </w:tc>
      </w:tr>
      <w:tr w:rsidR="0011728D" w:rsidRPr="0011728D" w14:paraId="09DE9E11" w14:textId="77777777" w:rsidTr="00AE4DB8">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1B5D78D1" w14:textId="77777777" w:rsidR="0011728D" w:rsidRPr="007204A2" w:rsidRDefault="0011728D" w:rsidP="0011728D">
            <w:pPr>
              <w:pStyle w:val="21"/>
              <w:rPr>
                <w:rFonts w:asciiTheme="minorHAnsi" w:hAnsiTheme="minorHAnsi"/>
                <w:sz w:val="21"/>
                <w:szCs w:val="21"/>
              </w:rPr>
            </w:pPr>
            <w:r w:rsidRPr="007204A2">
              <w:rPr>
                <w:rFonts w:asciiTheme="minorHAnsi" w:hAnsiTheme="minorHAnsi"/>
                <w:sz w:val="21"/>
                <w:szCs w:val="21"/>
              </w:rPr>
              <w:t>Deliv</w:t>
            </w:r>
            <w:r w:rsidR="007204A2">
              <w:rPr>
                <w:rFonts w:asciiTheme="minorHAnsi" w:hAnsiTheme="minorHAnsi"/>
                <w:sz w:val="21"/>
                <w:szCs w:val="21"/>
              </w:rPr>
              <w:t>ery.Distribute.Pass</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BF0A45E" w14:textId="77777777" w:rsidR="0011728D" w:rsidRPr="007204A2" w:rsidRDefault="0011728D" w:rsidP="00BE07A9">
            <w:pPr>
              <w:rPr>
                <w:rFonts w:asciiTheme="minorEastAsia" w:hAnsiTheme="minorEastAsia"/>
                <w:sz w:val="21"/>
                <w:szCs w:val="21"/>
              </w:rPr>
            </w:pPr>
            <w:r w:rsidRPr="007204A2">
              <w:rPr>
                <w:rFonts w:asciiTheme="minorEastAsia" w:hAnsiTheme="minorEastAsia" w:hint="eastAsia"/>
                <w:sz w:val="21"/>
                <w:szCs w:val="21"/>
                <w:lang w:val="zh-TW" w:eastAsia="zh-TW"/>
              </w:rPr>
              <w:t>若派件单审批通过，则存储派件信息，参见</w:t>
            </w:r>
            <w:r w:rsidR="007204A2" w:rsidRPr="007204A2">
              <w:rPr>
                <w:sz w:val="21"/>
                <w:szCs w:val="21"/>
              </w:rPr>
              <w:t>Delivery.Distribute.Update</w:t>
            </w:r>
            <w:r w:rsidRPr="007204A2">
              <w:rPr>
                <w:rFonts w:asciiTheme="minorEastAsia" w:hAnsiTheme="minorEastAsia" w:hint="eastAsia"/>
                <w:sz w:val="21"/>
                <w:szCs w:val="21"/>
                <w:lang w:val="zh-TW" w:eastAsia="zh-TW"/>
              </w:rPr>
              <w:t>，更新货运状态为派件中，参见</w:t>
            </w:r>
            <w:r w:rsidR="007204A2" w:rsidRPr="007204A2">
              <w:rPr>
                <w:rFonts w:eastAsia="Calibri" w:cs="Calibri"/>
                <w:color w:val="000000"/>
                <w:kern w:val="2"/>
                <w:sz w:val="21"/>
                <w:szCs w:val="21"/>
                <w:u w:color="000000"/>
              </w:rPr>
              <w:t>Logistics.Update</w:t>
            </w:r>
            <w:r w:rsidRPr="007204A2">
              <w:rPr>
                <w:rFonts w:asciiTheme="minorEastAsia" w:hAnsiTheme="minorEastAsia" w:hint="eastAsia"/>
                <w:sz w:val="21"/>
                <w:szCs w:val="21"/>
                <w:lang w:val="zh-TW" w:eastAsia="zh-TW"/>
              </w:rPr>
              <w:t>；若不通过，则系统提示审批未通过，要求重新录入</w:t>
            </w:r>
          </w:p>
        </w:tc>
      </w:tr>
      <w:tr w:rsidR="0011728D" w:rsidRPr="0011728D" w14:paraId="6E2DE7FE" w14:textId="77777777" w:rsidTr="00AE4DB8">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3C62A5A7" w14:textId="77777777" w:rsidR="0011728D" w:rsidRPr="007204A2" w:rsidRDefault="0011728D" w:rsidP="0011728D">
            <w:pPr>
              <w:pStyle w:val="21"/>
              <w:rPr>
                <w:rFonts w:asciiTheme="minorHAnsi" w:hAnsiTheme="minorHAnsi"/>
                <w:sz w:val="21"/>
                <w:szCs w:val="21"/>
              </w:rPr>
            </w:pPr>
            <w:r w:rsidRPr="007204A2">
              <w:rPr>
                <w:rFonts w:asciiTheme="minorHAnsi" w:hAnsiTheme="minorHAnsi"/>
                <w:sz w:val="21"/>
                <w:szCs w:val="21"/>
              </w:rPr>
              <w:lastRenderedPageBreak/>
              <w:t>Delivery.Distribute.Update</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F79C957" w14:textId="77777777" w:rsidR="0011728D" w:rsidRPr="007204A2" w:rsidRDefault="0011728D" w:rsidP="007126E9">
            <w:pPr>
              <w:rPr>
                <w:rFonts w:asciiTheme="minorEastAsia" w:hAnsiTheme="minorEastAsia"/>
                <w:sz w:val="21"/>
                <w:szCs w:val="21"/>
                <w:lang w:val="zh-TW" w:eastAsia="zh-TW"/>
              </w:rPr>
            </w:pPr>
            <w:r w:rsidRPr="007204A2">
              <w:rPr>
                <w:rFonts w:asciiTheme="minorEastAsia" w:hAnsiTheme="minorEastAsia" w:hint="eastAsia"/>
                <w:sz w:val="21"/>
                <w:szCs w:val="21"/>
                <w:lang w:val="zh-CN" w:eastAsia="zh-TW"/>
              </w:rPr>
              <w:t>系统存储派件信息</w:t>
            </w:r>
          </w:p>
        </w:tc>
      </w:tr>
      <w:tr w:rsidR="007126E9" w14:paraId="34D7F4B0" w14:textId="77777777" w:rsidTr="00AE4DB8">
        <w:trPr>
          <w:trHeight w:val="399"/>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7229EFDC" w14:textId="77777777" w:rsidR="007126E9" w:rsidRPr="007204A2" w:rsidRDefault="0011728D" w:rsidP="00AE4DB8">
            <w:pPr>
              <w:rPr>
                <w:sz w:val="21"/>
                <w:szCs w:val="21"/>
              </w:rPr>
            </w:pPr>
            <w:r w:rsidRPr="007204A2">
              <w:rPr>
                <w:sz w:val="21"/>
                <w:szCs w:val="21"/>
              </w:rPr>
              <w:t>Delivery.Takeover.New</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4DE3BD0A" w14:textId="77777777" w:rsidR="007126E9" w:rsidRPr="007204A2" w:rsidRDefault="00937D17" w:rsidP="00AE4DB8">
            <w:pPr>
              <w:rPr>
                <w:rFonts w:asciiTheme="minorEastAsia" w:hAnsiTheme="minorEastAsia"/>
                <w:sz w:val="21"/>
                <w:szCs w:val="21"/>
              </w:rPr>
            </w:pPr>
            <w:r w:rsidRPr="007204A2">
              <w:rPr>
                <w:rFonts w:asciiTheme="minorEastAsia" w:hAnsiTheme="minorEastAsia" w:hint="eastAsia"/>
                <w:sz w:val="21"/>
                <w:szCs w:val="21"/>
              </w:rPr>
              <w:t>在</w:t>
            </w:r>
            <w:r w:rsidRPr="007204A2">
              <w:rPr>
                <w:rFonts w:asciiTheme="minorEastAsia" w:hAnsiTheme="minorEastAsia" w:hint="eastAsia"/>
                <w:sz w:val="21"/>
                <w:szCs w:val="21"/>
                <w:lang w:val="zh-CN"/>
              </w:rPr>
              <w:t>快递员要求新建收件单时，系统应弹出新建收件信息界面，要求输入收件编号、收件人、收件时间、代收人的联系方式（选填）</w:t>
            </w:r>
          </w:p>
        </w:tc>
      </w:tr>
      <w:tr w:rsidR="007126E9" w14:paraId="77352AA7" w14:textId="77777777" w:rsidTr="00AE4DB8">
        <w:trPr>
          <w:trHeight w:val="2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BD2C56C" w14:textId="77777777" w:rsidR="007126E9" w:rsidRPr="007204A2" w:rsidRDefault="00937D17" w:rsidP="00937D17">
            <w:pPr>
              <w:pStyle w:val="21"/>
              <w:rPr>
                <w:rFonts w:asciiTheme="minorHAnsi" w:hAnsiTheme="minorHAnsi"/>
                <w:sz w:val="21"/>
                <w:szCs w:val="21"/>
              </w:rPr>
            </w:pPr>
            <w:r w:rsidRPr="007204A2">
              <w:rPr>
                <w:rFonts w:asciiTheme="minorHAnsi" w:hAnsiTheme="minorHAnsi"/>
                <w:sz w:val="21"/>
                <w:szCs w:val="21"/>
              </w:rPr>
              <w:t>Delivery.Takeover.Input</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FECB6FF" w14:textId="77777777" w:rsidR="007126E9" w:rsidRPr="007204A2" w:rsidRDefault="00937D17" w:rsidP="00AE4DB8">
            <w:pPr>
              <w:rPr>
                <w:rFonts w:asciiTheme="minorEastAsia" w:hAnsiTheme="minorEastAsia"/>
                <w:sz w:val="21"/>
                <w:szCs w:val="21"/>
              </w:rPr>
            </w:pPr>
            <w:r w:rsidRPr="007204A2">
              <w:rPr>
                <w:rFonts w:asciiTheme="minorEastAsia" w:hAnsiTheme="minorEastAsia" w:hint="eastAsia"/>
                <w:sz w:val="21"/>
                <w:szCs w:val="21"/>
              </w:rPr>
              <w:t>在</w:t>
            </w:r>
            <w:r w:rsidRPr="007204A2">
              <w:rPr>
                <w:rFonts w:asciiTheme="minorEastAsia" w:hAnsiTheme="minorEastAsia" w:hint="eastAsia"/>
                <w:sz w:val="21"/>
                <w:szCs w:val="21"/>
                <w:lang w:val="zh-CN"/>
              </w:rPr>
              <w:t>快递员录入收件单时，系统应允许快递员从键盘输入信息</w:t>
            </w:r>
          </w:p>
        </w:tc>
      </w:tr>
      <w:tr w:rsidR="00937D17" w14:paraId="14E35984" w14:textId="77777777" w:rsidTr="00AE4DB8">
        <w:trPr>
          <w:trHeight w:val="2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DB23696" w14:textId="77777777" w:rsidR="00937D17" w:rsidRPr="007204A2" w:rsidRDefault="00937D17" w:rsidP="00937D17">
            <w:pPr>
              <w:pStyle w:val="21"/>
              <w:rPr>
                <w:rFonts w:asciiTheme="minorHAnsi" w:hAnsiTheme="minorHAnsi"/>
                <w:sz w:val="21"/>
                <w:szCs w:val="21"/>
              </w:rPr>
            </w:pPr>
            <w:r w:rsidRPr="007204A2">
              <w:rPr>
                <w:rFonts w:asciiTheme="minorHAnsi" w:hAnsiTheme="minorHAnsi"/>
                <w:sz w:val="21"/>
                <w:szCs w:val="21"/>
              </w:rPr>
              <w:t>Delivery.Takeover.Cancel</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8E50450" w14:textId="77777777" w:rsidR="00937D17" w:rsidRPr="007204A2" w:rsidRDefault="00937D17" w:rsidP="00AE4DB8">
            <w:pPr>
              <w:rPr>
                <w:rFonts w:asciiTheme="minorEastAsia" w:hAnsiTheme="minorEastAsia"/>
                <w:sz w:val="21"/>
                <w:szCs w:val="21"/>
              </w:rPr>
            </w:pPr>
            <w:r w:rsidRPr="007204A2">
              <w:rPr>
                <w:rFonts w:asciiTheme="minorEastAsia" w:hAnsiTheme="minorEastAsia" w:hint="eastAsia"/>
                <w:sz w:val="21"/>
                <w:szCs w:val="21"/>
                <w:lang w:val="zh-CN"/>
              </w:rPr>
              <w:t>在</w:t>
            </w:r>
            <w:r w:rsidRPr="007204A2">
              <w:rPr>
                <w:rFonts w:asciiTheme="minorEastAsia" w:hAnsiTheme="minorEastAsia" w:cs="宋体"/>
                <w:color w:val="000000"/>
                <w:kern w:val="2"/>
                <w:sz w:val="21"/>
                <w:szCs w:val="21"/>
                <w:u w:color="000000"/>
                <w:lang w:val="zh-TW" w:eastAsia="zh-TW"/>
              </w:rPr>
              <w:t>快递</w:t>
            </w:r>
            <w:proofErr w:type="gramStart"/>
            <w:r w:rsidRPr="007204A2">
              <w:rPr>
                <w:rFonts w:asciiTheme="minorEastAsia" w:hAnsiTheme="minorEastAsia" w:cs="宋体"/>
                <w:color w:val="000000"/>
                <w:kern w:val="2"/>
                <w:sz w:val="21"/>
                <w:szCs w:val="21"/>
                <w:u w:color="000000"/>
                <w:lang w:val="zh-TW" w:eastAsia="zh-TW"/>
              </w:rPr>
              <w:t>员取消</w:t>
            </w:r>
            <w:proofErr w:type="gramEnd"/>
            <w:r w:rsidRPr="007204A2">
              <w:rPr>
                <w:rFonts w:asciiTheme="minorEastAsia" w:hAnsiTheme="minorEastAsia" w:cs="宋体"/>
                <w:color w:val="000000"/>
                <w:kern w:val="2"/>
                <w:sz w:val="21"/>
                <w:szCs w:val="21"/>
                <w:u w:color="000000"/>
                <w:lang w:val="zh-TW" w:eastAsia="zh-TW"/>
              </w:rPr>
              <w:t>录入收件单操作时，系统取消录入收件单流程并返回请求界面</w:t>
            </w:r>
          </w:p>
        </w:tc>
      </w:tr>
      <w:tr w:rsidR="00937D17" w14:paraId="64A841A6" w14:textId="77777777" w:rsidTr="00AE4DB8">
        <w:trPr>
          <w:trHeight w:val="2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0EDD85E" w14:textId="77777777" w:rsidR="00937D17" w:rsidRPr="007204A2" w:rsidRDefault="00937D17" w:rsidP="00937D17">
            <w:pPr>
              <w:pStyle w:val="21"/>
              <w:rPr>
                <w:rFonts w:asciiTheme="minorHAnsi" w:hAnsiTheme="minorHAnsi"/>
                <w:sz w:val="21"/>
                <w:szCs w:val="21"/>
              </w:rPr>
            </w:pPr>
            <w:r w:rsidRPr="007204A2">
              <w:rPr>
                <w:rFonts w:asciiTheme="minorHAnsi" w:hAnsiTheme="minorHAnsi"/>
                <w:sz w:val="21"/>
                <w:szCs w:val="21"/>
              </w:rPr>
              <w:t>Delivery.Takeover.Confirm</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F928FEC" w14:textId="77777777" w:rsidR="00937D17" w:rsidRPr="007204A2" w:rsidRDefault="00937D17" w:rsidP="00AE4DB8">
            <w:pPr>
              <w:rPr>
                <w:rFonts w:asciiTheme="minorEastAsia" w:hAnsiTheme="minorEastAsia"/>
                <w:sz w:val="21"/>
                <w:szCs w:val="21"/>
              </w:rPr>
            </w:pPr>
            <w:r w:rsidRPr="007204A2">
              <w:rPr>
                <w:rFonts w:asciiTheme="minorEastAsia" w:hAnsiTheme="minorEastAsia" w:hint="eastAsia"/>
                <w:sz w:val="21"/>
                <w:szCs w:val="21"/>
              </w:rPr>
              <w:t>在</w:t>
            </w:r>
            <w:r w:rsidRPr="007204A2">
              <w:rPr>
                <w:rFonts w:asciiTheme="minorEastAsia" w:hAnsiTheme="minorEastAsia" w:hint="eastAsia"/>
                <w:sz w:val="21"/>
                <w:szCs w:val="21"/>
                <w:lang w:val="zh-CN"/>
              </w:rPr>
              <w:t>快递员确认输入信息时，收件单更新为提交状态。</w:t>
            </w:r>
          </w:p>
        </w:tc>
      </w:tr>
      <w:tr w:rsidR="00937D17" w14:paraId="0FF8D0D1" w14:textId="77777777" w:rsidTr="00AE4DB8">
        <w:trPr>
          <w:trHeight w:val="2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5EB7352" w14:textId="77777777" w:rsidR="00937D17" w:rsidRPr="007204A2" w:rsidRDefault="007204A2" w:rsidP="00937D17">
            <w:pPr>
              <w:pStyle w:val="21"/>
              <w:rPr>
                <w:rFonts w:asciiTheme="minorHAnsi" w:hAnsiTheme="minorHAnsi"/>
                <w:sz w:val="21"/>
                <w:szCs w:val="21"/>
              </w:rPr>
            </w:pPr>
            <w:r>
              <w:rPr>
                <w:rFonts w:asciiTheme="minorHAnsi" w:hAnsiTheme="minorHAnsi"/>
                <w:sz w:val="21"/>
                <w:szCs w:val="21"/>
              </w:rPr>
              <w:t>Delivery.Takeover.Pass</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4B3C77C" w14:textId="77777777" w:rsidR="00937D17" w:rsidRPr="007204A2" w:rsidRDefault="00937D17" w:rsidP="00AE4DB8">
            <w:pPr>
              <w:rPr>
                <w:rFonts w:asciiTheme="minorEastAsia" w:hAnsiTheme="minorEastAsia"/>
                <w:sz w:val="21"/>
                <w:szCs w:val="21"/>
              </w:rPr>
            </w:pPr>
            <w:r w:rsidRPr="007204A2">
              <w:rPr>
                <w:rFonts w:asciiTheme="minorEastAsia" w:hAnsiTheme="minorEastAsia" w:hint="eastAsia"/>
                <w:sz w:val="21"/>
                <w:szCs w:val="21"/>
                <w:lang w:val="zh-TW" w:eastAsia="zh-TW"/>
              </w:rPr>
              <w:t>若收件单审批通过，则存储收件信息，参见</w:t>
            </w:r>
            <w:r w:rsidR="007204A2" w:rsidRPr="007204A2">
              <w:rPr>
                <w:sz w:val="21"/>
                <w:szCs w:val="21"/>
              </w:rPr>
              <w:t>Delivery.Takeover.Update</w:t>
            </w:r>
            <w:r w:rsidRPr="007204A2">
              <w:rPr>
                <w:rFonts w:asciiTheme="minorEastAsia" w:hAnsiTheme="minorEastAsia" w:hint="eastAsia"/>
                <w:sz w:val="21"/>
                <w:szCs w:val="21"/>
                <w:lang w:val="zh-TW" w:eastAsia="zh-TW"/>
              </w:rPr>
              <w:t>，更新货运状态为收件，参见</w:t>
            </w:r>
            <w:r w:rsidR="007204A2" w:rsidRPr="007204A2">
              <w:rPr>
                <w:rFonts w:eastAsia="Calibri" w:cs="Calibri"/>
                <w:color w:val="000000"/>
                <w:kern w:val="2"/>
                <w:sz w:val="21"/>
                <w:szCs w:val="21"/>
                <w:u w:color="000000"/>
              </w:rPr>
              <w:t>Logistics.Update</w:t>
            </w:r>
            <w:r w:rsidRPr="007204A2">
              <w:rPr>
                <w:rFonts w:asciiTheme="minorEastAsia" w:hAnsiTheme="minorEastAsia" w:hint="eastAsia"/>
                <w:sz w:val="21"/>
                <w:szCs w:val="21"/>
                <w:lang w:val="zh-TW" w:eastAsia="zh-TW"/>
              </w:rPr>
              <w:t>；若不通过，则系统提示审批未通过，要求重新录入</w:t>
            </w:r>
          </w:p>
        </w:tc>
      </w:tr>
      <w:tr w:rsidR="007126E9" w:rsidRPr="00B762F0" w14:paraId="42931315" w14:textId="77777777" w:rsidTr="00AE4DB8">
        <w:trPr>
          <w:trHeight w:val="445"/>
        </w:trPr>
        <w:tc>
          <w:tcPr>
            <w:tcW w:w="2405"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76FA390" w14:textId="77777777" w:rsidR="007126E9" w:rsidRPr="007204A2" w:rsidRDefault="00937D17" w:rsidP="00937D17">
            <w:pPr>
              <w:pStyle w:val="21"/>
              <w:rPr>
                <w:rFonts w:asciiTheme="minorHAnsi" w:hAnsiTheme="minorHAnsi"/>
                <w:sz w:val="21"/>
                <w:szCs w:val="21"/>
              </w:rPr>
            </w:pPr>
            <w:r w:rsidRPr="007204A2">
              <w:rPr>
                <w:rFonts w:asciiTheme="minorHAnsi" w:hAnsiTheme="minorHAnsi"/>
                <w:sz w:val="21"/>
                <w:szCs w:val="21"/>
              </w:rPr>
              <w:t>Delivery.Takeover.Update</w:t>
            </w:r>
          </w:p>
        </w:tc>
        <w:tc>
          <w:tcPr>
            <w:tcW w:w="5891"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0E2A9A5" w14:textId="77777777" w:rsidR="007126E9" w:rsidRPr="007204A2" w:rsidRDefault="00937D17" w:rsidP="00AE4DB8">
            <w:pPr>
              <w:widowControl/>
              <w:jc w:val="left"/>
              <w:rPr>
                <w:rFonts w:asciiTheme="minorEastAsia" w:hAnsiTheme="minorEastAsia" w:cs="宋体"/>
                <w:sz w:val="21"/>
                <w:szCs w:val="21"/>
              </w:rPr>
            </w:pPr>
            <w:r w:rsidRPr="007204A2">
              <w:rPr>
                <w:rFonts w:asciiTheme="minorEastAsia" w:hAnsiTheme="minorEastAsia" w:hint="eastAsia"/>
                <w:sz w:val="21"/>
                <w:szCs w:val="21"/>
                <w:lang w:val="zh-CN"/>
              </w:rPr>
              <w:t>系统存储</w:t>
            </w:r>
            <w:proofErr w:type="gramStart"/>
            <w:r w:rsidRPr="007204A2">
              <w:rPr>
                <w:rFonts w:asciiTheme="minorEastAsia" w:hAnsiTheme="minorEastAsia" w:hint="eastAsia"/>
                <w:sz w:val="21"/>
                <w:szCs w:val="21"/>
                <w:lang w:val="zh-CN"/>
              </w:rPr>
              <w:t>派件信息</w:t>
            </w:r>
            <w:proofErr w:type="gramEnd"/>
          </w:p>
        </w:tc>
      </w:tr>
      <w:tr w:rsidR="00937D17" w14:paraId="446F2275" w14:textId="77777777" w:rsidTr="00937D17">
        <w:trPr>
          <w:trHeight w:val="477"/>
        </w:trPr>
        <w:tc>
          <w:tcPr>
            <w:tcW w:w="2405"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F4FD516" w14:textId="77777777" w:rsidR="00937D17" w:rsidRPr="007204A2" w:rsidRDefault="00937D17" w:rsidP="00937D17">
            <w:pPr>
              <w:rPr>
                <w:sz w:val="21"/>
                <w:szCs w:val="21"/>
              </w:rPr>
            </w:pPr>
            <w:r w:rsidRPr="007204A2">
              <w:rPr>
                <w:rFonts w:eastAsia="Calibri" w:cs="Calibri"/>
                <w:color w:val="000000"/>
                <w:kern w:val="2"/>
                <w:sz w:val="21"/>
                <w:szCs w:val="21"/>
                <w:u w:color="000000"/>
              </w:rPr>
              <w:t>Logistics.Update</w:t>
            </w:r>
          </w:p>
        </w:tc>
        <w:tc>
          <w:tcPr>
            <w:tcW w:w="5891"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4AE7945" w14:textId="77777777" w:rsidR="00937D17" w:rsidRPr="007204A2" w:rsidRDefault="00937D17" w:rsidP="00937D17">
            <w:pPr>
              <w:rPr>
                <w:rFonts w:asciiTheme="minorEastAsia" w:hAnsiTheme="minorEastAsia"/>
                <w:sz w:val="21"/>
                <w:szCs w:val="21"/>
              </w:rPr>
            </w:pPr>
            <w:r w:rsidRPr="007204A2">
              <w:rPr>
                <w:rFonts w:asciiTheme="minorEastAsia" w:hAnsiTheme="minorEastAsia" w:hint="eastAsia"/>
                <w:sz w:val="21"/>
                <w:szCs w:val="21"/>
                <w:lang w:val="zh-TW" w:eastAsia="zh-TW"/>
              </w:rPr>
              <w:t>系统更新货运状态并存储</w:t>
            </w:r>
          </w:p>
        </w:tc>
      </w:tr>
    </w:tbl>
    <w:p w14:paraId="7689CCE6" w14:textId="77777777" w:rsidR="007126E9" w:rsidRDefault="007126E9" w:rsidP="00FB23EC"/>
    <w:p w14:paraId="1F869110" w14:textId="77777777" w:rsidR="00EF51FD" w:rsidRPr="00FB23EC" w:rsidRDefault="00EF51FD" w:rsidP="00EF51FD">
      <w:pPr>
        <w:pStyle w:val="3"/>
      </w:pPr>
      <w:bookmarkStart w:id="22" w:name="_Toc432520339"/>
      <w:r>
        <w:rPr>
          <w:rFonts w:hint="eastAsia"/>
        </w:rPr>
        <w:t>3</w:t>
      </w:r>
      <w:r>
        <w:t>.2.4</w:t>
      </w:r>
      <w:r>
        <w:rPr>
          <w:rFonts w:hint="eastAsia"/>
        </w:rPr>
        <w:t>车辆信息管理</w:t>
      </w:r>
      <w:bookmarkEnd w:id="22"/>
    </w:p>
    <w:p w14:paraId="0877CFE2" w14:textId="77777777" w:rsidR="00EF51FD" w:rsidRDefault="00EF51FD" w:rsidP="00EF51FD">
      <w:pPr>
        <w:pStyle w:val="4"/>
      </w:pPr>
      <w:r>
        <w:rPr>
          <w:rFonts w:hint="eastAsia"/>
        </w:rPr>
        <w:t>3</w:t>
      </w:r>
      <w:r>
        <w:t>.2.4.1</w:t>
      </w:r>
      <w:r>
        <w:rPr>
          <w:rFonts w:hint="eastAsia"/>
        </w:rPr>
        <w:t>特性描述</w:t>
      </w:r>
    </w:p>
    <w:p w14:paraId="776EC5FF" w14:textId="77777777" w:rsidR="00EF51FD" w:rsidRDefault="00EF51FD" w:rsidP="00AE4DB8">
      <w:pPr>
        <w:ind w:firstLineChars="200" w:firstLine="420"/>
      </w:pPr>
      <w:r>
        <w:rPr>
          <w:rFonts w:hint="eastAsia"/>
        </w:rPr>
        <w:t>在营业厅业务员选择车辆信息管理功能时，系统显示公司所有车辆信息，营业厅业务员对车辆信息进行增加、删除、修改操作，系统存储营业厅业务员做出的改动。</w:t>
      </w:r>
    </w:p>
    <w:p w14:paraId="6FAED0FA" w14:textId="77777777" w:rsidR="00EF51FD" w:rsidRPr="00B10BE3" w:rsidRDefault="00EF51FD" w:rsidP="00AE4DB8">
      <w:pPr>
        <w:ind w:firstLineChars="200" w:firstLine="420"/>
      </w:pPr>
      <w:r>
        <w:rPr>
          <w:rFonts w:hint="eastAsia"/>
        </w:rPr>
        <w:t>优先级＝低</w:t>
      </w:r>
    </w:p>
    <w:p w14:paraId="20940514" w14:textId="77777777" w:rsidR="00EF51FD" w:rsidRDefault="00EF51FD" w:rsidP="00EF51FD">
      <w:pPr>
        <w:pStyle w:val="4"/>
      </w:pPr>
      <w:r>
        <w:rPr>
          <w:rFonts w:hint="eastAsia"/>
        </w:rPr>
        <w:t>3</w:t>
      </w:r>
      <w:r>
        <w:t>.2.4.2</w:t>
      </w:r>
      <w:r>
        <w:rPr>
          <w:rFonts w:hint="eastAsia"/>
        </w:rPr>
        <w:t>刺激</w:t>
      </w:r>
      <w:r>
        <w:rPr>
          <w:rFonts w:hint="eastAsia"/>
        </w:rPr>
        <w:t>/</w:t>
      </w:r>
      <w:r w:rsidR="006C4AF9">
        <w:rPr>
          <w:rFonts w:hint="eastAsia"/>
        </w:rPr>
        <w:t>响</w:t>
      </w:r>
      <w:r>
        <w:rPr>
          <w:rFonts w:hint="eastAsia"/>
        </w:rPr>
        <w:t>应</w:t>
      </w:r>
      <w:r>
        <w:t>序列</w:t>
      </w:r>
    </w:p>
    <w:p w14:paraId="69938649" w14:textId="77777777" w:rsidR="00EF51FD" w:rsidRDefault="00EF51FD" w:rsidP="00EF51FD">
      <w:r>
        <w:rPr>
          <w:rFonts w:hint="eastAsia"/>
        </w:rPr>
        <w:t>刺激：营业厅业务员选择车辆信息管理功能。</w:t>
      </w:r>
    </w:p>
    <w:p w14:paraId="5B939D4C" w14:textId="77777777" w:rsidR="00EF51FD" w:rsidRDefault="00EF51FD" w:rsidP="00EF51FD">
      <w:r>
        <w:rPr>
          <w:rFonts w:hint="eastAsia"/>
        </w:rPr>
        <w:t>响应：系统进入车辆信息管理界面，显示所有车辆信息。</w:t>
      </w:r>
      <w:r>
        <w:rPr>
          <w:rFonts w:hint="eastAsia"/>
        </w:rPr>
        <w:t xml:space="preserve"> </w:t>
      </w:r>
    </w:p>
    <w:p w14:paraId="49065356" w14:textId="77777777" w:rsidR="00EF51FD" w:rsidRDefault="00EF51FD" w:rsidP="00EF51FD">
      <w:r>
        <w:rPr>
          <w:rFonts w:hint="eastAsia"/>
        </w:rPr>
        <w:t>刺激：营业厅业务员取消查询操作。</w:t>
      </w:r>
    </w:p>
    <w:p w14:paraId="12B7E535" w14:textId="77777777" w:rsidR="00EF51FD" w:rsidRDefault="00EF51FD" w:rsidP="00EF51FD">
      <w:r>
        <w:rPr>
          <w:rFonts w:hint="eastAsia"/>
        </w:rPr>
        <w:t>响应：系统返回营业厅业务员操作界面。</w:t>
      </w:r>
    </w:p>
    <w:p w14:paraId="33E0E95D" w14:textId="77777777" w:rsidR="00EF51FD" w:rsidRDefault="00EF51FD" w:rsidP="00EF51FD">
      <w:r>
        <w:rPr>
          <w:rFonts w:hint="eastAsia"/>
        </w:rPr>
        <w:t>刺激：营业厅业务员请求增加车辆信息。</w:t>
      </w:r>
    </w:p>
    <w:p w14:paraId="566556B9" w14:textId="77777777" w:rsidR="00EF51FD" w:rsidRDefault="00EF51FD" w:rsidP="00EF51FD">
      <w:r>
        <w:rPr>
          <w:rFonts w:hint="eastAsia"/>
        </w:rPr>
        <w:lastRenderedPageBreak/>
        <w:t>响应：系统显示新建车辆信息列表。</w:t>
      </w:r>
    </w:p>
    <w:p w14:paraId="08BCCB0E" w14:textId="77777777" w:rsidR="00EF51FD" w:rsidRDefault="00EF51FD" w:rsidP="00EF51FD">
      <w:r>
        <w:rPr>
          <w:rFonts w:hint="eastAsia"/>
        </w:rPr>
        <w:t>刺激：营业厅业务员输入车辆信息并提交。</w:t>
      </w:r>
    </w:p>
    <w:p w14:paraId="4DC69560" w14:textId="77777777" w:rsidR="00EF51FD" w:rsidRDefault="00EF51FD" w:rsidP="00AE4DB8">
      <w:pPr>
        <w:ind w:left="630" w:hangingChars="300" w:hanging="630"/>
      </w:pPr>
      <w:r>
        <w:rPr>
          <w:rFonts w:hint="eastAsia"/>
        </w:rPr>
        <w:t>响应：系统检查输入车辆信息的正确性，正确则显示已添加，更新车辆信息列表，返回车辆信息管理界面；不正确则显示错误原因，要求重新输入信息。</w:t>
      </w:r>
    </w:p>
    <w:p w14:paraId="565D740B" w14:textId="77777777" w:rsidR="00EF51FD" w:rsidRDefault="00EF51FD" w:rsidP="00EF51FD">
      <w:r>
        <w:rPr>
          <w:rFonts w:hint="eastAsia"/>
        </w:rPr>
        <w:t>刺激：营业厅业务员取消增加操作。</w:t>
      </w:r>
    </w:p>
    <w:p w14:paraId="5A39A09D" w14:textId="77777777" w:rsidR="00EF51FD" w:rsidRDefault="00EF51FD" w:rsidP="00EF51FD">
      <w:r>
        <w:rPr>
          <w:rFonts w:hint="eastAsia"/>
        </w:rPr>
        <w:t>响应：系统取消增加车辆信息流程，恢复操作前的信息，返回车辆信息管理界面。</w:t>
      </w:r>
    </w:p>
    <w:p w14:paraId="6FD37FF9" w14:textId="77777777" w:rsidR="00EF51FD" w:rsidRDefault="00EF51FD" w:rsidP="00EF51FD">
      <w:r>
        <w:rPr>
          <w:rFonts w:hint="eastAsia"/>
        </w:rPr>
        <w:t>刺激：营业厅业务员选中车辆信息条目并请求删除。</w:t>
      </w:r>
    </w:p>
    <w:p w14:paraId="1FE1649A" w14:textId="77777777" w:rsidR="00EF51FD" w:rsidRDefault="00EF51FD" w:rsidP="00EF51FD">
      <w:r>
        <w:rPr>
          <w:rFonts w:hint="eastAsia"/>
        </w:rPr>
        <w:t>响应：系统提示是否确认删除。</w:t>
      </w:r>
    </w:p>
    <w:p w14:paraId="24DD2636" w14:textId="77777777" w:rsidR="00EF51FD" w:rsidRDefault="00EF51FD" w:rsidP="00EF51FD">
      <w:r>
        <w:rPr>
          <w:rFonts w:hint="eastAsia"/>
        </w:rPr>
        <w:t>刺激：营业厅业务员确认删除。</w:t>
      </w:r>
    </w:p>
    <w:p w14:paraId="530FBD48" w14:textId="77777777" w:rsidR="00EF51FD" w:rsidRDefault="00EF51FD" w:rsidP="00EF51FD">
      <w:r>
        <w:rPr>
          <w:rFonts w:hint="eastAsia"/>
        </w:rPr>
        <w:t>响应：系统删除车辆信息条目，显示已删除，更新车辆信息列表，返回车辆信息管理界面。</w:t>
      </w:r>
    </w:p>
    <w:p w14:paraId="1DDD60EE" w14:textId="77777777" w:rsidR="00EF51FD" w:rsidRDefault="00EF51FD" w:rsidP="00EF51FD">
      <w:r>
        <w:rPr>
          <w:rFonts w:hint="eastAsia"/>
        </w:rPr>
        <w:t>刺激：营业厅业务员取消删除操作。</w:t>
      </w:r>
    </w:p>
    <w:p w14:paraId="50DC41E8" w14:textId="77777777" w:rsidR="00EF51FD" w:rsidRDefault="00EF51FD" w:rsidP="00EF51FD">
      <w:r>
        <w:rPr>
          <w:rFonts w:hint="eastAsia"/>
        </w:rPr>
        <w:t>响应：系统取消删除车辆信息流程，恢复操作前的信息，返回车辆信息管理界面。</w:t>
      </w:r>
    </w:p>
    <w:p w14:paraId="2CD94B02" w14:textId="77777777" w:rsidR="00EF51FD" w:rsidRDefault="00EF51FD" w:rsidP="00EF51FD">
      <w:r>
        <w:rPr>
          <w:rFonts w:hint="eastAsia"/>
        </w:rPr>
        <w:t>刺激：营业厅业务员选中车辆信息条目并请求修改。</w:t>
      </w:r>
    </w:p>
    <w:p w14:paraId="271F4A85" w14:textId="77777777" w:rsidR="00EF51FD" w:rsidRDefault="00EF51FD" w:rsidP="00EF51FD">
      <w:r>
        <w:rPr>
          <w:rFonts w:hint="eastAsia"/>
        </w:rPr>
        <w:t>响应：系统显示选中车辆信息的修改列表。</w:t>
      </w:r>
    </w:p>
    <w:p w14:paraId="767A8C08" w14:textId="77777777" w:rsidR="00EF51FD" w:rsidRDefault="00EF51FD" w:rsidP="00EF51FD">
      <w:r>
        <w:rPr>
          <w:rFonts w:hint="eastAsia"/>
        </w:rPr>
        <w:t>刺激：营业厅业务员输入修改信息并提交。</w:t>
      </w:r>
    </w:p>
    <w:p w14:paraId="565B0631" w14:textId="77777777" w:rsidR="00EF51FD" w:rsidRDefault="00EF51FD" w:rsidP="00AE4DB8">
      <w:pPr>
        <w:ind w:left="630" w:hangingChars="300" w:hanging="630"/>
      </w:pPr>
      <w:r>
        <w:rPr>
          <w:rFonts w:hint="eastAsia"/>
        </w:rPr>
        <w:t>响应：系统检查输入信息的正确性，正确则显示已修改，更新车辆信息列表，返回车辆信息管理界面；不正确则显示错误原因，要求重新输入信息。</w:t>
      </w:r>
    </w:p>
    <w:p w14:paraId="7D09663B" w14:textId="77777777" w:rsidR="00EF51FD" w:rsidRDefault="00EF51FD" w:rsidP="00EF51FD">
      <w:r>
        <w:rPr>
          <w:rFonts w:hint="eastAsia"/>
        </w:rPr>
        <w:t>刺激：营业厅业务员取消修改操作。</w:t>
      </w:r>
    </w:p>
    <w:p w14:paraId="6CA3DCDE" w14:textId="77777777" w:rsidR="00EF51FD" w:rsidRPr="00EF51FD" w:rsidRDefault="00EF51FD" w:rsidP="00EF51FD">
      <w:r>
        <w:rPr>
          <w:rFonts w:hint="eastAsia"/>
        </w:rPr>
        <w:t>响应：系统取消修改车辆信息流程，恢复操作前的信息，返回车辆信息管理界面。</w:t>
      </w:r>
    </w:p>
    <w:p w14:paraId="655D1F2A" w14:textId="77777777" w:rsidR="00EF51FD" w:rsidRPr="00FB23EC" w:rsidRDefault="00EF51FD" w:rsidP="00EF51FD">
      <w:pPr>
        <w:pStyle w:val="4"/>
      </w:pPr>
      <w:r>
        <w:rPr>
          <w:rFonts w:hint="eastAsia"/>
        </w:rPr>
        <w:t>3</w:t>
      </w:r>
      <w:r>
        <w:t>.2.4.3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317A65" w:rsidRPr="00072C51" w14:paraId="7EC3F9E4"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0818B77" w14:textId="77777777" w:rsidR="00317A65" w:rsidRPr="007204A2" w:rsidRDefault="00317A65" w:rsidP="00AE4DB8">
            <w:pPr>
              <w:rPr>
                <w:rFonts w:cs="Calibri"/>
                <w:szCs w:val="21"/>
                <w:u w:color="000000"/>
              </w:rPr>
            </w:pPr>
            <w:r w:rsidRPr="007204A2">
              <w:t>V</w:t>
            </w:r>
            <w:r w:rsidRPr="007204A2">
              <w:rPr>
                <w:lang w:val="zh-CN"/>
              </w:rPr>
              <w:t>ehicle</w:t>
            </w:r>
            <w:r w:rsidRPr="007204A2">
              <w:rPr>
                <w:rFonts w:eastAsia="Calibri" w:cs="Calibri"/>
                <w:color w:val="000000"/>
                <w:szCs w:val="21"/>
                <w:u w:color="000000"/>
              </w:rPr>
              <w:t>.See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44D01BB6" w14:textId="77777777" w:rsidR="00317A65" w:rsidRPr="007204A2" w:rsidRDefault="00317A65" w:rsidP="00AE4DB8">
            <w:pPr>
              <w:rPr>
                <w:rFonts w:asciiTheme="minorEastAsia" w:hAnsiTheme="minorEastAsia" w:cs="Calibri"/>
                <w:szCs w:val="21"/>
                <w:u w:color="000000"/>
              </w:rPr>
            </w:pPr>
            <w:r w:rsidRPr="007204A2">
              <w:rPr>
                <w:rFonts w:asciiTheme="minorEastAsia" w:hAnsiTheme="minorEastAsia" w:cs="Calibri"/>
                <w:color w:val="000000"/>
                <w:szCs w:val="21"/>
                <w:u w:color="000000"/>
                <w:lang w:val="zh-TW" w:eastAsia="zh-TW"/>
              </w:rPr>
              <w:t>系统显示车辆信息列表，车辆信息包括车辆代号、发动机号、车牌号、底盘号、购买时间、服役时间</w:t>
            </w:r>
          </w:p>
        </w:tc>
      </w:tr>
      <w:tr w:rsidR="00317A65" w:rsidRPr="00072C51" w14:paraId="34250BFE"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F56ABCB" w14:textId="77777777" w:rsidR="00317A65" w:rsidRPr="007204A2" w:rsidRDefault="00317A65" w:rsidP="00AE4DB8">
            <w:r w:rsidRPr="007204A2">
              <w:t>V</w:t>
            </w:r>
            <w:r w:rsidRPr="007204A2">
              <w:rPr>
                <w:lang w:val="zh-CN"/>
              </w:rPr>
              <w:t>ehicle</w:t>
            </w:r>
            <w:r w:rsidRPr="007204A2">
              <w:rPr>
                <w:rFonts w:eastAsia="Calibri" w:cs="Calibri"/>
                <w:color w:val="000000"/>
                <w:szCs w:val="21"/>
                <w:u w:color="000000"/>
              </w:rPr>
              <w:t>.See.Cancel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B097045" w14:textId="77777777" w:rsidR="00317A65" w:rsidRPr="007204A2" w:rsidRDefault="00317A65" w:rsidP="00AE4DB8">
            <w:pPr>
              <w:rPr>
                <w:rFonts w:asciiTheme="minorEastAsia" w:hAnsiTheme="minorEastAsia"/>
              </w:rPr>
            </w:pPr>
            <w:r w:rsidRPr="007204A2">
              <w:rPr>
                <w:rFonts w:asciiTheme="minorEastAsia" w:hAnsiTheme="minorEastAsia" w:cs="Calibri"/>
                <w:color w:val="000000"/>
                <w:szCs w:val="21"/>
                <w:u w:color="000000"/>
                <w:lang w:val="zh-TW" w:eastAsia="zh-TW"/>
              </w:rPr>
              <w:t>在营业厅业务员取消查询操作时，系统应返回营业厅业务员操作界面</w:t>
            </w:r>
          </w:p>
        </w:tc>
      </w:tr>
      <w:tr w:rsidR="00317A65" w:rsidRPr="00072C51" w14:paraId="2EC7D881"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C49CBBE" w14:textId="77777777" w:rsidR="00317A65" w:rsidRPr="007204A2" w:rsidRDefault="00317A65" w:rsidP="00317A65">
            <w:r w:rsidRPr="007204A2">
              <w:rPr>
                <w:rFonts w:eastAsia="Calibri" w:cs="Calibri"/>
                <w:color w:val="000000"/>
                <w:szCs w:val="21"/>
                <w:u w:color="000000"/>
              </w:rPr>
              <w:t>Vehicle.New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61A01E8"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在营业厅业务员要求增加车辆信息时，系统要弹出新建车辆信息界面，要求输入新车辆信息</w:t>
            </w:r>
          </w:p>
        </w:tc>
      </w:tr>
      <w:tr w:rsidR="00317A65" w:rsidRPr="00072C51" w14:paraId="77199D86"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3C9A1AF" w14:textId="77777777" w:rsidR="00317A65" w:rsidRPr="007204A2" w:rsidRDefault="00317A65" w:rsidP="00317A65">
            <w:r w:rsidRPr="007204A2">
              <w:t>Vehicle</w:t>
            </w:r>
            <w:r w:rsidRPr="007204A2">
              <w:rPr>
                <w:rFonts w:eastAsia="Calibri" w:cs="Calibri"/>
                <w:color w:val="000000"/>
                <w:szCs w:val="21"/>
                <w:u w:color="000000"/>
              </w:rPr>
              <w:t>.New.Input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94C81BB"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在营业厅业务员增加车辆信息时，系统应允许营业厅业务员从键盘输入信息</w:t>
            </w:r>
          </w:p>
        </w:tc>
      </w:tr>
      <w:tr w:rsidR="00317A65" w:rsidRPr="00072C51" w14:paraId="450ED6C9"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CBD1F88" w14:textId="77777777" w:rsidR="00317A65" w:rsidRPr="007204A2" w:rsidRDefault="00317A65" w:rsidP="00317A65">
            <w:r w:rsidRPr="007204A2">
              <w:t>Vehicle</w:t>
            </w:r>
            <w:r w:rsidRPr="007204A2">
              <w:rPr>
                <w:rFonts w:eastAsia="Calibri" w:cs="Calibri"/>
                <w:color w:val="000000"/>
                <w:szCs w:val="21"/>
                <w:u w:color="000000"/>
              </w:rPr>
              <w:t>.New.Cancel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E6F7600"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在营业厅业务员取消当前增加车辆信息操作时，系统应关闭新建界面，返回车辆信息管理界面</w:t>
            </w:r>
          </w:p>
        </w:tc>
      </w:tr>
      <w:tr w:rsidR="00317A65" w:rsidRPr="00072C51" w14:paraId="1B692E8B"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552AF5D" w14:textId="77777777" w:rsidR="00317A65" w:rsidRPr="007204A2" w:rsidRDefault="00317A65" w:rsidP="00317A65">
            <w:r w:rsidRPr="007204A2">
              <w:t>Vehicle</w:t>
            </w:r>
            <w:r w:rsidRPr="007204A2">
              <w:rPr>
                <w:rFonts w:eastAsia="Calibri" w:cs="Calibri"/>
                <w:color w:val="000000"/>
                <w:szCs w:val="21"/>
                <w:u w:color="000000"/>
              </w:rPr>
              <w:t>.New.Confirm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01E7487"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在营业厅业务员确认增加操作时，系统应进行输入信息正确性的检查，参见</w:t>
            </w:r>
            <w:r w:rsidRPr="007204A2">
              <w:t>Vehicle</w:t>
            </w:r>
            <w:r w:rsidRPr="007204A2">
              <w:rPr>
                <w:rFonts w:cs="Calibri"/>
                <w:color w:val="000000"/>
                <w:szCs w:val="21"/>
                <w:u w:color="000000"/>
              </w:rPr>
              <w:t>.New.Check</w:t>
            </w:r>
          </w:p>
        </w:tc>
      </w:tr>
      <w:tr w:rsidR="00317A65" w:rsidRPr="00072C51" w14:paraId="46CEAC08" w14:textId="77777777" w:rsidTr="00AE4DB8">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D2B599F" w14:textId="77777777" w:rsidR="00317A65" w:rsidRPr="007204A2" w:rsidRDefault="00317A65" w:rsidP="00317A65">
            <w:r w:rsidRPr="007204A2">
              <w:t>Vehicle</w:t>
            </w:r>
            <w:r w:rsidRPr="007204A2">
              <w:rPr>
                <w:rFonts w:eastAsia="Calibri" w:cs="Calibri"/>
                <w:color w:val="000000"/>
                <w:szCs w:val="21"/>
                <w:u w:color="000000"/>
              </w:rPr>
              <w:t>.New.Check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319FB68"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系统检查增加操作中的输入信息是否正确，参见</w:t>
            </w:r>
            <w:r w:rsidRPr="007204A2">
              <w:t>Vehicle</w:t>
            </w:r>
            <w:r w:rsidRPr="007204A2">
              <w:rPr>
                <w:rFonts w:cs="Calibri"/>
                <w:color w:val="000000"/>
                <w:szCs w:val="21"/>
                <w:u w:color="000000"/>
              </w:rPr>
              <w:t>.Check</w:t>
            </w:r>
            <w:r w:rsidRPr="007204A2">
              <w:rPr>
                <w:rFonts w:asciiTheme="minorEastAsia" w:hAnsiTheme="minorEastAsia" w:cs="Calibri"/>
                <w:color w:val="000000"/>
                <w:szCs w:val="21"/>
                <w:u w:color="000000"/>
                <w:lang w:val="zh-TW" w:eastAsia="zh-TW"/>
              </w:rPr>
              <w:t>，正确则更新车辆信息，参见</w:t>
            </w:r>
            <w:r w:rsidRPr="007204A2">
              <w:t>Vehicle</w:t>
            </w:r>
            <w:r w:rsidRPr="007204A2">
              <w:rPr>
                <w:rFonts w:cs="Calibri"/>
                <w:color w:val="000000"/>
                <w:szCs w:val="21"/>
                <w:u w:color="000000"/>
              </w:rPr>
              <w:t>. Update</w:t>
            </w:r>
            <w:r w:rsidRPr="007204A2">
              <w:rPr>
                <w:rFonts w:asciiTheme="minorEastAsia" w:hAnsiTheme="minorEastAsia" w:cs="Calibri"/>
                <w:color w:val="000000"/>
                <w:szCs w:val="21"/>
                <w:u w:color="000000"/>
                <w:lang w:val="zh-TW" w:eastAsia="zh-TW"/>
              </w:rPr>
              <w:t>，并返回车辆信息管理界面，不正确则返回错误原因并提示重新输入</w:t>
            </w:r>
          </w:p>
        </w:tc>
      </w:tr>
      <w:tr w:rsidR="00317A65" w:rsidRPr="00072C51" w14:paraId="001874CA"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1AA9470" w14:textId="77777777" w:rsidR="00317A65" w:rsidRPr="007204A2" w:rsidRDefault="00317A65" w:rsidP="00317A65">
            <w:r w:rsidRPr="007204A2">
              <w:t>Vehicle</w:t>
            </w:r>
            <w:r w:rsidRPr="007204A2">
              <w:rPr>
                <w:rFonts w:eastAsia="Calibri" w:cs="Calibri"/>
                <w:color w:val="000000"/>
                <w:szCs w:val="21"/>
                <w:u w:color="000000"/>
              </w:rPr>
              <w:t>.Delete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80D44E3"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对于选中状态的车辆信息条目，系统应允许营业厅业务员对其进行删除操作</w:t>
            </w:r>
          </w:p>
        </w:tc>
      </w:tr>
      <w:tr w:rsidR="00317A65" w:rsidRPr="00072C51" w14:paraId="6473D413"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54515F5" w14:textId="77777777" w:rsidR="00317A65" w:rsidRPr="007204A2" w:rsidRDefault="00317A65" w:rsidP="00317A65">
            <w:r w:rsidRPr="007204A2">
              <w:lastRenderedPageBreak/>
              <w:t>Vehicle</w:t>
            </w:r>
            <w:r w:rsidRPr="007204A2">
              <w:rPr>
                <w:rFonts w:eastAsia="Calibri" w:cs="Calibri"/>
                <w:color w:val="000000"/>
                <w:szCs w:val="21"/>
                <w:u w:color="000000"/>
              </w:rPr>
              <w:t>.Delete.Cancel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6682583"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当营业厅业务员取消删除操作时，系统返回车辆信息管理界面</w:t>
            </w:r>
          </w:p>
        </w:tc>
      </w:tr>
      <w:tr w:rsidR="00317A65" w:rsidRPr="00072C51" w14:paraId="33EEF7DA" w14:textId="77777777" w:rsidTr="00AE4DB8">
        <w:trPr>
          <w:trHeight w:val="485"/>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A9BD3AA" w14:textId="77777777" w:rsidR="00317A65" w:rsidRPr="007204A2" w:rsidRDefault="00317A65" w:rsidP="00317A65">
            <w:r w:rsidRPr="007204A2">
              <w:t>Vehicle</w:t>
            </w:r>
            <w:r w:rsidRPr="007204A2">
              <w:rPr>
                <w:rFonts w:eastAsia="Calibri" w:cs="Calibri"/>
                <w:color w:val="000000"/>
                <w:szCs w:val="21"/>
                <w:u w:color="000000"/>
              </w:rPr>
              <w:t>.Delete.Confirm</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713F6C6"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当营业厅业务员确认删除操作时，系统更新车辆信息数据，参见</w:t>
            </w:r>
            <w:r w:rsidRPr="001D165C">
              <w:t>Vehicle.Update</w:t>
            </w:r>
          </w:p>
        </w:tc>
      </w:tr>
      <w:tr w:rsidR="00317A65" w:rsidRPr="00072C51" w14:paraId="670C8CDD"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71A72B94" w14:textId="77777777" w:rsidR="00317A65" w:rsidRPr="007204A2" w:rsidRDefault="00317A65" w:rsidP="00317A65">
            <w:r w:rsidRPr="007204A2">
              <w:t>Vehicle</w:t>
            </w:r>
            <w:r w:rsidRPr="007204A2">
              <w:rPr>
                <w:rFonts w:eastAsia="Calibri" w:cs="Calibri"/>
                <w:color w:val="000000"/>
                <w:szCs w:val="21"/>
                <w:u w:color="000000"/>
              </w:rPr>
              <w:t>.Modify</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353FAE40"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对于选中状态的车辆信息条目，系统应允许营业厅业务员对其进行修改操作，修改时系统弹出修改车辆信息界面，界面上该车辆信息条目中</w:t>
            </w:r>
            <w:r w:rsidRPr="007204A2">
              <w:rPr>
                <w:rFonts w:asciiTheme="minorEastAsia" w:hAnsiTheme="minorEastAsia" w:hint="eastAsia"/>
                <w:lang w:val="zh-TW" w:eastAsia="zh-TW"/>
              </w:rPr>
              <w:t>车辆代号、发动机号、车牌号、底盘号、购买时间、服役时间处于</w:t>
            </w:r>
            <w:r w:rsidRPr="007204A2">
              <w:rPr>
                <w:rFonts w:asciiTheme="minorEastAsia" w:hAnsiTheme="minorEastAsia" w:cs="Calibri"/>
                <w:color w:val="000000"/>
                <w:szCs w:val="21"/>
                <w:u w:color="000000"/>
                <w:lang w:val="zh-TW" w:eastAsia="zh-TW"/>
              </w:rPr>
              <w:t>可编辑状态</w:t>
            </w:r>
          </w:p>
        </w:tc>
      </w:tr>
      <w:tr w:rsidR="00317A65" w:rsidRPr="00072C51" w14:paraId="0595D016"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784DC4A" w14:textId="77777777" w:rsidR="00317A65" w:rsidRPr="007204A2" w:rsidRDefault="00317A65" w:rsidP="00317A65">
            <w:r w:rsidRPr="007204A2">
              <w:t>Vehicle</w:t>
            </w:r>
            <w:r w:rsidRPr="007204A2">
              <w:rPr>
                <w:rFonts w:eastAsia="Calibri" w:cs="Calibri"/>
                <w:color w:val="000000"/>
                <w:szCs w:val="21"/>
                <w:u w:color="000000"/>
              </w:rPr>
              <w:t>.Modify.Input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F03F333"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在营业厅业务员修改车辆信息时，系统应允许营业厅业务员从键盘输入信息</w:t>
            </w:r>
          </w:p>
        </w:tc>
      </w:tr>
      <w:tr w:rsidR="00317A65" w:rsidRPr="00072C51" w14:paraId="3CF32737"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F5C867A" w14:textId="77777777" w:rsidR="00317A65" w:rsidRPr="007204A2" w:rsidRDefault="00317A65" w:rsidP="00317A65">
            <w:r w:rsidRPr="007204A2">
              <w:t>Vehicle</w:t>
            </w:r>
            <w:r w:rsidRPr="007204A2">
              <w:rPr>
                <w:rFonts w:eastAsia="Calibri" w:cs="Calibri"/>
                <w:color w:val="000000"/>
                <w:szCs w:val="21"/>
                <w:u w:color="000000"/>
              </w:rPr>
              <w:t>.Modify.Cancel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B9FCFC8"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在营业厅业务员取消当前修改车辆信息操作时，系统应关闭修改界面，返回车辆信息管理界面</w:t>
            </w:r>
          </w:p>
        </w:tc>
      </w:tr>
      <w:tr w:rsidR="00317A65" w:rsidRPr="00072C51" w14:paraId="194FF438"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73430B0" w14:textId="77777777" w:rsidR="00317A65" w:rsidRPr="007204A2" w:rsidRDefault="00317A65" w:rsidP="00317A65">
            <w:r w:rsidRPr="007204A2">
              <w:t>Vehicle</w:t>
            </w:r>
            <w:r w:rsidRPr="007204A2">
              <w:rPr>
                <w:rFonts w:eastAsia="Calibri" w:cs="Calibri"/>
                <w:color w:val="000000"/>
                <w:szCs w:val="21"/>
                <w:u w:color="000000"/>
              </w:rPr>
              <w:t>.Modify.Confirm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83CA343"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在营业厅业务员确认修改操作时，系统应进行输入信息正确性的检查，参见</w:t>
            </w:r>
            <w:r w:rsidRPr="007204A2">
              <w:t>Vehicle</w:t>
            </w:r>
            <w:r w:rsidRPr="007204A2">
              <w:rPr>
                <w:rFonts w:cs="Calibri"/>
                <w:color w:val="000000"/>
                <w:szCs w:val="21"/>
                <w:u w:color="000000"/>
              </w:rPr>
              <w:t>.Modify.Check</w:t>
            </w:r>
          </w:p>
        </w:tc>
      </w:tr>
      <w:tr w:rsidR="00317A65" w:rsidRPr="00072C51" w14:paraId="45E0CA0F" w14:textId="77777777" w:rsidTr="00AE4DB8">
        <w:trPr>
          <w:trHeight w:val="8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B58C8A2" w14:textId="77777777" w:rsidR="00317A65" w:rsidRPr="007204A2" w:rsidRDefault="00317A65" w:rsidP="00317A65">
            <w:r w:rsidRPr="007204A2">
              <w:t>Vehicle</w:t>
            </w:r>
            <w:r w:rsidRPr="007204A2">
              <w:rPr>
                <w:rFonts w:eastAsia="Calibri" w:cs="Calibri"/>
                <w:color w:val="000000"/>
                <w:szCs w:val="21"/>
                <w:u w:color="000000"/>
              </w:rPr>
              <w:t>.Modify.Check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815C2DA"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系统检查修改操作中的输入信息是否正确，参见</w:t>
            </w:r>
            <w:r w:rsidRPr="007204A2">
              <w:t>Vehicle</w:t>
            </w:r>
            <w:r w:rsidRPr="007204A2">
              <w:rPr>
                <w:rFonts w:cs="Calibri"/>
                <w:color w:val="000000"/>
                <w:szCs w:val="21"/>
                <w:u w:color="000000"/>
              </w:rPr>
              <w:t>.Check</w:t>
            </w:r>
            <w:r w:rsidRPr="007204A2">
              <w:rPr>
                <w:rFonts w:asciiTheme="minorEastAsia" w:hAnsiTheme="minorEastAsia" w:cs="Calibri"/>
                <w:color w:val="000000"/>
                <w:szCs w:val="21"/>
                <w:u w:color="000000"/>
                <w:lang w:val="zh-TW" w:eastAsia="zh-TW"/>
              </w:rPr>
              <w:t>，正确则更新车辆信息，参见</w:t>
            </w:r>
            <w:r w:rsidR="007204A2" w:rsidRPr="007204A2">
              <w:t>Vehicle.Update</w:t>
            </w:r>
            <w:r w:rsidRPr="007204A2">
              <w:rPr>
                <w:rFonts w:asciiTheme="minorEastAsia" w:hAnsiTheme="minorEastAsia" w:cs="Calibri"/>
                <w:color w:val="000000"/>
                <w:szCs w:val="21"/>
                <w:u w:color="000000"/>
                <w:lang w:val="zh-TW" w:eastAsia="zh-TW"/>
              </w:rPr>
              <w:t>，并返回车辆信息管理界面，不正确则返回错误原因并提示重新输入</w:t>
            </w:r>
          </w:p>
        </w:tc>
      </w:tr>
      <w:tr w:rsidR="00317A65" w:rsidRPr="00072C51" w14:paraId="7F7ABF6B" w14:textId="77777777" w:rsidTr="00AE4DB8">
        <w:trPr>
          <w:trHeight w:val="696"/>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BB48960" w14:textId="77777777" w:rsidR="00317A65" w:rsidRPr="007204A2" w:rsidRDefault="00317A65" w:rsidP="00317A65">
            <w:r w:rsidRPr="007204A2">
              <w:t>Vehicle</w:t>
            </w:r>
            <w:r w:rsidRPr="007204A2">
              <w:rPr>
                <w:rFonts w:eastAsia="Calibri" w:cs="Calibri"/>
                <w:color w:val="000000"/>
                <w:szCs w:val="21"/>
                <w:u w:color="000000"/>
              </w:rPr>
              <w:t>.Check</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3806FF3E"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系统检查增加或修改信息中的</w:t>
            </w:r>
            <w:r w:rsidRPr="007204A2">
              <w:rPr>
                <w:rFonts w:asciiTheme="minorEastAsia" w:hAnsiTheme="minorEastAsia" w:cs="Calibri"/>
                <w:color w:val="000000"/>
                <w:szCs w:val="21"/>
                <w:u w:color="000000"/>
              </w:rPr>
              <w:t>车辆代号</w:t>
            </w:r>
            <w:r w:rsidRPr="007204A2">
              <w:rPr>
                <w:rFonts w:asciiTheme="minorEastAsia" w:hAnsiTheme="minorEastAsia" w:cs="Calibri"/>
                <w:color w:val="000000"/>
                <w:szCs w:val="21"/>
                <w:u w:color="000000"/>
                <w:lang w:val="zh-TW" w:eastAsia="zh-TW"/>
              </w:rPr>
              <w:t>是否是9位数，不是则提示车辆代号错误</w:t>
            </w:r>
            <w:r w:rsidRPr="007204A2">
              <w:rPr>
                <w:rFonts w:asciiTheme="minorEastAsia" w:hAnsiTheme="minorEastAsia" w:cs="Calibri"/>
                <w:color w:val="000000"/>
                <w:szCs w:val="21"/>
                <w:u w:color="000000"/>
              </w:rPr>
              <w:t>；</w:t>
            </w:r>
            <w:r w:rsidRPr="007204A2">
              <w:rPr>
                <w:rFonts w:asciiTheme="minorEastAsia" w:hAnsiTheme="minorEastAsia" w:hint="eastAsia"/>
                <w:lang w:val="zh-TW" w:eastAsia="zh-TW"/>
              </w:rPr>
              <w:t>系统检查增加或修改信息中的</w:t>
            </w:r>
            <w:r w:rsidRPr="007204A2">
              <w:rPr>
                <w:rFonts w:asciiTheme="minorEastAsia" w:hAnsiTheme="minorEastAsia" w:hint="eastAsia"/>
              </w:rPr>
              <w:t>车牌号</w:t>
            </w:r>
            <w:r w:rsidRPr="007204A2">
              <w:rPr>
                <w:rFonts w:asciiTheme="minorEastAsia" w:hAnsiTheme="minorEastAsia" w:hint="eastAsia"/>
                <w:lang w:val="zh-TW" w:eastAsia="zh-TW"/>
              </w:rPr>
              <w:t>是否符合</w:t>
            </w:r>
            <w:r w:rsidRPr="007204A2">
              <w:rPr>
                <w:rFonts w:asciiTheme="minorEastAsia" w:hAnsiTheme="minorEastAsia"/>
                <w:lang w:val="zh-TW" w:eastAsia="zh-TW"/>
              </w:rPr>
              <w:t>“</w:t>
            </w:r>
            <w:r w:rsidRPr="007204A2">
              <w:rPr>
                <w:rFonts w:asciiTheme="minorEastAsia" w:hAnsiTheme="minorEastAsia" w:hint="eastAsia"/>
                <w:lang w:val="zh-TW" w:eastAsia="zh-TW"/>
              </w:rPr>
              <w:t>苏</w:t>
            </w:r>
            <w:r w:rsidRPr="007204A2">
              <w:rPr>
                <w:rFonts w:asciiTheme="minorEastAsia" w:hAnsiTheme="minorEastAsia"/>
                <w:lang w:val="zh-TW" w:eastAsia="zh-TW"/>
              </w:rPr>
              <w:t>A00000”</w:t>
            </w:r>
            <w:r w:rsidRPr="007204A2">
              <w:rPr>
                <w:rFonts w:asciiTheme="minorEastAsia" w:hAnsiTheme="minorEastAsia" w:hint="eastAsia"/>
                <w:lang w:val="zh-TW" w:eastAsia="zh-TW"/>
              </w:rPr>
              <w:t>的规范，不符合则提示车牌号不符合规范；系统检查增加或修改信息中的</w:t>
            </w:r>
            <w:r w:rsidRPr="007204A2">
              <w:rPr>
                <w:rFonts w:asciiTheme="minorEastAsia" w:hAnsiTheme="minorEastAsia" w:hint="eastAsia"/>
              </w:rPr>
              <w:t>购买时间</w:t>
            </w:r>
            <w:r w:rsidRPr="007204A2">
              <w:rPr>
                <w:rFonts w:asciiTheme="minorEastAsia" w:hAnsiTheme="minorEastAsia" w:hint="eastAsia"/>
                <w:lang w:val="zh-TW" w:eastAsia="zh-TW"/>
              </w:rPr>
              <w:t>是否超出当前时间，当前时间是否超出使用期限，超出则提示购买时间错误；系统检查增加或修改信息中的</w:t>
            </w:r>
            <w:r w:rsidRPr="007204A2">
              <w:rPr>
                <w:rFonts w:asciiTheme="minorEastAsia" w:hAnsiTheme="minorEastAsia" w:hint="eastAsia"/>
              </w:rPr>
              <w:t>车辆代号或车牌号</w:t>
            </w:r>
            <w:r w:rsidRPr="007204A2">
              <w:rPr>
                <w:rFonts w:asciiTheme="minorEastAsia" w:hAnsiTheme="minorEastAsia" w:hint="eastAsia"/>
                <w:lang w:val="zh-TW" w:eastAsia="zh-TW"/>
              </w:rPr>
              <w:t>是否与其余车辆的重复，重复则提示相关车辆信息已存在。若上述问题都不存在，则更新车辆信息数据，参见</w:t>
            </w:r>
            <w:r w:rsidRPr="007204A2">
              <w:t>Vehicle.Update</w:t>
            </w:r>
          </w:p>
        </w:tc>
      </w:tr>
      <w:tr w:rsidR="00317A65" w:rsidRPr="00072C51" w14:paraId="0F6192ED" w14:textId="77777777" w:rsidTr="00AE4DB8">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30E5A2B" w14:textId="77777777" w:rsidR="00317A65" w:rsidRPr="007204A2" w:rsidRDefault="00317A65" w:rsidP="00317A65">
            <w:r w:rsidRPr="007204A2">
              <w:t>Vehicle</w:t>
            </w:r>
            <w:r w:rsidRPr="007204A2">
              <w:rPr>
                <w:rFonts w:eastAsia="Calibri" w:cs="Calibri"/>
                <w:color w:val="000000"/>
                <w:szCs w:val="21"/>
                <w:u w:color="000000"/>
              </w:rPr>
              <w:t>.Update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8A5E57B" w14:textId="77777777" w:rsidR="00317A65" w:rsidRPr="007204A2" w:rsidRDefault="00317A65" w:rsidP="00760E7E">
            <w:pPr>
              <w:rPr>
                <w:rFonts w:asciiTheme="minorEastAsia" w:hAnsiTheme="minorEastAsia"/>
              </w:rPr>
            </w:pPr>
            <w:r w:rsidRPr="007204A2">
              <w:rPr>
                <w:rFonts w:asciiTheme="minorEastAsia" w:hAnsiTheme="minorEastAsia" w:cs="Calibri"/>
                <w:color w:val="000000"/>
                <w:szCs w:val="21"/>
                <w:u w:color="000000"/>
                <w:lang w:val="zh-TW" w:eastAsia="zh-TW"/>
              </w:rPr>
              <w:t>系统</w:t>
            </w:r>
            <w:r w:rsidR="00760E7E">
              <w:rPr>
                <w:rFonts w:asciiTheme="minorEastAsia" w:hAnsiTheme="minorEastAsia" w:cs="Calibri" w:hint="eastAsia"/>
                <w:color w:val="000000"/>
                <w:szCs w:val="21"/>
                <w:u w:color="000000"/>
                <w:lang w:val="zh-TW"/>
              </w:rPr>
              <w:t>修改</w:t>
            </w:r>
            <w:r w:rsidRPr="007204A2">
              <w:rPr>
                <w:rFonts w:asciiTheme="minorEastAsia" w:hAnsiTheme="minorEastAsia" w:cs="Calibri"/>
                <w:color w:val="000000"/>
                <w:szCs w:val="21"/>
                <w:u w:color="000000"/>
                <w:lang w:val="zh-TW" w:eastAsia="zh-TW"/>
              </w:rPr>
              <w:t>车辆信息列表中的数据，</w:t>
            </w:r>
            <w:r w:rsidR="00760E7E">
              <w:t>并</w:t>
            </w:r>
            <w:r w:rsidR="00760E7E">
              <w:rPr>
                <w:rFonts w:hint="eastAsia"/>
              </w:rPr>
              <w:t>在</w:t>
            </w:r>
            <w:r w:rsidR="00760E7E">
              <w:t>系统操作记录中</w:t>
            </w:r>
            <w:r w:rsidR="00760E7E">
              <w:rPr>
                <w:rFonts w:hint="eastAsia"/>
              </w:rPr>
              <w:t>记下</w:t>
            </w:r>
            <w:r w:rsidR="00760E7E">
              <w:t>该操作</w:t>
            </w:r>
            <w:r w:rsidR="00760E7E">
              <w:rPr>
                <w:rFonts w:hint="eastAsia"/>
              </w:rPr>
              <w:t>，</w:t>
            </w:r>
            <w:r w:rsidR="00760E7E">
              <w:t>参见</w:t>
            </w:r>
            <w:r w:rsidR="00760E7E">
              <w:t>System</w:t>
            </w:r>
            <w:r w:rsidR="00760E7E">
              <w:rPr>
                <w:rFonts w:hint="eastAsia"/>
              </w:rPr>
              <w:t>.Record</w:t>
            </w:r>
          </w:p>
        </w:tc>
      </w:tr>
    </w:tbl>
    <w:p w14:paraId="2D4E4FA9" w14:textId="77777777" w:rsidR="00EF51FD" w:rsidRPr="00317A65" w:rsidRDefault="00EF51FD" w:rsidP="00EF51FD"/>
    <w:p w14:paraId="3052DDC3" w14:textId="77777777" w:rsidR="006C4AF9" w:rsidRPr="00FB23EC" w:rsidRDefault="006C4AF9" w:rsidP="006C4AF9">
      <w:pPr>
        <w:pStyle w:val="3"/>
      </w:pPr>
      <w:bookmarkStart w:id="23" w:name="_Toc432520340"/>
      <w:r>
        <w:rPr>
          <w:rFonts w:hint="eastAsia"/>
        </w:rPr>
        <w:t>3</w:t>
      </w:r>
      <w:r>
        <w:t>.2.5</w:t>
      </w:r>
      <w:r>
        <w:rPr>
          <w:rFonts w:hint="eastAsia"/>
        </w:rPr>
        <w:t>司机信息管理</w:t>
      </w:r>
      <w:bookmarkEnd w:id="23"/>
    </w:p>
    <w:p w14:paraId="761253BC" w14:textId="77777777" w:rsidR="006C4AF9" w:rsidRDefault="006C4AF9" w:rsidP="006C4AF9">
      <w:pPr>
        <w:pStyle w:val="4"/>
      </w:pPr>
      <w:r>
        <w:rPr>
          <w:rFonts w:hint="eastAsia"/>
        </w:rPr>
        <w:t>3</w:t>
      </w:r>
      <w:r>
        <w:t>.2.5.1</w:t>
      </w:r>
      <w:r>
        <w:rPr>
          <w:rFonts w:hint="eastAsia"/>
        </w:rPr>
        <w:t>特性描述</w:t>
      </w:r>
    </w:p>
    <w:p w14:paraId="38234198" w14:textId="77777777" w:rsidR="006C4AF9" w:rsidRDefault="006C4AF9" w:rsidP="00AE4DB8">
      <w:pPr>
        <w:ind w:firstLineChars="200" w:firstLine="420"/>
      </w:pPr>
      <w:r>
        <w:rPr>
          <w:rFonts w:hint="eastAsia"/>
        </w:rPr>
        <w:t>在营业厅业务员选择司机信息管理功能时，系统显示公司所有司机信息，营业厅业务员对司机信息进行增加、删除、修改操作，系统存储营业厅业务员做出的改动。</w:t>
      </w:r>
    </w:p>
    <w:p w14:paraId="3B982615" w14:textId="77777777" w:rsidR="006C4AF9" w:rsidRPr="00B10BE3" w:rsidRDefault="006C4AF9" w:rsidP="00AE4DB8">
      <w:pPr>
        <w:ind w:firstLineChars="200" w:firstLine="420"/>
      </w:pPr>
      <w:r>
        <w:rPr>
          <w:rFonts w:hint="eastAsia"/>
        </w:rPr>
        <w:t>优先级＝低</w:t>
      </w:r>
    </w:p>
    <w:p w14:paraId="56F9C081" w14:textId="77777777" w:rsidR="006C4AF9" w:rsidRDefault="006C4AF9" w:rsidP="006C4AF9">
      <w:pPr>
        <w:pStyle w:val="4"/>
      </w:pPr>
      <w:r>
        <w:rPr>
          <w:rFonts w:hint="eastAsia"/>
        </w:rPr>
        <w:lastRenderedPageBreak/>
        <w:t>3</w:t>
      </w:r>
      <w:r>
        <w:t>.2.5.2</w:t>
      </w:r>
      <w:r>
        <w:rPr>
          <w:rFonts w:hint="eastAsia"/>
        </w:rPr>
        <w:t>刺激</w:t>
      </w:r>
      <w:r>
        <w:rPr>
          <w:rFonts w:hint="eastAsia"/>
        </w:rPr>
        <w:t>/</w:t>
      </w:r>
      <w:r>
        <w:rPr>
          <w:rFonts w:hint="eastAsia"/>
        </w:rPr>
        <w:t>响应</w:t>
      </w:r>
      <w:r>
        <w:t>序列</w:t>
      </w:r>
    </w:p>
    <w:p w14:paraId="465AFCA4" w14:textId="77777777" w:rsidR="006C4AF9" w:rsidRDefault="006C4AF9" w:rsidP="006C4AF9">
      <w:r>
        <w:rPr>
          <w:rFonts w:hint="eastAsia"/>
        </w:rPr>
        <w:t>刺激：营业厅业务员选择司机信息管理功能。</w:t>
      </w:r>
    </w:p>
    <w:p w14:paraId="2B9AE902" w14:textId="77777777" w:rsidR="006C4AF9" w:rsidRDefault="006C4AF9" w:rsidP="006C4AF9">
      <w:r>
        <w:rPr>
          <w:rFonts w:hint="eastAsia"/>
        </w:rPr>
        <w:t>响应：系统进入司机信息管理界面，显示所有司机信息。</w:t>
      </w:r>
      <w:r>
        <w:rPr>
          <w:rFonts w:hint="eastAsia"/>
        </w:rPr>
        <w:t xml:space="preserve"> </w:t>
      </w:r>
    </w:p>
    <w:p w14:paraId="70E9CBDD" w14:textId="77777777" w:rsidR="006C4AF9" w:rsidRDefault="006C4AF9" w:rsidP="006C4AF9">
      <w:r>
        <w:rPr>
          <w:rFonts w:hint="eastAsia"/>
        </w:rPr>
        <w:t>刺激：营业厅业务员取消查询操作。</w:t>
      </w:r>
    </w:p>
    <w:p w14:paraId="543ECAD4" w14:textId="77777777" w:rsidR="006C4AF9" w:rsidRDefault="006C4AF9" w:rsidP="006C4AF9">
      <w:r>
        <w:rPr>
          <w:rFonts w:hint="eastAsia"/>
        </w:rPr>
        <w:t>响应：系统返回营业厅业务员操作界面。</w:t>
      </w:r>
    </w:p>
    <w:p w14:paraId="07F81670" w14:textId="77777777" w:rsidR="006C4AF9" w:rsidRDefault="006C4AF9" w:rsidP="006C4AF9">
      <w:r>
        <w:rPr>
          <w:rFonts w:hint="eastAsia"/>
        </w:rPr>
        <w:t>刺激：营业厅业务员请求增加司机信息。</w:t>
      </w:r>
    </w:p>
    <w:p w14:paraId="53817DFC" w14:textId="77777777" w:rsidR="006C4AF9" w:rsidRDefault="006C4AF9" w:rsidP="006C4AF9">
      <w:r>
        <w:rPr>
          <w:rFonts w:hint="eastAsia"/>
        </w:rPr>
        <w:t>响应：系统显示新建司机信息列表。</w:t>
      </w:r>
    </w:p>
    <w:p w14:paraId="29CB0856" w14:textId="77777777" w:rsidR="006C4AF9" w:rsidRDefault="006C4AF9" w:rsidP="006C4AF9">
      <w:r>
        <w:rPr>
          <w:rFonts w:hint="eastAsia"/>
        </w:rPr>
        <w:t>刺激：营业厅业务员输入司机信息并提交。</w:t>
      </w:r>
    </w:p>
    <w:p w14:paraId="6D0B9246" w14:textId="77777777" w:rsidR="006C4AF9" w:rsidRDefault="006C4AF9" w:rsidP="00AE4DB8">
      <w:pPr>
        <w:ind w:left="630" w:hangingChars="300" w:hanging="630"/>
      </w:pPr>
      <w:r>
        <w:rPr>
          <w:rFonts w:hint="eastAsia"/>
        </w:rPr>
        <w:t>响应：系统检查输入司机信息的正确性，正确则显示已添加，更新司机信息列表，返回司机信息管理界面；不正确则显示错误原因，要求重新输入信息。</w:t>
      </w:r>
    </w:p>
    <w:p w14:paraId="6FF768C2" w14:textId="77777777" w:rsidR="006C4AF9" w:rsidRDefault="006C4AF9" w:rsidP="006C4AF9">
      <w:r>
        <w:rPr>
          <w:rFonts w:hint="eastAsia"/>
        </w:rPr>
        <w:t>刺激：营业厅业务员取消增加操作。</w:t>
      </w:r>
    </w:p>
    <w:p w14:paraId="017AD8E2" w14:textId="77777777" w:rsidR="006C4AF9" w:rsidRDefault="006C4AF9" w:rsidP="006C4AF9">
      <w:r>
        <w:rPr>
          <w:rFonts w:hint="eastAsia"/>
        </w:rPr>
        <w:t>响应：系统取消增加司机信息流程，恢复操作前的信息，返回司机信息管理界面。</w:t>
      </w:r>
    </w:p>
    <w:p w14:paraId="60DF1A0F" w14:textId="77777777" w:rsidR="006C4AF9" w:rsidRDefault="006C4AF9" w:rsidP="006C4AF9">
      <w:r>
        <w:rPr>
          <w:rFonts w:hint="eastAsia"/>
        </w:rPr>
        <w:t>刺激：营业厅业务员选中司机信息条目并请求删除。</w:t>
      </w:r>
    </w:p>
    <w:p w14:paraId="69F7A7FC" w14:textId="77777777" w:rsidR="006C4AF9" w:rsidRDefault="006C4AF9" w:rsidP="006C4AF9">
      <w:r>
        <w:rPr>
          <w:rFonts w:hint="eastAsia"/>
        </w:rPr>
        <w:t>响应：系统提示是否确认删除。</w:t>
      </w:r>
    </w:p>
    <w:p w14:paraId="5CF4617C" w14:textId="77777777" w:rsidR="006C4AF9" w:rsidRDefault="006C4AF9" w:rsidP="006C4AF9">
      <w:r>
        <w:rPr>
          <w:rFonts w:hint="eastAsia"/>
        </w:rPr>
        <w:t>刺激：营业厅业务员确认删除。</w:t>
      </w:r>
    </w:p>
    <w:p w14:paraId="264CC450" w14:textId="77777777" w:rsidR="006C4AF9" w:rsidRDefault="006C4AF9" w:rsidP="006C4AF9">
      <w:r>
        <w:rPr>
          <w:rFonts w:hint="eastAsia"/>
        </w:rPr>
        <w:t>响应：系统删除司机信息条目，显示已删除，更新司机信息列表，返回司机信息管理界面。</w:t>
      </w:r>
    </w:p>
    <w:p w14:paraId="6A140AF9" w14:textId="77777777" w:rsidR="006C4AF9" w:rsidRDefault="006C4AF9" w:rsidP="006C4AF9">
      <w:r>
        <w:rPr>
          <w:rFonts w:hint="eastAsia"/>
        </w:rPr>
        <w:t>刺激：营业厅业务员取消删除操作。</w:t>
      </w:r>
    </w:p>
    <w:p w14:paraId="1DF5F176" w14:textId="77777777" w:rsidR="006C4AF9" w:rsidRDefault="006C4AF9" w:rsidP="006C4AF9">
      <w:r>
        <w:rPr>
          <w:rFonts w:hint="eastAsia"/>
        </w:rPr>
        <w:t>响应：系统取消删除司机信息流程，恢复操作前的信息，返回司机信息管理界面。</w:t>
      </w:r>
    </w:p>
    <w:p w14:paraId="7F3D1122" w14:textId="77777777" w:rsidR="006C4AF9" w:rsidRDefault="006C4AF9" w:rsidP="006C4AF9">
      <w:r>
        <w:rPr>
          <w:rFonts w:hint="eastAsia"/>
        </w:rPr>
        <w:t>刺激：营业厅业务员选中司机信息条目并请求修改。</w:t>
      </w:r>
    </w:p>
    <w:p w14:paraId="64C73A50" w14:textId="77777777" w:rsidR="006C4AF9" w:rsidRDefault="006C4AF9" w:rsidP="006C4AF9">
      <w:r>
        <w:rPr>
          <w:rFonts w:hint="eastAsia"/>
        </w:rPr>
        <w:t>响应：系统显示选中司机信息的修改列表。</w:t>
      </w:r>
    </w:p>
    <w:p w14:paraId="4A14FDBB" w14:textId="77777777" w:rsidR="006C4AF9" w:rsidRDefault="006C4AF9" w:rsidP="006C4AF9">
      <w:r>
        <w:rPr>
          <w:rFonts w:hint="eastAsia"/>
        </w:rPr>
        <w:t>刺激：营业厅业务员输入修改信息并提交。</w:t>
      </w:r>
    </w:p>
    <w:p w14:paraId="2256D3A4" w14:textId="77777777" w:rsidR="006C4AF9" w:rsidRDefault="006C4AF9" w:rsidP="00AE4DB8">
      <w:pPr>
        <w:ind w:left="630" w:hangingChars="300" w:hanging="630"/>
      </w:pPr>
      <w:r>
        <w:rPr>
          <w:rFonts w:hint="eastAsia"/>
        </w:rPr>
        <w:t>响应：系统检查输入信息的正确性，正确则显示已修改，更新司机信息列表，返回司机信息管理界面；不正确则显示错误原因，要求重新输入信息。</w:t>
      </w:r>
    </w:p>
    <w:p w14:paraId="7801F2D9" w14:textId="77777777" w:rsidR="006C4AF9" w:rsidRDefault="006C4AF9" w:rsidP="006C4AF9">
      <w:r>
        <w:rPr>
          <w:rFonts w:hint="eastAsia"/>
        </w:rPr>
        <w:t>刺激：营业厅业务员取消修改操作。</w:t>
      </w:r>
    </w:p>
    <w:p w14:paraId="7DCE587A" w14:textId="77777777" w:rsidR="006C4AF9" w:rsidRPr="00EF51FD" w:rsidRDefault="006C4AF9" w:rsidP="006C4AF9">
      <w:r>
        <w:rPr>
          <w:rFonts w:hint="eastAsia"/>
        </w:rPr>
        <w:t>响应：系统取消修改司机信息流程，恢复操作前的信息，返回司机信息管理界面。</w:t>
      </w:r>
    </w:p>
    <w:p w14:paraId="70254504" w14:textId="77777777" w:rsidR="006C4AF9" w:rsidRPr="00FB23EC" w:rsidRDefault="006C4AF9" w:rsidP="006C4AF9">
      <w:pPr>
        <w:pStyle w:val="4"/>
      </w:pPr>
      <w:r>
        <w:rPr>
          <w:rFonts w:hint="eastAsia"/>
        </w:rPr>
        <w:t>3</w:t>
      </w:r>
      <w:r>
        <w:t>.2.5.3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317A65" w:rsidRPr="00072C51" w14:paraId="4BEE4425"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60D59EAA" w14:textId="77777777" w:rsidR="00317A65" w:rsidRPr="00BE07A9" w:rsidRDefault="00317A65" w:rsidP="00AE4DB8">
            <w:pPr>
              <w:rPr>
                <w:rFonts w:cs="Calibri"/>
                <w:szCs w:val="21"/>
                <w:u w:color="000000"/>
              </w:rPr>
            </w:pPr>
            <w:r w:rsidRPr="00BE07A9">
              <w:t>Driver</w:t>
            </w:r>
            <w:r w:rsidRPr="00BE07A9">
              <w:rPr>
                <w:rFonts w:eastAsia="Calibri" w:cs="Calibri"/>
                <w:color w:val="000000"/>
                <w:szCs w:val="21"/>
                <w:u w:color="000000"/>
              </w:rPr>
              <w:t>.See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7E34D577" w14:textId="77777777" w:rsidR="00317A65" w:rsidRPr="00BE07A9" w:rsidRDefault="00317A65" w:rsidP="00AE4DB8">
            <w:pPr>
              <w:rPr>
                <w:rFonts w:asciiTheme="minorEastAsia" w:hAnsiTheme="minorEastAsia" w:cs="Calibri"/>
                <w:szCs w:val="21"/>
                <w:u w:color="000000"/>
              </w:rPr>
            </w:pPr>
            <w:r w:rsidRPr="00BE07A9">
              <w:rPr>
                <w:rFonts w:asciiTheme="minorEastAsia" w:hAnsiTheme="minorEastAsia" w:cs="Calibri"/>
                <w:color w:val="000000"/>
                <w:szCs w:val="21"/>
                <w:u w:color="000000"/>
                <w:lang w:val="zh-TW" w:eastAsia="zh-TW"/>
              </w:rPr>
              <w:t>系统显示司机信息列表，司机信息包括司机编号、姓名、出生日期、身份证号、手机、性别、行驶证期限</w:t>
            </w:r>
          </w:p>
        </w:tc>
      </w:tr>
      <w:tr w:rsidR="00317A65" w:rsidRPr="00072C51" w14:paraId="35F22CA8"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EB91A7C" w14:textId="77777777" w:rsidR="00317A65" w:rsidRPr="00BE07A9" w:rsidRDefault="00317A65" w:rsidP="00AE4DB8">
            <w:r w:rsidRPr="00BE07A9">
              <w:t>Driver</w:t>
            </w:r>
            <w:r w:rsidRPr="00BE07A9">
              <w:rPr>
                <w:rFonts w:eastAsia="Calibri" w:cs="Calibri"/>
                <w:color w:val="000000"/>
                <w:szCs w:val="21"/>
                <w:u w:color="000000"/>
              </w:rPr>
              <w:t>.See.Cancel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E39AEC2" w14:textId="77777777" w:rsidR="00317A65" w:rsidRPr="00BE07A9" w:rsidRDefault="00317A65" w:rsidP="00AE4DB8">
            <w:pPr>
              <w:rPr>
                <w:rFonts w:asciiTheme="minorEastAsia" w:hAnsiTheme="minorEastAsia"/>
              </w:rPr>
            </w:pPr>
            <w:r w:rsidRPr="00BE07A9">
              <w:rPr>
                <w:rFonts w:asciiTheme="minorEastAsia" w:hAnsiTheme="minorEastAsia" w:cs="Calibri"/>
                <w:color w:val="000000"/>
                <w:szCs w:val="21"/>
                <w:u w:color="000000"/>
                <w:lang w:val="zh-TW" w:eastAsia="zh-TW"/>
              </w:rPr>
              <w:t>在营业厅业务员取消查询操作时，系统应返回营业厅业务员操作界面</w:t>
            </w:r>
          </w:p>
        </w:tc>
      </w:tr>
      <w:tr w:rsidR="00317A65" w:rsidRPr="00072C51" w14:paraId="58E3D50E"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26A7FD54" w14:textId="77777777" w:rsidR="00317A65" w:rsidRPr="00BE07A9" w:rsidRDefault="00317A65" w:rsidP="00317A65">
            <w:r w:rsidRPr="00BE07A9">
              <w:rPr>
                <w:rFonts w:eastAsia="Calibri" w:cs="Calibri"/>
                <w:color w:val="000000"/>
                <w:szCs w:val="21"/>
                <w:u w:color="000000"/>
              </w:rPr>
              <w:t>Driver.New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15AE4042" w14:textId="77777777" w:rsidR="00317A65" w:rsidRPr="00BE07A9" w:rsidRDefault="00317A65" w:rsidP="00317A65">
            <w:pPr>
              <w:rPr>
                <w:rFonts w:asciiTheme="minorEastAsia" w:hAnsiTheme="minorEastAsia"/>
              </w:rPr>
            </w:pPr>
            <w:r w:rsidRPr="00BE07A9">
              <w:rPr>
                <w:rFonts w:asciiTheme="minorEastAsia" w:hAnsiTheme="minorEastAsia" w:cs="Calibri"/>
                <w:color w:val="000000"/>
                <w:szCs w:val="21"/>
                <w:u w:color="000000"/>
                <w:lang w:val="zh-TW" w:eastAsia="zh-TW"/>
              </w:rPr>
              <w:t>在营业厅业务员要求增加司机信息时，系统要弹出新建司机信息界面，要求输入新司机信息</w:t>
            </w:r>
          </w:p>
        </w:tc>
      </w:tr>
      <w:tr w:rsidR="00317A65" w:rsidRPr="00072C51" w14:paraId="2E050A61"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77152F4" w14:textId="77777777" w:rsidR="00317A65" w:rsidRPr="00BE07A9" w:rsidRDefault="00317A65" w:rsidP="00317A65">
            <w:r w:rsidRPr="00BE07A9">
              <w:t>Driver.</w:t>
            </w:r>
            <w:r w:rsidRPr="00BE07A9">
              <w:rPr>
                <w:rFonts w:eastAsia="Calibri" w:cs="Calibri"/>
                <w:color w:val="000000"/>
                <w:szCs w:val="21"/>
                <w:u w:color="000000"/>
              </w:rPr>
              <w:t>New.Input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1881E74" w14:textId="77777777" w:rsidR="00317A65" w:rsidRPr="00BE07A9" w:rsidRDefault="00317A65" w:rsidP="00317A65">
            <w:pPr>
              <w:rPr>
                <w:rFonts w:asciiTheme="minorEastAsia" w:hAnsiTheme="minorEastAsia"/>
              </w:rPr>
            </w:pPr>
            <w:r w:rsidRPr="00BE07A9">
              <w:rPr>
                <w:rFonts w:asciiTheme="minorEastAsia" w:hAnsiTheme="minorEastAsia" w:cs="Calibri"/>
                <w:color w:val="000000"/>
                <w:szCs w:val="21"/>
                <w:u w:color="000000"/>
                <w:lang w:val="zh-TW" w:eastAsia="zh-TW"/>
              </w:rPr>
              <w:t>在营业厅业务员增加司机信息时，系统应允许营业厅业务员从键盘输入信息</w:t>
            </w:r>
          </w:p>
        </w:tc>
      </w:tr>
      <w:tr w:rsidR="00317A65" w:rsidRPr="00072C51" w14:paraId="75CD4DA1"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26BF499" w14:textId="77777777" w:rsidR="00317A65" w:rsidRPr="00BE07A9" w:rsidRDefault="00317A65" w:rsidP="00317A65">
            <w:r w:rsidRPr="00BE07A9">
              <w:t>Driver</w:t>
            </w:r>
            <w:r w:rsidRPr="00BE07A9">
              <w:rPr>
                <w:rFonts w:eastAsia="Calibri" w:cs="Calibri"/>
                <w:color w:val="000000"/>
                <w:szCs w:val="21"/>
                <w:u w:color="000000"/>
              </w:rPr>
              <w:t>.New.Cancel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2933E63" w14:textId="77777777" w:rsidR="00317A65" w:rsidRPr="00BE07A9" w:rsidRDefault="00317A65" w:rsidP="00317A65">
            <w:pPr>
              <w:rPr>
                <w:rFonts w:asciiTheme="minorEastAsia" w:hAnsiTheme="minorEastAsia"/>
              </w:rPr>
            </w:pPr>
            <w:r w:rsidRPr="00BE07A9">
              <w:rPr>
                <w:rFonts w:asciiTheme="minorEastAsia" w:hAnsiTheme="minorEastAsia" w:cs="Calibri"/>
                <w:color w:val="000000"/>
                <w:szCs w:val="21"/>
                <w:u w:color="000000"/>
                <w:lang w:val="zh-TW" w:eastAsia="zh-TW"/>
              </w:rPr>
              <w:t>在营业厅业务员取消当前增加司机信息操作时，系统应关闭新建界面，返回司机信息管理界面</w:t>
            </w:r>
          </w:p>
        </w:tc>
      </w:tr>
      <w:tr w:rsidR="00317A65" w:rsidRPr="00072C51" w14:paraId="0ECDD91B"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0280861" w14:textId="77777777" w:rsidR="00317A65" w:rsidRPr="00BE07A9" w:rsidRDefault="00317A65" w:rsidP="00317A65">
            <w:r w:rsidRPr="00BE07A9">
              <w:lastRenderedPageBreak/>
              <w:t>Driver</w:t>
            </w:r>
            <w:r w:rsidRPr="00BE07A9">
              <w:rPr>
                <w:rFonts w:eastAsia="Calibri" w:cs="Calibri"/>
                <w:color w:val="000000"/>
                <w:szCs w:val="21"/>
                <w:u w:color="000000"/>
              </w:rPr>
              <w:t>.New.Confirm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AD66AD8" w14:textId="77777777" w:rsidR="00317A65" w:rsidRPr="00BE07A9" w:rsidRDefault="00317A65" w:rsidP="00317A65">
            <w:pPr>
              <w:rPr>
                <w:rFonts w:asciiTheme="minorEastAsia" w:hAnsiTheme="minorEastAsia"/>
              </w:rPr>
            </w:pPr>
            <w:r w:rsidRPr="00BE07A9">
              <w:rPr>
                <w:rFonts w:asciiTheme="minorEastAsia" w:hAnsiTheme="minorEastAsia" w:cs="Calibri"/>
                <w:color w:val="000000"/>
                <w:szCs w:val="21"/>
                <w:u w:color="000000"/>
                <w:lang w:val="zh-TW" w:eastAsia="zh-TW"/>
              </w:rPr>
              <w:t>在营业厅业务员确认增加操作时，系统应进行输入信息正确性的检查，参见</w:t>
            </w:r>
            <w:r w:rsidRPr="00BE07A9">
              <w:t>Driver</w:t>
            </w:r>
            <w:r w:rsidRPr="00BE07A9">
              <w:rPr>
                <w:rFonts w:cs="Calibri"/>
                <w:color w:val="000000"/>
                <w:szCs w:val="21"/>
                <w:u w:color="000000"/>
              </w:rPr>
              <w:t>.New.Check</w:t>
            </w:r>
          </w:p>
        </w:tc>
      </w:tr>
      <w:tr w:rsidR="00317A65" w:rsidRPr="00072C51" w14:paraId="44EE2E43" w14:textId="77777777" w:rsidTr="00AE4DB8">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0A0EA55F" w14:textId="77777777" w:rsidR="00317A65" w:rsidRPr="00BE07A9" w:rsidRDefault="00317A65" w:rsidP="00317A65">
            <w:r w:rsidRPr="00BE07A9">
              <w:t>Driver</w:t>
            </w:r>
            <w:r w:rsidRPr="00BE07A9">
              <w:rPr>
                <w:rFonts w:eastAsia="Calibri" w:cs="Calibri"/>
                <w:color w:val="000000"/>
                <w:szCs w:val="21"/>
                <w:u w:color="000000"/>
              </w:rPr>
              <w:t>.New.Check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EEAE8B4" w14:textId="77777777" w:rsidR="00317A65" w:rsidRPr="00BE07A9" w:rsidRDefault="00317A65" w:rsidP="00317A65">
            <w:pPr>
              <w:rPr>
                <w:rFonts w:asciiTheme="minorEastAsia" w:hAnsiTheme="minorEastAsia"/>
              </w:rPr>
            </w:pPr>
            <w:r w:rsidRPr="00BE07A9">
              <w:rPr>
                <w:rFonts w:asciiTheme="minorEastAsia" w:hAnsiTheme="minorEastAsia" w:cs="Calibri"/>
                <w:color w:val="000000"/>
                <w:szCs w:val="21"/>
                <w:u w:color="000000"/>
                <w:lang w:val="zh-TW" w:eastAsia="zh-TW"/>
              </w:rPr>
              <w:t>系统检查增加操作中的输入信息是否正确，参见</w:t>
            </w:r>
            <w:r w:rsidRPr="00BE07A9">
              <w:t>Driver</w:t>
            </w:r>
            <w:r w:rsidRPr="00BE07A9">
              <w:rPr>
                <w:rFonts w:cs="Calibri"/>
                <w:color w:val="000000"/>
                <w:szCs w:val="21"/>
                <w:u w:color="000000"/>
              </w:rPr>
              <w:t>.Check</w:t>
            </w:r>
            <w:r w:rsidRPr="00BE07A9">
              <w:rPr>
                <w:rFonts w:asciiTheme="minorEastAsia" w:hAnsiTheme="minorEastAsia" w:cs="Calibri"/>
                <w:color w:val="000000"/>
                <w:szCs w:val="21"/>
                <w:u w:color="000000"/>
                <w:lang w:val="zh-TW" w:eastAsia="zh-TW"/>
              </w:rPr>
              <w:t>，正确则更新司机信息，参见</w:t>
            </w:r>
            <w:r w:rsidRPr="00BE07A9">
              <w:t>Driver</w:t>
            </w:r>
            <w:r w:rsidR="00BE07A9">
              <w:rPr>
                <w:rFonts w:cs="Calibri"/>
                <w:color w:val="000000"/>
                <w:szCs w:val="21"/>
                <w:u w:color="000000"/>
              </w:rPr>
              <w:t>.</w:t>
            </w:r>
            <w:r w:rsidRPr="00BE07A9">
              <w:rPr>
                <w:rFonts w:cs="Calibri"/>
                <w:color w:val="000000"/>
                <w:szCs w:val="21"/>
                <w:u w:color="000000"/>
              </w:rPr>
              <w:t>Update</w:t>
            </w:r>
            <w:r w:rsidRPr="00BE07A9">
              <w:rPr>
                <w:rFonts w:asciiTheme="minorEastAsia" w:hAnsiTheme="minorEastAsia" w:cs="Calibri"/>
                <w:color w:val="000000"/>
                <w:szCs w:val="21"/>
                <w:u w:color="000000"/>
                <w:lang w:val="zh-TW" w:eastAsia="zh-TW"/>
              </w:rPr>
              <w:t>，并返回司机信息管理界面，不正确则返回错误原因并提示重新输入</w:t>
            </w:r>
          </w:p>
        </w:tc>
      </w:tr>
      <w:tr w:rsidR="009940C3" w:rsidRPr="00072C51" w14:paraId="1DB8D926"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0719756" w14:textId="77777777" w:rsidR="009940C3" w:rsidRPr="00BE07A9" w:rsidRDefault="009940C3" w:rsidP="009940C3">
            <w:r w:rsidRPr="00BE07A9">
              <w:t>Driver</w:t>
            </w:r>
            <w:r w:rsidRPr="00BE07A9">
              <w:rPr>
                <w:rFonts w:eastAsia="Calibri" w:cs="Calibri"/>
                <w:color w:val="000000"/>
                <w:szCs w:val="21"/>
                <w:u w:color="000000"/>
              </w:rPr>
              <w:t>.Delete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20C76D4D"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对于选中状态的司机信息条目，系统应允许营业厅业务员对其进行删除操作</w:t>
            </w:r>
          </w:p>
        </w:tc>
      </w:tr>
      <w:tr w:rsidR="009940C3" w:rsidRPr="00072C51" w14:paraId="0D100967"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76F524B" w14:textId="77777777" w:rsidR="009940C3" w:rsidRPr="00BE07A9" w:rsidRDefault="009940C3" w:rsidP="009940C3">
            <w:r w:rsidRPr="00BE07A9">
              <w:t>Driver</w:t>
            </w:r>
            <w:r w:rsidRPr="00BE07A9">
              <w:rPr>
                <w:rFonts w:eastAsia="Calibri" w:cs="Calibri"/>
                <w:color w:val="000000"/>
                <w:szCs w:val="21"/>
                <w:u w:color="000000"/>
              </w:rPr>
              <w:t>.Delete.Cancel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4B4F461"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当营业厅业务员取消删除操作时，系统返回司机信息管理界面</w:t>
            </w:r>
          </w:p>
        </w:tc>
      </w:tr>
      <w:tr w:rsidR="009940C3" w:rsidRPr="00072C51" w14:paraId="48BEB547" w14:textId="77777777" w:rsidTr="00AE4DB8">
        <w:trPr>
          <w:trHeight w:val="485"/>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B4577EE" w14:textId="77777777" w:rsidR="009940C3" w:rsidRPr="00BE07A9" w:rsidRDefault="009940C3" w:rsidP="009940C3">
            <w:r w:rsidRPr="00BE07A9">
              <w:t>Driver</w:t>
            </w:r>
            <w:r w:rsidRPr="00BE07A9">
              <w:rPr>
                <w:rFonts w:eastAsia="Calibri" w:cs="Calibri"/>
                <w:color w:val="000000"/>
                <w:szCs w:val="21"/>
                <w:u w:color="000000"/>
              </w:rPr>
              <w:t>.Delete.Confirm</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316B22F"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当营业厅业务员确认删除操作时，系统更新司机信息数据，参见</w:t>
            </w:r>
            <w:r w:rsidRPr="00BE07A9">
              <w:t>Driver</w:t>
            </w:r>
            <w:r w:rsidRPr="00BE07A9">
              <w:rPr>
                <w:rFonts w:cs="Calibri"/>
                <w:color w:val="000000"/>
                <w:szCs w:val="21"/>
                <w:u w:color="000000"/>
              </w:rPr>
              <w:t>.Update</w:t>
            </w:r>
          </w:p>
        </w:tc>
      </w:tr>
      <w:tr w:rsidR="009940C3" w:rsidRPr="00072C51" w14:paraId="6B51A7E0"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73D368A" w14:textId="77777777" w:rsidR="009940C3" w:rsidRPr="00BE07A9" w:rsidRDefault="009940C3" w:rsidP="009940C3">
            <w:r w:rsidRPr="00BE07A9">
              <w:t>Driver</w:t>
            </w:r>
            <w:r w:rsidRPr="00BE07A9">
              <w:rPr>
                <w:rFonts w:eastAsia="Calibri" w:cs="Calibri"/>
                <w:color w:val="000000"/>
                <w:szCs w:val="21"/>
                <w:u w:color="000000"/>
              </w:rPr>
              <w:t>.Modify</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2622C7D"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对于选中状态的司机信息条目，系统应允许营业厅业务员对其进行修改操作，修改时系统弹出修改司机信息界面，界面上该司机信息条目中</w:t>
            </w:r>
            <w:r w:rsidRPr="00BE07A9">
              <w:rPr>
                <w:rFonts w:asciiTheme="minorEastAsia" w:hAnsiTheme="minorEastAsia" w:hint="eastAsia"/>
                <w:lang w:val="zh-TW" w:eastAsia="zh-TW"/>
              </w:rPr>
              <w:t>司机编号、姓名、出生日期、身份证号、手机、性别、行驶证期限处于</w:t>
            </w:r>
            <w:r w:rsidRPr="00BE07A9">
              <w:rPr>
                <w:rFonts w:asciiTheme="minorEastAsia" w:hAnsiTheme="minorEastAsia" w:cs="Calibri"/>
                <w:color w:val="000000"/>
                <w:szCs w:val="21"/>
                <w:u w:color="000000"/>
                <w:lang w:val="zh-TW" w:eastAsia="zh-TW"/>
              </w:rPr>
              <w:t>可编辑状态</w:t>
            </w:r>
          </w:p>
        </w:tc>
      </w:tr>
      <w:tr w:rsidR="009940C3" w:rsidRPr="00072C51" w14:paraId="4405AF16"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6A22EDE" w14:textId="77777777" w:rsidR="009940C3" w:rsidRPr="00BE07A9" w:rsidRDefault="009940C3" w:rsidP="009940C3">
            <w:r w:rsidRPr="00BE07A9">
              <w:t>Driver</w:t>
            </w:r>
            <w:r w:rsidRPr="00BE07A9">
              <w:rPr>
                <w:rFonts w:eastAsia="Calibri" w:cs="Calibri"/>
                <w:color w:val="000000"/>
                <w:szCs w:val="21"/>
                <w:u w:color="000000"/>
              </w:rPr>
              <w:t>.Modify.Input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6ECC31C"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在营业厅业务员修改司机信息时，系统应允许营业厅业务员从键盘输入信息</w:t>
            </w:r>
          </w:p>
        </w:tc>
      </w:tr>
      <w:tr w:rsidR="009940C3" w:rsidRPr="00072C51" w14:paraId="1588E625"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91AB563" w14:textId="77777777" w:rsidR="009940C3" w:rsidRPr="00BE07A9" w:rsidRDefault="009940C3" w:rsidP="009940C3">
            <w:r w:rsidRPr="00BE07A9">
              <w:t>Driver</w:t>
            </w:r>
            <w:r w:rsidRPr="00BE07A9">
              <w:rPr>
                <w:rFonts w:eastAsia="Calibri" w:cs="Calibri"/>
                <w:color w:val="000000"/>
                <w:szCs w:val="21"/>
                <w:u w:color="000000"/>
              </w:rPr>
              <w:t>.Modify.Cancel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0AD5B01"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在营业厅业务员取消当前修改司机信息操作时，系统应关闭修改界面，返回司机信息管理界面</w:t>
            </w:r>
          </w:p>
        </w:tc>
      </w:tr>
      <w:tr w:rsidR="009940C3" w:rsidRPr="00072C51" w14:paraId="3FF4B4B0"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FF1D66F" w14:textId="77777777" w:rsidR="009940C3" w:rsidRPr="00BE07A9" w:rsidRDefault="009940C3" w:rsidP="009940C3">
            <w:r w:rsidRPr="00BE07A9">
              <w:t>Driver</w:t>
            </w:r>
            <w:r w:rsidRPr="00BE07A9">
              <w:rPr>
                <w:rFonts w:eastAsia="Calibri" w:cs="Calibri"/>
                <w:color w:val="000000"/>
                <w:szCs w:val="21"/>
                <w:u w:color="000000"/>
              </w:rPr>
              <w:t>.Modify.Confirm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BBC401F"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在营业厅业务员确认修改操作时，系统应进行输入信息正确性的检查，参见</w:t>
            </w:r>
            <w:r w:rsidRPr="00BE07A9">
              <w:rPr>
                <w:rFonts w:eastAsiaTheme="majorEastAsia"/>
              </w:rPr>
              <w:t>Driver</w:t>
            </w:r>
            <w:r w:rsidRPr="00BE07A9">
              <w:rPr>
                <w:rFonts w:eastAsiaTheme="majorEastAsia" w:cs="Calibri"/>
                <w:color w:val="000000"/>
                <w:szCs w:val="21"/>
                <w:u w:color="000000"/>
              </w:rPr>
              <w:t>.Modify.Check</w:t>
            </w:r>
          </w:p>
        </w:tc>
      </w:tr>
      <w:tr w:rsidR="009940C3" w:rsidRPr="00072C51" w14:paraId="3B3FBAED" w14:textId="77777777" w:rsidTr="00AE4DB8">
        <w:trPr>
          <w:trHeight w:val="8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9C48C18" w14:textId="77777777" w:rsidR="009940C3" w:rsidRPr="00BE07A9" w:rsidRDefault="009940C3" w:rsidP="009940C3">
            <w:r w:rsidRPr="00BE07A9">
              <w:t>Driver</w:t>
            </w:r>
            <w:r w:rsidRPr="00BE07A9">
              <w:rPr>
                <w:rFonts w:eastAsia="Calibri" w:cs="Calibri"/>
                <w:color w:val="000000"/>
                <w:szCs w:val="21"/>
                <w:u w:color="000000"/>
              </w:rPr>
              <w:t>.Modify.Check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43F4B7C"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系统检查修改操作中的输入信息是否正确，参见</w:t>
            </w:r>
            <w:r w:rsidRPr="00BE07A9">
              <w:t>Driver</w:t>
            </w:r>
            <w:r w:rsidRPr="00BE07A9">
              <w:rPr>
                <w:rFonts w:cs="Calibri"/>
                <w:color w:val="000000"/>
                <w:szCs w:val="21"/>
                <w:u w:color="000000"/>
              </w:rPr>
              <w:t>.Check</w:t>
            </w:r>
            <w:r w:rsidRPr="00BE07A9">
              <w:rPr>
                <w:rFonts w:asciiTheme="minorEastAsia" w:hAnsiTheme="minorEastAsia" w:cs="Calibri"/>
                <w:color w:val="000000"/>
                <w:szCs w:val="21"/>
                <w:u w:color="000000"/>
                <w:lang w:val="zh-TW" w:eastAsia="zh-TW"/>
              </w:rPr>
              <w:t>，正确则更新司机信息，参见</w:t>
            </w:r>
            <w:r w:rsidRPr="00BE07A9">
              <w:t>Driver</w:t>
            </w:r>
            <w:r w:rsidR="00BE07A9">
              <w:rPr>
                <w:rFonts w:cs="Calibri"/>
                <w:color w:val="000000"/>
                <w:szCs w:val="21"/>
                <w:u w:color="000000"/>
              </w:rPr>
              <w:t>.</w:t>
            </w:r>
            <w:r w:rsidRPr="00BE07A9">
              <w:rPr>
                <w:rFonts w:cs="Calibri"/>
                <w:color w:val="000000"/>
                <w:szCs w:val="21"/>
                <w:u w:color="000000"/>
              </w:rPr>
              <w:t>Update</w:t>
            </w:r>
            <w:r w:rsidRPr="00BE07A9">
              <w:rPr>
                <w:rFonts w:asciiTheme="minorEastAsia" w:hAnsiTheme="minorEastAsia" w:cs="Calibri"/>
                <w:color w:val="000000"/>
                <w:szCs w:val="21"/>
                <w:u w:color="000000"/>
                <w:lang w:val="zh-TW" w:eastAsia="zh-TW"/>
              </w:rPr>
              <w:t>，并返回司机信息管理界面，不正确则返回错误原因并提示重新输入</w:t>
            </w:r>
          </w:p>
        </w:tc>
      </w:tr>
      <w:tr w:rsidR="009940C3" w:rsidRPr="00072C51" w14:paraId="6082E634" w14:textId="77777777" w:rsidTr="00AE4DB8">
        <w:trPr>
          <w:trHeight w:val="696"/>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6F2D8B6" w14:textId="77777777" w:rsidR="009940C3" w:rsidRPr="00BE07A9" w:rsidRDefault="009940C3" w:rsidP="009940C3">
            <w:r w:rsidRPr="00BE07A9">
              <w:t>Driver</w:t>
            </w:r>
            <w:r w:rsidRPr="00BE07A9">
              <w:rPr>
                <w:rFonts w:eastAsia="Calibri" w:cs="Calibri"/>
                <w:color w:val="000000"/>
                <w:szCs w:val="21"/>
                <w:u w:color="000000"/>
              </w:rPr>
              <w:t>.Check</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D7083F2"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系统检查增加或修改信息中的</w:t>
            </w:r>
            <w:r w:rsidRPr="00BE07A9">
              <w:rPr>
                <w:rFonts w:asciiTheme="minorEastAsia" w:hAnsiTheme="minorEastAsia" w:hint="eastAsia"/>
              </w:rPr>
              <w:t>司机编号</w:t>
            </w:r>
            <w:r w:rsidRPr="00BE07A9">
              <w:rPr>
                <w:rFonts w:asciiTheme="minorEastAsia" w:hAnsiTheme="minorEastAsia" w:cs="Calibri"/>
                <w:color w:val="000000"/>
                <w:szCs w:val="21"/>
                <w:u w:color="000000"/>
                <w:lang w:val="zh-TW" w:eastAsia="zh-TW"/>
              </w:rPr>
              <w:t>是否是9位数，不是则提示司机编号位数错误</w:t>
            </w:r>
            <w:r w:rsidRPr="00BE07A9">
              <w:rPr>
                <w:rFonts w:asciiTheme="minorEastAsia" w:hAnsiTheme="minorEastAsia" w:cs="Calibri"/>
                <w:color w:val="000000"/>
                <w:szCs w:val="21"/>
                <w:u w:color="000000"/>
              </w:rPr>
              <w:t>；</w:t>
            </w:r>
            <w:r w:rsidRPr="00BE07A9">
              <w:rPr>
                <w:rFonts w:asciiTheme="minorEastAsia" w:hAnsiTheme="minorEastAsia" w:hint="eastAsia"/>
                <w:lang w:val="zh-TW" w:eastAsia="zh-TW"/>
              </w:rPr>
              <w:t>系统检查增加或修改信息中的手机</w:t>
            </w:r>
            <w:r w:rsidRPr="00BE07A9">
              <w:rPr>
                <w:rFonts w:asciiTheme="minorEastAsia" w:hAnsiTheme="minorEastAsia" w:hint="eastAsia"/>
              </w:rPr>
              <w:t>号</w:t>
            </w:r>
            <w:r w:rsidRPr="00BE07A9">
              <w:rPr>
                <w:rFonts w:asciiTheme="minorEastAsia" w:hAnsiTheme="minorEastAsia" w:hint="eastAsia"/>
                <w:lang w:val="zh-TW" w:eastAsia="zh-TW"/>
              </w:rPr>
              <w:t>是否是</w:t>
            </w:r>
            <w:r w:rsidRPr="00BE07A9">
              <w:rPr>
                <w:rFonts w:asciiTheme="minorEastAsia" w:hAnsiTheme="minorEastAsia"/>
                <w:lang w:val="zh-TW" w:eastAsia="zh-TW"/>
              </w:rPr>
              <w:t>11</w:t>
            </w:r>
            <w:r w:rsidRPr="00BE07A9">
              <w:rPr>
                <w:rFonts w:asciiTheme="minorEastAsia" w:hAnsiTheme="minorEastAsia" w:hint="eastAsia"/>
                <w:lang w:val="zh-TW" w:eastAsia="zh-TW"/>
              </w:rPr>
              <w:t>位，不是则提示司机手机号位数错误；系统检查增加或修改信息中的</w:t>
            </w:r>
            <w:r w:rsidRPr="00BE07A9">
              <w:rPr>
                <w:rFonts w:asciiTheme="minorEastAsia" w:hAnsiTheme="minorEastAsia" w:hint="eastAsia"/>
              </w:rPr>
              <w:t>当前时间</w:t>
            </w:r>
            <w:r w:rsidRPr="00BE07A9">
              <w:rPr>
                <w:rFonts w:asciiTheme="minorEastAsia" w:hAnsiTheme="minorEastAsia" w:hint="eastAsia"/>
                <w:lang w:val="zh-TW" w:eastAsia="zh-TW"/>
              </w:rPr>
              <w:t>是否超出行驶证期限，超出则提示行驶证期限错误；系统检查增加或修改信息中的</w:t>
            </w:r>
            <w:r w:rsidRPr="00BE07A9">
              <w:rPr>
                <w:rFonts w:asciiTheme="minorEastAsia" w:hAnsiTheme="minorEastAsia" w:hint="eastAsia"/>
              </w:rPr>
              <w:t>司机编号、身份证号或手机号</w:t>
            </w:r>
            <w:r w:rsidRPr="00BE07A9">
              <w:rPr>
                <w:rFonts w:asciiTheme="minorEastAsia" w:hAnsiTheme="minorEastAsia" w:hint="eastAsia"/>
                <w:lang w:val="zh-TW" w:eastAsia="zh-TW"/>
              </w:rPr>
              <w:t>是否与其余司机的重复，重复则提示相关司机信息已存在。若上述问题都不存在，则更新司机信息数据，参见</w:t>
            </w:r>
            <w:r w:rsidRPr="00BE07A9">
              <w:t>Driver.Update</w:t>
            </w:r>
          </w:p>
        </w:tc>
      </w:tr>
      <w:tr w:rsidR="009940C3" w:rsidRPr="00072C51" w14:paraId="4C09BB16" w14:textId="77777777" w:rsidTr="00AE4DB8">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8C64C82" w14:textId="77777777" w:rsidR="009940C3" w:rsidRPr="00BE07A9" w:rsidRDefault="009940C3" w:rsidP="009940C3">
            <w:r w:rsidRPr="00BE07A9">
              <w:t>Driver</w:t>
            </w:r>
            <w:r w:rsidRPr="00BE07A9">
              <w:rPr>
                <w:rFonts w:eastAsia="Calibri" w:cs="Calibri"/>
                <w:color w:val="000000"/>
                <w:szCs w:val="21"/>
                <w:u w:color="000000"/>
              </w:rPr>
              <w:t>.Update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A71D51F"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系统修改司机信息列表中的数据，</w:t>
            </w:r>
            <w:r w:rsidR="00760E7E">
              <w:t>并</w:t>
            </w:r>
            <w:r w:rsidR="00760E7E">
              <w:rPr>
                <w:rFonts w:hint="eastAsia"/>
              </w:rPr>
              <w:t>在</w:t>
            </w:r>
            <w:r w:rsidR="00760E7E">
              <w:t>系统操作记录中</w:t>
            </w:r>
            <w:r w:rsidR="00760E7E">
              <w:rPr>
                <w:rFonts w:hint="eastAsia"/>
              </w:rPr>
              <w:t>记下</w:t>
            </w:r>
            <w:r w:rsidR="00760E7E">
              <w:t>该操作</w:t>
            </w:r>
            <w:r w:rsidR="00760E7E">
              <w:rPr>
                <w:rFonts w:hint="eastAsia"/>
              </w:rPr>
              <w:t>，</w:t>
            </w:r>
            <w:r w:rsidR="00760E7E">
              <w:t>参见</w:t>
            </w:r>
            <w:r w:rsidR="00760E7E">
              <w:t>System</w:t>
            </w:r>
            <w:r w:rsidR="00760E7E">
              <w:rPr>
                <w:rFonts w:hint="eastAsia"/>
              </w:rPr>
              <w:t>.Record</w:t>
            </w:r>
          </w:p>
        </w:tc>
      </w:tr>
    </w:tbl>
    <w:p w14:paraId="2C5B1701" w14:textId="77777777" w:rsidR="006C4AF9" w:rsidRPr="00317A65" w:rsidRDefault="006C4AF9" w:rsidP="006C4AF9"/>
    <w:p w14:paraId="3D8E5D4D" w14:textId="77777777" w:rsidR="006C4AF9" w:rsidRPr="00FB23EC" w:rsidRDefault="006C4AF9" w:rsidP="006C4AF9">
      <w:pPr>
        <w:pStyle w:val="3"/>
      </w:pPr>
      <w:bookmarkStart w:id="24" w:name="_Toc432520341"/>
      <w:r>
        <w:rPr>
          <w:rFonts w:hint="eastAsia"/>
        </w:rPr>
        <w:lastRenderedPageBreak/>
        <w:t>3</w:t>
      </w:r>
      <w:r>
        <w:t>.2.6</w:t>
      </w:r>
      <w:r>
        <w:rPr>
          <w:rFonts w:hint="eastAsia"/>
        </w:rPr>
        <w:t>营业厅</w:t>
      </w:r>
      <w:r>
        <w:rPr>
          <w:rFonts w:hint="eastAsia"/>
        </w:rPr>
        <w:t>-</w:t>
      </w:r>
      <w:r>
        <w:rPr>
          <w:rFonts w:hint="eastAsia"/>
        </w:rPr>
        <w:t>营业厅转运</w:t>
      </w:r>
      <w:bookmarkEnd w:id="24"/>
    </w:p>
    <w:p w14:paraId="199E27F2" w14:textId="77777777" w:rsidR="006C4AF9" w:rsidRDefault="006C4AF9" w:rsidP="006C4AF9">
      <w:pPr>
        <w:pStyle w:val="4"/>
      </w:pPr>
      <w:r>
        <w:rPr>
          <w:rFonts w:hint="eastAsia"/>
        </w:rPr>
        <w:t>3</w:t>
      </w:r>
      <w:r>
        <w:t>.2.6.1</w:t>
      </w:r>
      <w:r>
        <w:rPr>
          <w:rFonts w:hint="eastAsia"/>
        </w:rPr>
        <w:t>特性描述</w:t>
      </w:r>
    </w:p>
    <w:p w14:paraId="636F21A4" w14:textId="77777777" w:rsidR="006C4AF9" w:rsidRDefault="006C4AF9" w:rsidP="00AE4DB8">
      <w:pPr>
        <w:ind w:firstLineChars="200" w:firstLine="420"/>
      </w:pPr>
      <w:r>
        <w:rPr>
          <w:rFonts w:hint="eastAsia"/>
        </w:rPr>
        <w:t>当货物从寄件人营业厅转运时，一个经过验证的营业厅业务员开始处理装车，完成装车信息的录入。</w:t>
      </w:r>
      <w:r>
        <w:rPr>
          <w:rFonts w:hint="eastAsia"/>
        </w:rPr>
        <w:t xml:space="preserve"> </w:t>
      </w:r>
    </w:p>
    <w:p w14:paraId="396A694B" w14:textId="77777777" w:rsidR="006C4AF9" w:rsidRDefault="006C4AF9" w:rsidP="00AE4DB8">
      <w:pPr>
        <w:ind w:firstLineChars="200" w:firstLine="420"/>
      </w:pPr>
      <w:r>
        <w:rPr>
          <w:rFonts w:hint="eastAsia"/>
        </w:rPr>
        <w:t>当货物从寄件人营业厅到达收件人营业厅时，一个经过验证的营业厅业务员完成货物到达信息的录入、物流状态的更新。</w:t>
      </w:r>
    </w:p>
    <w:p w14:paraId="42563E7C" w14:textId="77777777" w:rsidR="006C4AF9" w:rsidRPr="00B10BE3" w:rsidRDefault="006C4AF9" w:rsidP="00AE4DB8">
      <w:pPr>
        <w:ind w:firstLineChars="200" w:firstLine="420"/>
      </w:pPr>
      <w:r>
        <w:rPr>
          <w:rFonts w:hint="eastAsia"/>
        </w:rPr>
        <w:t>优先级</w:t>
      </w:r>
      <w:r>
        <w:rPr>
          <w:rFonts w:hint="eastAsia"/>
        </w:rPr>
        <w:t>=</w:t>
      </w:r>
      <w:r>
        <w:rPr>
          <w:rFonts w:hint="eastAsia"/>
        </w:rPr>
        <w:t>高</w:t>
      </w:r>
    </w:p>
    <w:p w14:paraId="01A7E588" w14:textId="77777777" w:rsidR="006C4AF9" w:rsidRDefault="006C4AF9" w:rsidP="006C4AF9">
      <w:pPr>
        <w:pStyle w:val="4"/>
      </w:pPr>
      <w:r>
        <w:rPr>
          <w:rFonts w:hint="eastAsia"/>
        </w:rPr>
        <w:t>3</w:t>
      </w:r>
      <w:r>
        <w:t>.2.6.2</w:t>
      </w:r>
      <w:r>
        <w:rPr>
          <w:rFonts w:hint="eastAsia"/>
        </w:rPr>
        <w:t>刺激</w:t>
      </w:r>
      <w:r>
        <w:rPr>
          <w:rFonts w:hint="eastAsia"/>
        </w:rPr>
        <w:t>/</w:t>
      </w:r>
      <w:r>
        <w:rPr>
          <w:rFonts w:hint="eastAsia"/>
        </w:rPr>
        <w:t>响应</w:t>
      </w:r>
      <w:r>
        <w:t>序列</w:t>
      </w:r>
    </w:p>
    <w:p w14:paraId="211D34A7" w14:textId="77777777" w:rsidR="006C4AF9" w:rsidRDefault="006C4AF9" w:rsidP="006C4AF9">
      <w:r>
        <w:rPr>
          <w:rFonts w:hint="eastAsia"/>
        </w:rPr>
        <w:t>刺激：营业厅业务员请求录入装车单。</w:t>
      </w:r>
    </w:p>
    <w:p w14:paraId="78799E84" w14:textId="77777777" w:rsidR="006C4AF9" w:rsidRDefault="006C4AF9" w:rsidP="006C4AF9">
      <w:r>
        <w:rPr>
          <w:rFonts w:hint="eastAsia"/>
        </w:rPr>
        <w:t>响应：系统显示新建装车单的列表。</w:t>
      </w:r>
    </w:p>
    <w:p w14:paraId="6CC32DF7" w14:textId="77777777" w:rsidR="006C4AF9" w:rsidRDefault="006C4AF9" w:rsidP="006C4AF9">
      <w:r>
        <w:rPr>
          <w:rFonts w:hint="eastAsia"/>
        </w:rPr>
        <w:t>刺激：营业厅业务员录入装车信息。</w:t>
      </w:r>
    </w:p>
    <w:p w14:paraId="16C756A4" w14:textId="77777777" w:rsidR="006C4AF9" w:rsidRDefault="006C4AF9" w:rsidP="006C4AF9">
      <w:r>
        <w:rPr>
          <w:rFonts w:hint="eastAsia"/>
        </w:rPr>
        <w:t>响应：系统显示录入的装车信息，自动生成运费。</w:t>
      </w:r>
    </w:p>
    <w:p w14:paraId="7853996E" w14:textId="77777777" w:rsidR="006C4AF9" w:rsidRDefault="006C4AF9" w:rsidP="006C4AF9">
      <w:r>
        <w:rPr>
          <w:rFonts w:hint="eastAsia"/>
        </w:rPr>
        <w:t>刺激：营业厅业务员取消录入操作。</w:t>
      </w:r>
    </w:p>
    <w:p w14:paraId="3A321895" w14:textId="77777777" w:rsidR="006C4AF9" w:rsidRDefault="006C4AF9" w:rsidP="006C4AF9">
      <w:r>
        <w:rPr>
          <w:rFonts w:hint="eastAsia"/>
        </w:rPr>
        <w:t>响应：系统取消录入流程，返回请求界面。</w:t>
      </w:r>
    </w:p>
    <w:p w14:paraId="2EE5DD47" w14:textId="77777777" w:rsidR="006C4AF9" w:rsidRDefault="006C4AF9" w:rsidP="006C4AF9">
      <w:r>
        <w:rPr>
          <w:rFonts w:hint="eastAsia"/>
        </w:rPr>
        <w:t>刺激：营业厅业务员确认装车信息并提交。</w:t>
      </w:r>
    </w:p>
    <w:p w14:paraId="4366BBC4" w14:textId="77777777" w:rsidR="006C4AF9" w:rsidRDefault="006C4AF9" w:rsidP="006C4AF9">
      <w:r>
        <w:rPr>
          <w:rFonts w:hint="eastAsia"/>
        </w:rPr>
        <w:t>响应：系统检查输入装车信息的正确性，正确则装车单更新为提交状态，不正确则显示错误原因，要求重新输入信息。</w:t>
      </w:r>
    </w:p>
    <w:p w14:paraId="573E3946" w14:textId="77777777" w:rsidR="006C4AF9" w:rsidRDefault="006C4AF9" w:rsidP="006C4AF9">
      <w:r>
        <w:rPr>
          <w:rFonts w:hint="eastAsia"/>
        </w:rPr>
        <w:t>刺激：装车单被审批。</w:t>
      </w:r>
    </w:p>
    <w:p w14:paraId="092821ED" w14:textId="77777777" w:rsidR="006C4AF9" w:rsidRDefault="006C4AF9" w:rsidP="00AE4DB8">
      <w:pPr>
        <w:ind w:left="630" w:hangingChars="300" w:hanging="630"/>
      </w:pPr>
      <w:r>
        <w:rPr>
          <w:rFonts w:hint="eastAsia"/>
        </w:rPr>
        <w:t>响应：若装车单审批通过，则系统存储装车信息；若不通过，则系统提示审批未通过，要求营业厅业务员重新录入。</w:t>
      </w:r>
    </w:p>
    <w:p w14:paraId="63AA3F5C" w14:textId="77777777" w:rsidR="006C4AF9" w:rsidRDefault="006C4AF9" w:rsidP="006C4AF9">
      <w:r>
        <w:rPr>
          <w:rFonts w:hint="eastAsia"/>
        </w:rPr>
        <w:t>刺激：营业厅业务员请求录入营业厅到达单。</w:t>
      </w:r>
    </w:p>
    <w:p w14:paraId="154DAA74" w14:textId="77777777" w:rsidR="006C4AF9" w:rsidRDefault="006C4AF9" w:rsidP="006C4AF9">
      <w:r>
        <w:rPr>
          <w:rFonts w:hint="eastAsia"/>
        </w:rPr>
        <w:t>响应：系统显示新建营业厅到达单的列表。</w:t>
      </w:r>
    </w:p>
    <w:p w14:paraId="5F90EB8C" w14:textId="77777777" w:rsidR="006C4AF9" w:rsidRDefault="006C4AF9" w:rsidP="006C4AF9">
      <w:r>
        <w:rPr>
          <w:rFonts w:hint="eastAsia"/>
        </w:rPr>
        <w:t>刺激：营业厅业务员录入货物到达信息。</w:t>
      </w:r>
    </w:p>
    <w:p w14:paraId="55A937AB" w14:textId="77777777" w:rsidR="006C4AF9" w:rsidRDefault="006C4AF9" w:rsidP="006C4AF9">
      <w:r>
        <w:rPr>
          <w:rFonts w:hint="eastAsia"/>
        </w:rPr>
        <w:t>响应：系统显示录入的营业厅到达单。</w:t>
      </w:r>
    </w:p>
    <w:p w14:paraId="57C984D8" w14:textId="77777777" w:rsidR="006C4AF9" w:rsidRDefault="006C4AF9" w:rsidP="006C4AF9">
      <w:r>
        <w:rPr>
          <w:rFonts w:hint="eastAsia"/>
        </w:rPr>
        <w:t>刺激：营业厅业务员取消录入操作。</w:t>
      </w:r>
    </w:p>
    <w:p w14:paraId="68FA379F" w14:textId="77777777" w:rsidR="006C4AF9" w:rsidRDefault="006C4AF9" w:rsidP="006C4AF9">
      <w:r>
        <w:rPr>
          <w:rFonts w:hint="eastAsia"/>
        </w:rPr>
        <w:t>响应：系统取消录入流程，返回请求界面。</w:t>
      </w:r>
    </w:p>
    <w:p w14:paraId="6234B0D7" w14:textId="77777777" w:rsidR="006C4AF9" w:rsidRDefault="006C4AF9" w:rsidP="006C4AF9">
      <w:r>
        <w:rPr>
          <w:rFonts w:hint="eastAsia"/>
        </w:rPr>
        <w:t>刺激：营业厅业务员确认到达信息并提交。</w:t>
      </w:r>
    </w:p>
    <w:p w14:paraId="1A711F65" w14:textId="77777777" w:rsidR="006C4AF9" w:rsidRDefault="006C4AF9" w:rsidP="006C4AF9">
      <w:r>
        <w:rPr>
          <w:rFonts w:hint="eastAsia"/>
        </w:rPr>
        <w:t>响应：营业厅到达单更新为提交状态。</w:t>
      </w:r>
    </w:p>
    <w:p w14:paraId="00CE1FC4" w14:textId="77777777" w:rsidR="006C4AF9" w:rsidRDefault="006C4AF9" w:rsidP="006C4AF9">
      <w:r>
        <w:rPr>
          <w:rFonts w:hint="eastAsia"/>
        </w:rPr>
        <w:t>刺激：营业厅到达单被审批。</w:t>
      </w:r>
    </w:p>
    <w:p w14:paraId="7EA54CE9" w14:textId="77777777" w:rsidR="006C4AF9" w:rsidRPr="00EF51FD" w:rsidRDefault="006C4AF9" w:rsidP="00AE4DB8">
      <w:pPr>
        <w:ind w:left="630" w:hangingChars="300" w:hanging="630"/>
      </w:pPr>
      <w:r>
        <w:rPr>
          <w:rFonts w:hint="eastAsia"/>
        </w:rPr>
        <w:t>响应：若营业厅到达单审批通过，则系统存储营业厅到达单，货运状态更新为到达收件人营业厅；若不通过，则系统提示审批未通过，要求营业厅业务员重新录入。</w:t>
      </w:r>
    </w:p>
    <w:p w14:paraId="26847504" w14:textId="77777777" w:rsidR="006C4AF9" w:rsidRPr="00FB23EC" w:rsidRDefault="006C4AF9" w:rsidP="006C4AF9">
      <w:pPr>
        <w:pStyle w:val="4"/>
      </w:pPr>
      <w:r>
        <w:rPr>
          <w:rFonts w:hint="eastAsia"/>
        </w:rPr>
        <w:t>3</w:t>
      </w:r>
      <w:r>
        <w:t>.2.6.3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9940C3" w:rsidRPr="00072C51" w14:paraId="24A7F2A3"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289EEE6"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rPr>
              <w:t>Transfer.Load1.New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409EBC3B" w14:textId="77777777" w:rsidR="009940C3" w:rsidRPr="00BE07A9" w:rsidRDefault="009940C3" w:rsidP="00AE4DB8">
            <w:pPr>
              <w:rPr>
                <w:rFonts w:asciiTheme="minorEastAsia" w:hAnsiTheme="minorEastAsia"/>
              </w:rPr>
            </w:pPr>
            <w:r w:rsidRPr="00BE07A9">
              <w:rPr>
                <w:rFonts w:asciiTheme="minorEastAsia" w:hAnsiTheme="minorEastAsia" w:cs="微软雅黑" w:hint="eastAsia"/>
                <w:lang w:val="zh-CN"/>
              </w:rPr>
              <w:t>在</w:t>
            </w:r>
            <w:r w:rsidRPr="00BE07A9">
              <w:rPr>
                <w:rFonts w:asciiTheme="minorEastAsia" w:hAnsiTheme="minorEastAsia" w:hint="eastAsia"/>
                <w:lang w:val="zh-CN"/>
              </w:rPr>
              <w:t>营业厅业务员要求新建装车单时，系统应弹出新建装车信息界面，要求输入装车日期、营业厅汽运编号、到达地、车辆代号、监</w:t>
            </w:r>
            <w:r w:rsidRPr="00BE07A9">
              <w:rPr>
                <w:rFonts w:asciiTheme="minorEastAsia" w:hAnsiTheme="minorEastAsia" w:hint="eastAsia"/>
                <w:lang w:val="zh-CN"/>
              </w:rPr>
              <w:lastRenderedPageBreak/>
              <w:t>装员、押运员、本次装箱所有订单条形码号</w:t>
            </w:r>
          </w:p>
        </w:tc>
      </w:tr>
      <w:tr w:rsidR="009940C3" w:rsidRPr="00072C51" w14:paraId="7FB1612C"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A140A77" w14:textId="77777777" w:rsidR="009940C3" w:rsidRPr="00BE07A9" w:rsidRDefault="00BE07A9" w:rsidP="009940C3">
            <w:pPr>
              <w:pStyle w:val="21"/>
              <w:rPr>
                <w:rFonts w:asciiTheme="minorHAnsi" w:hAnsiTheme="minorHAnsi"/>
                <w:sz w:val="21"/>
                <w:szCs w:val="21"/>
              </w:rPr>
            </w:pPr>
            <w:r>
              <w:rPr>
                <w:rFonts w:asciiTheme="minorHAnsi" w:hAnsiTheme="minorHAnsi"/>
                <w:sz w:val="21"/>
                <w:szCs w:val="21"/>
              </w:rPr>
              <w:lastRenderedPageBreak/>
              <w:t>Transfer.Load1.Input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DE25A5C" w14:textId="77777777" w:rsidR="009940C3" w:rsidRPr="00BE07A9" w:rsidRDefault="009940C3" w:rsidP="00AE4DB8">
            <w:pPr>
              <w:rPr>
                <w:rFonts w:asciiTheme="minorEastAsia" w:hAnsiTheme="minorEastAsia"/>
              </w:rPr>
            </w:pPr>
            <w:r w:rsidRPr="00BE07A9">
              <w:rPr>
                <w:rFonts w:asciiTheme="minorEastAsia" w:hAnsiTheme="minorEastAsia" w:hint="eastAsia"/>
                <w:lang w:val="zh-CN"/>
              </w:rPr>
              <w:t>在营业厅业务员录入装车单时，系统应允许营业厅业务员从键盘输入信息</w:t>
            </w:r>
          </w:p>
        </w:tc>
      </w:tr>
      <w:tr w:rsidR="009940C3" w:rsidRPr="00072C51" w14:paraId="55E1EE05"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2E9C873"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rPr>
              <w:t>Transfer.Load1.Output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DBBBA2B" w14:textId="77777777" w:rsidR="009940C3" w:rsidRPr="00BE07A9" w:rsidRDefault="009940C3" w:rsidP="00AE4DB8">
            <w:pPr>
              <w:rPr>
                <w:rFonts w:asciiTheme="minorEastAsia" w:hAnsiTheme="minorEastAsia" w:cs="Calibri"/>
                <w:color w:val="000000"/>
                <w:szCs w:val="21"/>
                <w:u w:color="000000"/>
                <w:lang w:val="zh-TW" w:eastAsia="zh-TW"/>
              </w:rPr>
            </w:pPr>
            <w:r w:rsidRPr="00BE07A9">
              <w:rPr>
                <w:rFonts w:asciiTheme="minorEastAsia" w:hAnsiTheme="minorEastAsia" w:hint="eastAsia"/>
                <w:lang w:val="zh-CN"/>
              </w:rPr>
              <w:t>在营业厅业务员输入装车信息后，系统自动生成运费</w:t>
            </w:r>
          </w:p>
        </w:tc>
      </w:tr>
      <w:tr w:rsidR="009940C3" w:rsidRPr="00072C51" w14:paraId="61BDFBB7"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7750CF5"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rPr>
              <w:t>Transfer.Load1.Cancel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07EF65C" w14:textId="77777777" w:rsidR="009940C3" w:rsidRPr="00BE07A9" w:rsidRDefault="009940C3" w:rsidP="00AE4DB8">
            <w:pPr>
              <w:rPr>
                <w:rFonts w:asciiTheme="minorEastAsia" w:hAnsiTheme="minorEastAsia"/>
                <w:lang w:val="zh-CN"/>
              </w:rPr>
            </w:pPr>
            <w:r w:rsidRPr="00BE07A9">
              <w:rPr>
                <w:rFonts w:asciiTheme="minorEastAsia" w:hAnsiTheme="minorEastAsia" w:hint="eastAsia"/>
                <w:lang w:val="zh-CN"/>
              </w:rPr>
              <w:t>在营业厅业务员取消录入装车单操作时，系统取消录入流程并返回请求界面</w:t>
            </w:r>
          </w:p>
        </w:tc>
      </w:tr>
      <w:tr w:rsidR="009940C3" w:rsidRPr="00072C51" w14:paraId="6A096AE7"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06E8295"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rPr>
              <w:t>Transfer.Load1.Confirm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A946592" w14:textId="77777777" w:rsidR="009940C3" w:rsidRPr="00BE07A9" w:rsidRDefault="009940C3" w:rsidP="00AE4DB8">
            <w:pPr>
              <w:rPr>
                <w:rFonts w:asciiTheme="minorEastAsia" w:hAnsiTheme="minorEastAsia"/>
              </w:rPr>
            </w:pPr>
            <w:r w:rsidRPr="00BE07A9">
              <w:rPr>
                <w:rFonts w:asciiTheme="minorEastAsia" w:hAnsiTheme="minorEastAsia" w:hint="eastAsia"/>
                <w:lang w:val="zh-TW" w:eastAsia="zh-TW"/>
              </w:rPr>
              <w:t>在营业厅业务员确认输入信息时，系统检查信息的正确性，参见</w:t>
            </w:r>
            <w:r w:rsidRPr="00BE07A9">
              <w:t>Transfe</w:t>
            </w:r>
            <w:r w:rsidR="00BE07A9">
              <w:t>r.Load1.Check</w:t>
            </w:r>
            <w:r w:rsidRPr="00BE07A9">
              <w:rPr>
                <w:rFonts w:asciiTheme="minorEastAsia" w:hAnsiTheme="minorEastAsia" w:hint="eastAsia"/>
                <w:lang w:val="zh-TW" w:eastAsia="zh-TW"/>
              </w:rPr>
              <w:t>，若正确，装</w:t>
            </w:r>
            <w:r w:rsidR="00EA1C4E" w:rsidRPr="00BE07A9">
              <w:rPr>
                <w:rFonts w:asciiTheme="minorEastAsia" w:hAnsiTheme="minorEastAsia" w:hint="eastAsia"/>
                <w:lang w:val="zh-TW" w:eastAsia="zh-TW"/>
              </w:rPr>
              <w:t>车单更新为提交状态，否则提示错误原因，要求营业厅业务员重新输入</w:t>
            </w:r>
          </w:p>
        </w:tc>
      </w:tr>
      <w:tr w:rsidR="009940C3" w:rsidRPr="00072C51" w14:paraId="10370C5D"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6570A18"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lang w:val="pt-PT"/>
              </w:rPr>
              <w:t>Transfer.Load1.Check</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42AFCF4" w14:textId="77777777" w:rsidR="009940C3" w:rsidRPr="00BE07A9" w:rsidRDefault="009940C3" w:rsidP="00AE4DB8">
            <w:pPr>
              <w:rPr>
                <w:rFonts w:asciiTheme="minorEastAsia" w:hAnsiTheme="minorEastAsia"/>
              </w:rPr>
            </w:pPr>
            <w:r w:rsidRPr="00BE07A9">
              <w:rPr>
                <w:rFonts w:asciiTheme="minorEastAsia" w:hAnsiTheme="minorEastAsia" w:hint="eastAsia"/>
                <w:lang w:val="zh-CN"/>
              </w:rPr>
              <w:t>系统检查营业厅汽运编号是否是</w:t>
            </w:r>
            <w:r w:rsidRPr="00BE07A9">
              <w:rPr>
                <w:rFonts w:asciiTheme="minorEastAsia" w:hAnsiTheme="minorEastAsia"/>
              </w:rPr>
              <w:t>20</w:t>
            </w:r>
            <w:r w:rsidRPr="00BE07A9">
              <w:rPr>
                <w:rFonts w:asciiTheme="minorEastAsia" w:hAnsiTheme="minorEastAsia" w:hint="eastAsia"/>
                <w:lang w:val="zh-CN"/>
              </w:rPr>
              <w:t>位数，不是则提示营业厅汽运编号位数错误，是则返回信息正确</w:t>
            </w:r>
          </w:p>
        </w:tc>
      </w:tr>
      <w:tr w:rsidR="009940C3" w:rsidRPr="00072C51" w14:paraId="463C9F36"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AE1F898"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rPr>
              <w:t>Transfer.Load1.Pass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A0AAA86" w14:textId="77777777" w:rsidR="009940C3" w:rsidRPr="00BE07A9" w:rsidRDefault="009940C3" w:rsidP="00AE4DB8">
            <w:pPr>
              <w:rPr>
                <w:rFonts w:asciiTheme="minorEastAsia" w:hAnsiTheme="minorEastAsia"/>
                <w:lang w:val="zh-CN"/>
              </w:rPr>
            </w:pPr>
            <w:r w:rsidRPr="00BE07A9">
              <w:rPr>
                <w:rFonts w:asciiTheme="minorEastAsia" w:hAnsiTheme="minorEastAsia" w:cs="Calibri" w:hint="eastAsia"/>
                <w:color w:val="000000"/>
                <w:szCs w:val="21"/>
                <w:u w:color="000000"/>
                <w:lang w:val="zh-TW" w:eastAsia="zh-TW"/>
              </w:rPr>
              <w:t>若装车单审批通过，则存储装车信息，</w:t>
            </w:r>
            <w:r w:rsidRPr="00BE07A9">
              <w:rPr>
                <w:rFonts w:asciiTheme="minorEastAsia" w:hAnsiTheme="minorEastAsia" w:cs="Calibri" w:hint="eastAsia"/>
                <w:szCs w:val="21"/>
                <w:u w:color="000000"/>
                <w:lang w:val="zh-TW" w:eastAsia="zh-TW"/>
              </w:rPr>
              <w:t>参见</w:t>
            </w:r>
            <w:r w:rsidRPr="00BE07A9">
              <w:rPr>
                <w:rFonts w:cs="Calibri"/>
                <w:szCs w:val="21"/>
                <w:u w:color="000000"/>
                <w:lang w:val="zh-TW" w:eastAsia="zh-TW"/>
              </w:rPr>
              <w:t>Transfer.Load1.Update</w:t>
            </w:r>
            <w:r w:rsidRPr="00BE07A9">
              <w:rPr>
                <w:rFonts w:asciiTheme="minorEastAsia" w:hAnsiTheme="minorEastAsia" w:cs="Calibri" w:hint="eastAsia"/>
                <w:szCs w:val="21"/>
                <w:u w:color="000000"/>
                <w:lang w:val="zh-TW" w:eastAsia="zh-TW"/>
              </w:rPr>
              <w:t>；若不通过，则系统提示审批未通过，要求重新录入</w:t>
            </w:r>
          </w:p>
        </w:tc>
      </w:tr>
      <w:tr w:rsidR="009940C3" w:rsidRPr="00072C51" w14:paraId="5F07375B" w14:textId="77777777" w:rsidTr="00AE4DB8">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EB4ADDD" w14:textId="77777777" w:rsidR="009940C3" w:rsidRPr="00BE07A9" w:rsidRDefault="009940C3" w:rsidP="00AE4DB8">
            <w:pPr>
              <w:rPr>
                <w:szCs w:val="21"/>
              </w:rPr>
            </w:pPr>
            <w:r w:rsidRPr="00BE07A9">
              <w:rPr>
                <w:szCs w:val="21"/>
              </w:rPr>
              <w:t>Transfer.Load1.Update</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47EC98F" w14:textId="77777777" w:rsidR="009940C3" w:rsidRPr="00BE07A9" w:rsidRDefault="009940C3" w:rsidP="00AE4DB8">
            <w:pPr>
              <w:rPr>
                <w:rFonts w:asciiTheme="minorEastAsia" w:hAnsiTheme="minorEastAsia"/>
              </w:rPr>
            </w:pPr>
            <w:r w:rsidRPr="00BE07A9">
              <w:rPr>
                <w:rFonts w:asciiTheme="minorEastAsia" w:hAnsiTheme="minorEastAsia" w:hint="eastAsia"/>
                <w:lang w:val="zh-CN"/>
              </w:rPr>
              <w:t>系统存储装车信息</w:t>
            </w:r>
          </w:p>
        </w:tc>
      </w:tr>
      <w:tr w:rsidR="009940C3" w:rsidRPr="00072C51" w14:paraId="788BF18D"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2E3980B" w14:textId="77777777" w:rsidR="009940C3" w:rsidRPr="00BE07A9" w:rsidRDefault="0032717C" w:rsidP="00AE4DB8">
            <w:r w:rsidRPr="00BE07A9">
              <w:t>Transfer.Arrival1.New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04CACBE" w14:textId="77777777" w:rsidR="009940C3" w:rsidRPr="00BE07A9" w:rsidRDefault="0032717C" w:rsidP="00AE4DB8">
            <w:pPr>
              <w:rPr>
                <w:rFonts w:asciiTheme="minorEastAsia" w:hAnsiTheme="minorEastAsia"/>
              </w:rPr>
            </w:pPr>
            <w:r w:rsidRPr="00BE07A9">
              <w:rPr>
                <w:rFonts w:asciiTheme="minorEastAsia" w:hAnsiTheme="minorEastAsia" w:hint="eastAsia"/>
                <w:lang w:val="zh-TW" w:eastAsia="zh-TW"/>
              </w:rPr>
              <w:t>在营业厅业务员要求新建营业厅到达单时，系统应弹出新建货物到达信息界面，要求输入到达日期、出发地、货物到达状态</w:t>
            </w:r>
          </w:p>
        </w:tc>
      </w:tr>
      <w:tr w:rsidR="009940C3" w:rsidRPr="00072C51" w14:paraId="3DB3DBAB"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BBEAA15" w14:textId="77777777" w:rsidR="009940C3" w:rsidRPr="00BE07A9" w:rsidRDefault="0032717C" w:rsidP="00AE4DB8">
            <w:r w:rsidRPr="00BE07A9">
              <w:t>Transfer.Arrival1.Input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C8FA4D8" w14:textId="77777777" w:rsidR="009940C3" w:rsidRPr="00BE07A9" w:rsidRDefault="0032717C" w:rsidP="00AE4DB8">
            <w:pPr>
              <w:rPr>
                <w:rFonts w:asciiTheme="minorEastAsia" w:hAnsiTheme="minorEastAsia"/>
              </w:rPr>
            </w:pPr>
            <w:r w:rsidRPr="00BE07A9">
              <w:rPr>
                <w:rFonts w:asciiTheme="minorEastAsia" w:hAnsiTheme="minorEastAsia" w:hint="eastAsia"/>
              </w:rPr>
              <w:t>在营业厅业务</w:t>
            </w:r>
            <w:r w:rsidRPr="00BE07A9">
              <w:rPr>
                <w:rFonts w:asciiTheme="minorEastAsia" w:hAnsiTheme="minorEastAsia" w:hint="eastAsia"/>
                <w:lang w:val="zh-TW" w:eastAsia="zh-TW"/>
              </w:rPr>
              <w:t>员输入营业厅到达单时，系统应允许营业厅业务员从键盘输入信息</w:t>
            </w:r>
          </w:p>
        </w:tc>
      </w:tr>
      <w:tr w:rsidR="0032717C" w:rsidRPr="00072C51" w14:paraId="3F872AB6"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7FF09DC" w14:textId="77777777" w:rsidR="0032717C" w:rsidRPr="00BE07A9" w:rsidRDefault="0032717C" w:rsidP="00AE4DB8">
            <w:r w:rsidRPr="00BE07A9">
              <w:t>Transfer.Arrival1.Cancel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E2A157D"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在营业厅业务员取消录入营业厅到达单操作时，系统取消录入流程并返回请求界面</w:t>
            </w:r>
          </w:p>
        </w:tc>
      </w:tr>
      <w:tr w:rsidR="0032717C" w:rsidRPr="00072C51" w14:paraId="710B0B9F"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F7E5AD7" w14:textId="77777777" w:rsidR="0032717C" w:rsidRPr="00BE07A9" w:rsidRDefault="0032717C" w:rsidP="00AE4DB8">
            <w:r w:rsidRPr="00BE07A9">
              <w:t>Transfer.Arrival1.Confirm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D6FB1F6"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在营业厅业务员确认输入信息时，装车单更新为提交状态</w:t>
            </w:r>
          </w:p>
        </w:tc>
      </w:tr>
      <w:tr w:rsidR="0032717C" w:rsidRPr="00072C51" w14:paraId="3D6F705D"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FC9CA46" w14:textId="77777777" w:rsidR="0032717C" w:rsidRPr="00BE07A9" w:rsidRDefault="0032717C" w:rsidP="00AE4DB8">
            <w:r w:rsidRPr="00BE07A9">
              <w:t>T</w:t>
            </w:r>
            <w:r w:rsidRPr="00BE07A9">
              <w:rPr>
                <w:rFonts w:eastAsia="Calibri" w:cs="Calibri"/>
                <w:color w:val="000000"/>
                <w:szCs w:val="21"/>
                <w:u w:color="000000"/>
              </w:rPr>
              <w:t>ransfer.Arrival1.Pas</w:t>
            </w:r>
            <w:r w:rsidRPr="00BE07A9">
              <w:t>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B61AE7C"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若营业厅到达单审批通过，则存储货物到达信息，参见</w:t>
            </w:r>
            <w:r w:rsidR="00BE07A9">
              <w:rPr>
                <w:lang w:val="zh-TW" w:eastAsia="zh-TW"/>
              </w:rPr>
              <w:t>Transfer.Arrival</w:t>
            </w:r>
            <w:r w:rsidR="00BE07A9">
              <w:rPr>
                <w:rFonts w:eastAsia="PMingLiU"/>
                <w:lang w:val="zh-TW" w:eastAsia="zh-TW"/>
              </w:rPr>
              <w:t>1</w:t>
            </w:r>
            <w:r w:rsidRPr="00BE07A9">
              <w:rPr>
                <w:lang w:val="zh-TW" w:eastAsia="zh-TW"/>
              </w:rPr>
              <w:t>.Update</w:t>
            </w:r>
            <w:r w:rsidRPr="00BE07A9">
              <w:rPr>
                <w:rFonts w:asciiTheme="minorEastAsia" w:hAnsiTheme="minorEastAsia" w:hint="eastAsia"/>
                <w:lang w:val="zh-TW" w:eastAsia="zh-TW"/>
              </w:rPr>
              <w:t>，更新货运状态为到达收件人营业厅，参见</w:t>
            </w:r>
            <w:r w:rsidR="00BE07A9">
              <w:rPr>
                <w:rFonts w:ascii="Calibri" w:eastAsia="Calibri" w:hAnsi="Calibri" w:cs="Calibri"/>
                <w:color w:val="000000"/>
                <w:szCs w:val="21"/>
                <w:u w:color="000000"/>
              </w:rPr>
              <w:t>Logistics.Update</w:t>
            </w:r>
            <w:r w:rsidRPr="00BE07A9">
              <w:rPr>
                <w:rFonts w:asciiTheme="minorEastAsia" w:hAnsiTheme="minorEastAsia" w:hint="eastAsia"/>
                <w:lang w:val="zh-TW" w:eastAsia="zh-TW"/>
              </w:rPr>
              <w:t>；若不通过，则系统提示审批未通过，要求重新录入</w:t>
            </w:r>
          </w:p>
        </w:tc>
      </w:tr>
      <w:tr w:rsidR="0032717C" w:rsidRPr="00072C51" w14:paraId="454E2DE5"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73664CB" w14:textId="77777777" w:rsidR="0032717C" w:rsidRPr="00BE07A9" w:rsidRDefault="0032717C" w:rsidP="00AE4DB8">
            <w:r w:rsidRPr="00BE07A9">
              <w:rPr>
                <w:lang w:val="it-IT"/>
              </w:rPr>
              <w:t>Transfer.Arrival</w:t>
            </w:r>
            <w:r w:rsidRPr="00BE07A9">
              <w:t>1.Update</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CC5A4BF"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系统存储货物到达信息</w:t>
            </w:r>
          </w:p>
        </w:tc>
      </w:tr>
      <w:tr w:rsidR="009940C3" w:rsidRPr="00072C51" w14:paraId="5615D007" w14:textId="77777777" w:rsidTr="00AE4DB8">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6343836E" w14:textId="77777777" w:rsidR="009940C3" w:rsidRPr="00BE07A9" w:rsidRDefault="0032717C" w:rsidP="00AE4DB8">
            <w:r w:rsidRPr="00BE07A9">
              <w:rPr>
                <w:rFonts w:eastAsia="Calibri" w:cs="Calibri"/>
                <w:color w:val="000000"/>
                <w:szCs w:val="21"/>
                <w:u w:color="000000"/>
              </w:rPr>
              <w:t>Logistics.Update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3015F99D" w14:textId="77777777" w:rsidR="009940C3" w:rsidRPr="00BE07A9" w:rsidRDefault="0032717C" w:rsidP="00AE4DB8">
            <w:pPr>
              <w:rPr>
                <w:rFonts w:asciiTheme="minorEastAsia" w:hAnsiTheme="minorEastAsia"/>
              </w:rPr>
            </w:pPr>
            <w:r w:rsidRPr="00BE07A9">
              <w:rPr>
                <w:rFonts w:asciiTheme="minorEastAsia" w:hAnsiTheme="minorEastAsia" w:hint="eastAsia"/>
                <w:lang w:val="zh-TW" w:eastAsia="zh-TW"/>
              </w:rPr>
              <w:t>系统更新货运状态并存储</w:t>
            </w:r>
          </w:p>
        </w:tc>
      </w:tr>
    </w:tbl>
    <w:p w14:paraId="1DDA8E23" w14:textId="77777777" w:rsidR="006C4AF9" w:rsidRPr="009940C3" w:rsidRDefault="006C4AF9" w:rsidP="006C4AF9"/>
    <w:p w14:paraId="648B9646" w14:textId="77777777" w:rsidR="006C4AF9" w:rsidRPr="00FB23EC" w:rsidRDefault="006C4AF9" w:rsidP="006C4AF9">
      <w:pPr>
        <w:pStyle w:val="3"/>
      </w:pPr>
      <w:bookmarkStart w:id="25" w:name="_Toc432520342"/>
      <w:r>
        <w:rPr>
          <w:rFonts w:hint="eastAsia"/>
        </w:rPr>
        <w:lastRenderedPageBreak/>
        <w:t>3</w:t>
      </w:r>
      <w:r>
        <w:t>.2.7</w:t>
      </w:r>
      <w:r>
        <w:rPr>
          <w:rFonts w:hint="eastAsia"/>
        </w:rPr>
        <w:t>营业厅</w:t>
      </w:r>
      <w:r>
        <w:rPr>
          <w:rFonts w:hint="eastAsia"/>
        </w:rPr>
        <w:t>-</w:t>
      </w:r>
      <w:r>
        <w:rPr>
          <w:rFonts w:hint="eastAsia"/>
        </w:rPr>
        <w:t>中转中心转运</w:t>
      </w:r>
      <w:bookmarkEnd w:id="25"/>
    </w:p>
    <w:p w14:paraId="5A10F928" w14:textId="77777777" w:rsidR="006C4AF9" w:rsidRDefault="006C4AF9" w:rsidP="006C4AF9">
      <w:pPr>
        <w:pStyle w:val="4"/>
      </w:pPr>
      <w:r>
        <w:rPr>
          <w:rFonts w:hint="eastAsia"/>
        </w:rPr>
        <w:t>3</w:t>
      </w:r>
      <w:r>
        <w:t>.2.7.1</w:t>
      </w:r>
      <w:r>
        <w:rPr>
          <w:rFonts w:hint="eastAsia"/>
        </w:rPr>
        <w:t>特性描述</w:t>
      </w:r>
    </w:p>
    <w:p w14:paraId="58336BCA" w14:textId="77777777" w:rsidR="006C4AF9" w:rsidRDefault="006C4AF9" w:rsidP="00AE4DB8">
      <w:pPr>
        <w:ind w:firstLineChars="200" w:firstLine="420"/>
      </w:pPr>
      <w:r>
        <w:rPr>
          <w:rFonts w:hint="eastAsia"/>
        </w:rPr>
        <w:t>当货物从寄件人营业厅转运向寄件人中转中心时，一个经过验证的营业厅业务员开始处理装车，完成装车信息的录入。当货物到达中转中心时，一个经过验证的中转中心业务员完成货物到达信息的录入、物流状态的更新。</w:t>
      </w:r>
    </w:p>
    <w:p w14:paraId="47BB12AD" w14:textId="77777777" w:rsidR="006C4AF9" w:rsidRDefault="006C4AF9" w:rsidP="00AE4DB8">
      <w:pPr>
        <w:ind w:firstLineChars="200" w:firstLine="420"/>
      </w:pPr>
      <w:r>
        <w:rPr>
          <w:rFonts w:hint="eastAsia"/>
        </w:rPr>
        <w:t>当货物从收件人中转中心转运向收件人营业厅时，一个经过验证的中转中心业务员开始处理装车，完成装车信息的录入。当货物到达营业厅时，一个经过验证的营业厅业务员完成货物到达信息的录入、物流状态的更新。</w:t>
      </w:r>
    </w:p>
    <w:p w14:paraId="6EC85F12" w14:textId="77777777" w:rsidR="006C4AF9" w:rsidRPr="00B10BE3" w:rsidRDefault="006C4AF9" w:rsidP="00AE4DB8">
      <w:pPr>
        <w:ind w:firstLineChars="200" w:firstLine="420"/>
      </w:pPr>
      <w:r>
        <w:rPr>
          <w:rFonts w:hint="eastAsia"/>
        </w:rPr>
        <w:t>优先级</w:t>
      </w:r>
      <w:r>
        <w:rPr>
          <w:rFonts w:hint="eastAsia"/>
        </w:rPr>
        <w:t>=</w:t>
      </w:r>
      <w:r>
        <w:rPr>
          <w:rFonts w:hint="eastAsia"/>
        </w:rPr>
        <w:t>高</w:t>
      </w:r>
    </w:p>
    <w:p w14:paraId="17F428C8" w14:textId="77777777" w:rsidR="006C4AF9" w:rsidRDefault="006C4AF9" w:rsidP="006C4AF9">
      <w:pPr>
        <w:pStyle w:val="4"/>
      </w:pPr>
      <w:r>
        <w:rPr>
          <w:rFonts w:hint="eastAsia"/>
        </w:rPr>
        <w:t>3</w:t>
      </w:r>
      <w:r>
        <w:t>.2.7.2</w:t>
      </w:r>
      <w:r>
        <w:rPr>
          <w:rFonts w:hint="eastAsia"/>
        </w:rPr>
        <w:t>刺激</w:t>
      </w:r>
      <w:r>
        <w:rPr>
          <w:rFonts w:hint="eastAsia"/>
        </w:rPr>
        <w:t>/</w:t>
      </w:r>
      <w:r>
        <w:rPr>
          <w:rFonts w:hint="eastAsia"/>
        </w:rPr>
        <w:t>响应</w:t>
      </w:r>
      <w:r>
        <w:t>序列</w:t>
      </w:r>
    </w:p>
    <w:p w14:paraId="0CCD4239" w14:textId="77777777" w:rsidR="006C4AF9" w:rsidRDefault="006C4AF9" w:rsidP="006C4AF9">
      <w:r>
        <w:rPr>
          <w:rFonts w:hint="eastAsia"/>
        </w:rPr>
        <w:t>刺激：营业厅业务员请求录入装车单。</w:t>
      </w:r>
    </w:p>
    <w:p w14:paraId="397235B6" w14:textId="77777777" w:rsidR="006C4AF9" w:rsidRDefault="006C4AF9" w:rsidP="006C4AF9">
      <w:r>
        <w:rPr>
          <w:rFonts w:hint="eastAsia"/>
        </w:rPr>
        <w:t>响应：系统显示新建装车单的列表。</w:t>
      </w:r>
    </w:p>
    <w:p w14:paraId="6D835903" w14:textId="77777777" w:rsidR="006C4AF9" w:rsidRDefault="006C4AF9" w:rsidP="006C4AF9">
      <w:r>
        <w:rPr>
          <w:rFonts w:hint="eastAsia"/>
        </w:rPr>
        <w:t>刺激：营业厅业务员录入装车信息。</w:t>
      </w:r>
    </w:p>
    <w:p w14:paraId="62FAB662" w14:textId="77777777" w:rsidR="006C4AF9" w:rsidRDefault="006C4AF9" w:rsidP="006C4AF9">
      <w:r>
        <w:rPr>
          <w:rFonts w:hint="eastAsia"/>
        </w:rPr>
        <w:t>响应：系统显示录入的装车信息，自动生成运费。</w:t>
      </w:r>
    </w:p>
    <w:p w14:paraId="4733B5D4" w14:textId="77777777" w:rsidR="006C4AF9" w:rsidRDefault="006C4AF9" w:rsidP="006C4AF9">
      <w:r>
        <w:rPr>
          <w:rFonts w:hint="eastAsia"/>
        </w:rPr>
        <w:t>刺激：营业厅业务员取消录入操作。</w:t>
      </w:r>
    </w:p>
    <w:p w14:paraId="25D352E5" w14:textId="77777777" w:rsidR="006C4AF9" w:rsidRDefault="006C4AF9" w:rsidP="006C4AF9">
      <w:r>
        <w:rPr>
          <w:rFonts w:hint="eastAsia"/>
        </w:rPr>
        <w:t>响应：系统取消录入流程，返回请求界面。</w:t>
      </w:r>
    </w:p>
    <w:p w14:paraId="371FDC9B" w14:textId="77777777" w:rsidR="006C4AF9" w:rsidRDefault="006C4AF9" w:rsidP="006C4AF9">
      <w:r>
        <w:rPr>
          <w:rFonts w:hint="eastAsia"/>
        </w:rPr>
        <w:t>刺激：营业厅业务员确认装车信息并提交。</w:t>
      </w:r>
    </w:p>
    <w:p w14:paraId="5C5EEFBD" w14:textId="77777777" w:rsidR="006C4AF9" w:rsidRDefault="006C4AF9" w:rsidP="00AE4DB8">
      <w:pPr>
        <w:ind w:left="630" w:hangingChars="300" w:hanging="630"/>
      </w:pPr>
      <w:r>
        <w:rPr>
          <w:rFonts w:hint="eastAsia"/>
        </w:rPr>
        <w:t>响应：系统检查输入装车信息的正确性，正确则装车单更新为提交状态，不正确则显示错误原因，要求重新输入信息。</w:t>
      </w:r>
    </w:p>
    <w:p w14:paraId="411FFFCD" w14:textId="77777777" w:rsidR="006C4AF9" w:rsidRDefault="006C4AF9" w:rsidP="006C4AF9">
      <w:r>
        <w:rPr>
          <w:rFonts w:hint="eastAsia"/>
        </w:rPr>
        <w:t>刺激：装车单被审批。</w:t>
      </w:r>
    </w:p>
    <w:p w14:paraId="03A522A9" w14:textId="77777777" w:rsidR="006C4AF9" w:rsidRDefault="006C4AF9" w:rsidP="00AE4DB8">
      <w:pPr>
        <w:ind w:left="630" w:hangingChars="300" w:hanging="630"/>
      </w:pPr>
      <w:r>
        <w:rPr>
          <w:rFonts w:hint="eastAsia"/>
        </w:rPr>
        <w:t>响应：若装车单审批通过，则系统存储装车信息；若不通过，则系统提示审批未通过，要求营业厅业务员重新录入。</w:t>
      </w:r>
    </w:p>
    <w:p w14:paraId="712F4FEF" w14:textId="77777777" w:rsidR="006C4AF9" w:rsidRDefault="006C4AF9" w:rsidP="006C4AF9">
      <w:r>
        <w:rPr>
          <w:rFonts w:hint="eastAsia"/>
        </w:rPr>
        <w:t>刺激：中转中心业务员请求录入中转中心到达单。</w:t>
      </w:r>
    </w:p>
    <w:p w14:paraId="3F1A79E9" w14:textId="77777777" w:rsidR="006C4AF9" w:rsidRDefault="006C4AF9" w:rsidP="006C4AF9">
      <w:r>
        <w:rPr>
          <w:rFonts w:hint="eastAsia"/>
        </w:rPr>
        <w:t>响应：系统显示新建中转中心到达单的列表。</w:t>
      </w:r>
    </w:p>
    <w:p w14:paraId="75C3C3AC" w14:textId="77777777" w:rsidR="006C4AF9" w:rsidRDefault="006C4AF9" w:rsidP="006C4AF9">
      <w:r>
        <w:rPr>
          <w:rFonts w:hint="eastAsia"/>
        </w:rPr>
        <w:t>刺激：中转中心业务员录入货物到达信息。</w:t>
      </w:r>
    </w:p>
    <w:p w14:paraId="72368A21" w14:textId="77777777" w:rsidR="006C4AF9" w:rsidRDefault="006C4AF9" w:rsidP="006C4AF9">
      <w:r>
        <w:rPr>
          <w:rFonts w:hint="eastAsia"/>
        </w:rPr>
        <w:t>响应：系统显示录入的中转中心到达单。</w:t>
      </w:r>
    </w:p>
    <w:p w14:paraId="315DFC84" w14:textId="77777777" w:rsidR="006C4AF9" w:rsidRDefault="006C4AF9" w:rsidP="006C4AF9">
      <w:r>
        <w:rPr>
          <w:rFonts w:hint="eastAsia"/>
        </w:rPr>
        <w:t>刺激：中转中心业务员取消录入操作。</w:t>
      </w:r>
    </w:p>
    <w:p w14:paraId="7DAD1669" w14:textId="77777777" w:rsidR="006C4AF9" w:rsidRDefault="006C4AF9" w:rsidP="006C4AF9">
      <w:r>
        <w:rPr>
          <w:rFonts w:hint="eastAsia"/>
        </w:rPr>
        <w:t>响应：系统取消录入流程，返回请求界面。</w:t>
      </w:r>
    </w:p>
    <w:p w14:paraId="7441BEC4" w14:textId="77777777" w:rsidR="006C4AF9" w:rsidRDefault="006C4AF9" w:rsidP="006C4AF9">
      <w:r>
        <w:rPr>
          <w:rFonts w:hint="eastAsia"/>
        </w:rPr>
        <w:t>刺激：中转中心业务员确认到达信息并提交。</w:t>
      </w:r>
    </w:p>
    <w:p w14:paraId="19405287" w14:textId="77777777" w:rsidR="006C4AF9" w:rsidRDefault="006C4AF9" w:rsidP="00AE4DB8">
      <w:pPr>
        <w:ind w:left="630" w:hangingChars="300" w:hanging="630"/>
      </w:pPr>
      <w:r>
        <w:rPr>
          <w:rFonts w:hint="eastAsia"/>
        </w:rPr>
        <w:t>响应：系统检查输入到达信息的正确性，正确则中转中心到达单更新为提交状态，不正确则显示错误原因，要求重新输入信息。</w:t>
      </w:r>
    </w:p>
    <w:p w14:paraId="53AAB91E" w14:textId="77777777" w:rsidR="006C4AF9" w:rsidRDefault="006C4AF9" w:rsidP="006C4AF9">
      <w:r>
        <w:rPr>
          <w:rFonts w:hint="eastAsia"/>
        </w:rPr>
        <w:t>刺激：中转中心到达单被审批。</w:t>
      </w:r>
    </w:p>
    <w:p w14:paraId="578C96F4" w14:textId="77777777" w:rsidR="006C4AF9" w:rsidRDefault="006C4AF9" w:rsidP="00AE4DB8">
      <w:pPr>
        <w:ind w:left="630" w:hangingChars="300" w:hanging="630"/>
      </w:pPr>
      <w:r>
        <w:rPr>
          <w:rFonts w:hint="eastAsia"/>
        </w:rPr>
        <w:t>响应：若中转中心到达单审批通过，则系统存储中转中心到达单，货运状态更新为到达寄件人中转中心；若不通过，则系统提示审批未通过，要求中转中心业务员重新录入。</w:t>
      </w:r>
    </w:p>
    <w:p w14:paraId="4787ED6D" w14:textId="77777777" w:rsidR="006C4AF9" w:rsidRDefault="006C4AF9" w:rsidP="006C4AF9"/>
    <w:p w14:paraId="44AC3FD2" w14:textId="77777777" w:rsidR="006C4AF9" w:rsidRDefault="006C4AF9" w:rsidP="006C4AF9">
      <w:r>
        <w:rPr>
          <w:rFonts w:hint="eastAsia"/>
        </w:rPr>
        <w:t>刺激：中转中心业务员请求录入装车单。</w:t>
      </w:r>
    </w:p>
    <w:p w14:paraId="1F19313C" w14:textId="77777777" w:rsidR="006C4AF9" w:rsidRDefault="006C4AF9" w:rsidP="006C4AF9">
      <w:r>
        <w:rPr>
          <w:rFonts w:hint="eastAsia"/>
        </w:rPr>
        <w:t>响应：系统显示新建装车单的列表。</w:t>
      </w:r>
    </w:p>
    <w:p w14:paraId="24828B63" w14:textId="77777777" w:rsidR="006C4AF9" w:rsidRDefault="006C4AF9" w:rsidP="006C4AF9">
      <w:r>
        <w:rPr>
          <w:rFonts w:hint="eastAsia"/>
        </w:rPr>
        <w:t>刺激：中转中心业务员录入装车信息。</w:t>
      </w:r>
    </w:p>
    <w:p w14:paraId="3F2A1E78" w14:textId="77777777" w:rsidR="006C4AF9" w:rsidRDefault="006C4AF9" w:rsidP="006C4AF9">
      <w:r>
        <w:rPr>
          <w:rFonts w:hint="eastAsia"/>
        </w:rPr>
        <w:lastRenderedPageBreak/>
        <w:t>响应：系统显示录入的装车信息，自动生成运费。</w:t>
      </w:r>
    </w:p>
    <w:p w14:paraId="4DDFC2B3" w14:textId="77777777" w:rsidR="006C4AF9" w:rsidRDefault="006C4AF9" w:rsidP="006C4AF9">
      <w:r>
        <w:rPr>
          <w:rFonts w:hint="eastAsia"/>
        </w:rPr>
        <w:t>刺激：中转中心业务员取消录入操作。</w:t>
      </w:r>
    </w:p>
    <w:p w14:paraId="1C3D3674" w14:textId="77777777" w:rsidR="006C4AF9" w:rsidRDefault="006C4AF9" w:rsidP="006C4AF9">
      <w:r>
        <w:rPr>
          <w:rFonts w:hint="eastAsia"/>
        </w:rPr>
        <w:t>响应：系统取消录入流程，返回请求界面。</w:t>
      </w:r>
    </w:p>
    <w:p w14:paraId="735EC96B" w14:textId="77777777" w:rsidR="006C4AF9" w:rsidRDefault="006C4AF9" w:rsidP="006C4AF9">
      <w:r>
        <w:rPr>
          <w:rFonts w:hint="eastAsia"/>
        </w:rPr>
        <w:t>刺激：中转中心业务员确认装车信息并提交。</w:t>
      </w:r>
    </w:p>
    <w:p w14:paraId="16620070" w14:textId="77777777" w:rsidR="006C4AF9" w:rsidRDefault="006C4AF9" w:rsidP="00AE4DB8">
      <w:pPr>
        <w:ind w:left="630" w:hangingChars="300" w:hanging="630"/>
      </w:pPr>
      <w:r>
        <w:rPr>
          <w:rFonts w:hint="eastAsia"/>
        </w:rPr>
        <w:t>响应：系统检查输入装车信息的正确性，正确则装车单更新为提交状态，不正确则显示错误原因，要求重新输入信息。</w:t>
      </w:r>
    </w:p>
    <w:p w14:paraId="48B79830" w14:textId="77777777" w:rsidR="006C4AF9" w:rsidRDefault="006C4AF9" w:rsidP="006C4AF9">
      <w:r>
        <w:rPr>
          <w:rFonts w:hint="eastAsia"/>
        </w:rPr>
        <w:t>刺激：装车单被审批。</w:t>
      </w:r>
    </w:p>
    <w:p w14:paraId="46563890" w14:textId="77777777" w:rsidR="006C4AF9" w:rsidRDefault="006C4AF9" w:rsidP="00AE4DB8">
      <w:pPr>
        <w:ind w:left="630" w:hangingChars="300" w:hanging="630"/>
      </w:pPr>
      <w:r>
        <w:rPr>
          <w:rFonts w:hint="eastAsia"/>
        </w:rPr>
        <w:t>响应：若装车单审批通过，则系统存储装车信息；若不通过，则系统提示审批未通过，要求中转中心业务员重新录入。</w:t>
      </w:r>
    </w:p>
    <w:p w14:paraId="74C4BEF5" w14:textId="77777777" w:rsidR="006C4AF9" w:rsidRDefault="006C4AF9" w:rsidP="006C4AF9">
      <w:r>
        <w:rPr>
          <w:rFonts w:hint="eastAsia"/>
        </w:rPr>
        <w:t>刺激：营业厅业务员请求录入营业厅到达单。</w:t>
      </w:r>
    </w:p>
    <w:p w14:paraId="3ADEA441" w14:textId="77777777" w:rsidR="006C4AF9" w:rsidRDefault="006C4AF9" w:rsidP="006C4AF9">
      <w:r>
        <w:rPr>
          <w:rFonts w:hint="eastAsia"/>
        </w:rPr>
        <w:t>响应：系统显示新建营业厅到达单的列表。</w:t>
      </w:r>
    </w:p>
    <w:p w14:paraId="0A503725" w14:textId="77777777" w:rsidR="006C4AF9" w:rsidRDefault="006C4AF9" w:rsidP="006C4AF9">
      <w:r>
        <w:rPr>
          <w:rFonts w:hint="eastAsia"/>
        </w:rPr>
        <w:t>刺激：营业厅业务员录入货物到达信息。</w:t>
      </w:r>
    </w:p>
    <w:p w14:paraId="42603EA3" w14:textId="77777777" w:rsidR="006C4AF9" w:rsidRDefault="006C4AF9" w:rsidP="006C4AF9">
      <w:r>
        <w:rPr>
          <w:rFonts w:hint="eastAsia"/>
        </w:rPr>
        <w:t>响应：系统显示录入的营业厅到达单。</w:t>
      </w:r>
    </w:p>
    <w:p w14:paraId="014FD5E6" w14:textId="77777777" w:rsidR="006C4AF9" w:rsidRDefault="006C4AF9" w:rsidP="006C4AF9">
      <w:r>
        <w:rPr>
          <w:rFonts w:hint="eastAsia"/>
        </w:rPr>
        <w:t>刺激：营业厅业务员取消录入操作。</w:t>
      </w:r>
    </w:p>
    <w:p w14:paraId="6ECD947F" w14:textId="77777777" w:rsidR="006C4AF9" w:rsidRDefault="006C4AF9" w:rsidP="006C4AF9">
      <w:r>
        <w:rPr>
          <w:rFonts w:hint="eastAsia"/>
        </w:rPr>
        <w:t>响应：系统取消录入流程，返回请求界面。</w:t>
      </w:r>
    </w:p>
    <w:p w14:paraId="5FC6B1F7" w14:textId="77777777" w:rsidR="006C4AF9" w:rsidRDefault="006C4AF9" w:rsidP="006C4AF9">
      <w:r>
        <w:rPr>
          <w:rFonts w:hint="eastAsia"/>
        </w:rPr>
        <w:t>刺激：营业厅业务员确认到达信息并提交。</w:t>
      </w:r>
    </w:p>
    <w:p w14:paraId="64A63069" w14:textId="77777777" w:rsidR="006C4AF9" w:rsidRDefault="006C4AF9" w:rsidP="00AE4DB8">
      <w:pPr>
        <w:ind w:left="630" w:hangingChars="300" w:hanging="630"/>
      </w:pPr>
      <w:r>
        <w:rPr>
          <w:rFonts w:hint="eastAsia"/>
        </w:rPr>
        <w:t>响应：系统检查输入到达信息的正确性，正确则营业厅到达单更新为提交状态，不正确则显示错误原因，要求重新输入信息。</w:t>
      </w:r>
    </w:p>
    <w:p w14:paraId="569C2A9F" w14:textId="77777777" w:rsidR="006C4AF9" w:rsidRDefault="006C4AF9" w:rsidP="006C4AF9">
      <w:r>
        <w:rPr>
          <w:rFonts w:hint="eastAsia"/>
        </w:rPr>
        <w:t>刺激：营业厅到达单被审批。</w:t>
      </w:r>
    </w:p>
    <w:p w14:paraId="401C06FB" w14:textId="77777777" w:rsidR="006C4AF9" w:rsidRPr="00EF51FD" w:rsidRDefault="006C4AF9" w:rsidP="00AE4DB8">
      <w:pPr>
        <w:ind w:left="630" w:hangingChars="300" w:hanging="630"/>
      </w:pPr>
      <w:r>
        <w:rPr>
          <w:rFonts w:hint="eastAsia"/>
        </w:rPr>
        <w:t>响应：若营业厅到达单审批通过，则系统存储营业厅到达单，货运状态更新为到达收件人营业厅；若不通过，则系统提示审批未通过，要求营业厅业务员重新录入。</w:t>
      </w:r>
    </w:p>
    <w:p w14:paraId="0E449045" w14:textId="77777777" w:rsidR="006C4AF9" w:rsidRDefault="006C4AF9" w:rsidP="006C4AF9">
      <w:pPr>
        <w:pStyle w:val="4"/>
      </w:pPr>
      <w:r>
        <w:rPr>
          <w:rFonts w:hint="eastAsia"/>
        </w:rPr>
        <w:t>3</w:t>
      </w:r>
      <w:r>
        <w:t>.2.7.3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32717C" w:rsidRPr="00072C51" w14:paraId="78D05C8C"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775F6CAC"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22D8F8E0" w14:textId="77777777" w:rsidR="0032717C" w:rsidRPr="00BE07A9" w:rsidRDefault="0032717C" w:rsidP="00AE4DB8">
            <w:pPr>
              <w:rPr>
                <w:rFonts w:asciiTheme="minorEastAsia" w:hAnsiTheme="minorEastAsia"/>
              </w:rPr>
            </w:pPr>
            <w:r w:rsidRPr="00BE07A9">
              <w:rPr>
                <w:rFonts w:asciiTheme="minorEastAsia" w:hAnsiTheme="minorEastAsia" w:cs="微软雅黑" w:hint="eastAsia"/>
                <w:lang w:val="zh-CN"/>
              </w:rPr>
              <w:t>在</w:t>
            </w:r>
            <w:r w:rsidRPr="00BE07A9">
              <w:rPr>
                <w:rFonts w:asciiTheme="minorEastAsia" w:hAnsiTheme="minorEastAsia" w:hint="eastAsia"/>
                <w:lang w:val="zh-CN"/>
              </w:rPr>
              <w:t>营业厅业务员要求新建装车单时，系统应弹出新建装车信息界面，要求输入装车日期、营业厅汽运编号、到达地、车辆代号、监装员、押运员、本次装箱所有订单条形码号</w:t>
            </w:r>
          </w:p>
        </w:tc>
      </w:tr>
      <w:tr w:rsidR="0032717C" w:rsidRPr="00072C51" w14:paraId="2D4BDADD"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C7B6962"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586BEA0" w14:textId="77777777" w:rsidR="0032717C" w:rsidRPr="00BE07A9" w:rsidRDefault="0032717C" w:rsidP="00AE4DB8">
            <w:pPr>
              <w:rPr>
                <w:rFonts w:asciiTheme="minorEastAsia" w:hAnsiTheme="minorEastAsia"/>
              </w:rPr>
            </w:pPr>
            <w:r w:rsidRPr="00BE07A9">
              <w:rPr>
                <w:rFonts w:asciiTheme="minorEastAsia" w:hAnsiTheme="minorEastAsia" w:hint="eastAsia"/>
                <w:lang w:val="zh-CN"/>
              </w:rPr>
              <w:t>在营业厅业务员录入装车单时，系统应允许营业厅业务员从键盘输入信息</w:t>
            </w:r>
          </w:p>
        </w:tc>
      </w:tr>
      <w:tr w:rsidR="0032717C" w:rsidRPr="00072C51" w14:paraId="5D1A37DB"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21828DA"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Transfer.Load1.Output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3E40180" w14:textId="77777777" w:rsidR="0032717C" w:rsidRPr="00BE07A9" w:rsidRDefault="0032717C" w:rsidP="00AE4DB8">
            <w:pPr>
              <w:rPr>
                <w:rFonts w:asciiTheme="minorEastAsia" w:hAnsiTheme="minorEastAsia" w:cs="Calibri"/>
                <w:color w:val="000000"/>
                <w:szCs w:val="21"/>
                <w:u w:color="000000"/>
                <w:lang w:val="zh-TW" w:eastAsia="zh-TW"/>
              </w:rPr>
            </w:pPr>
            <w:r w:rsidRPr="00BE07A9">
              <w:rPr>
                <w:rFonts w:asciiTheme="minorEastAsia" w:hAnsiTheme="minorEastAsia" w:hint="eastAsia"/>
                <w:lang w:val="zh-CN"/>
              </w:rPr>
              <w:t>在营业厅业务员输入装车信息后，系统自动生成运费</w:t>
            </w:r>
          </w:p>
        </w:tc>
      </w:tr>
      <w:tr w:rsidR="0032717C" w:rsidRPr="00072C51" w14:paraId="0FA00339"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1DDBAC7"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253458D" w14:textId="77777777" w:rsidR="0032717C" w:rsidRPr="00BE07A9" w:rsidRDefault="0032717C" w:rsidP="00AE4DB8">
            <w:pPr>
              <w:rPr>
                <w:rFonts w:asciiTheme="minorEastAsia" w:hAnsiTheme="minorEastAsia"/>
                <w:lang w:val="zh-CN"/>
              </w:rPr>
            </w:pPr>
            <w:r w:rsidRPr="00BE07A9">
              <w:rPr>
                <w:rFonts w:asciiTheme="minorEastAsia" w:hAnsiTheme="minorEastAsia" w:hint="eastAsia"/>
                <w:lang w:val="zh-CN"/>
              </w:rPr>
              <w:t>在营业厅业务员取消录入装车单操作时，系统取消录入流程并返回请求界面</w:t>
            </w:r>
          </w:p>
        </w:tc>
      </w:tr>
      <w:tr w:rsidR="0032717C" w:rsidRPr="00072C51" w14:paraId="59BCFFFC"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8A862C0"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EE10657"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在营业厅业务员确认输入信息时，系统检查信息的正确性，参见</w:t>
            </w:r>
            <w:r w:rsidR="00BE07A9">
              <w:t>Transfer.Load1.Check</w:t>
            </w:r>
            <w:r w:rsidRPr="00BE07A9">
              <w:rPr>
                <w:rFonts w:asciiTheme="minorEastAsia" w:hAnsiTheme="minorEastAsia" w:hint="eastAsia"/>
                <w:lang w:val="zh-TW" w:eastAsia="zh-TW"/>
              </w:rPr>
              <w:t>，若正确，装车单更新为提交状态，否则提示错误原因，要求营业厅业务员重新输入。</w:t>
            </w:r>
          </w:p>
        </w:tc>
      </w:tr>
      <w:tr w:rsidR="0032717C" w:rsidRPr="00072C51" w14:paraId="0500A396"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2B55238"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lang w:val="pt-PT"/>
              </w:rPr>
              <w:t>Transfer.Load1.Check</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12008DB" w14:textId="77777777" w:rsidR="0032717C" w:rsidRPr="00BE07A9" w:rsidRDefault="0032717C" w:rsidP="00AE4DB8">
            <w:pPr>
              <w:rPr>
                <w:rFonts w:asciiTheme="minorEastAsia" w:hAnsiTheme="minorEastAsia"/>
              </w:rPr>
            </w:pPr>
            <w:r w:rsidRPr="00BE07A9">
              <w:rPr>
                <w:rFonts w:asciiTheme="minorEastAsia" w:hAnsiTheme="minorEastAsia" w:hint="eastAsia"/>
                <w:lang w:val="zh-CN"/>
              </w:rPr>
              <w:t>系统检查营业厅汽运编号是否是</w:t>
            </w:r>
            <w:r w:rsidRPr="00BE07A9">
              <w:rPr>
                <w:rFonts w:asciiTheme="minorEastAsia" w:hAnsiTheme="minorEastAsia"/>
              </w:rPr>
              <w:t>20</w:t>
            </w:r>
            <w:r w:rsidRPr="00BE07A9">
              <w:rPr>
                <w:rFonts w:asciiTheme="minorEastAsia" w:hAnsiTheme="minorEastAsia" w:hint="eastAsia"/>
                <w:lang w:val="zh-CN"/>
              </w:rPr>
              <w:t>位数，不是则提示营业厅汽运编号位数错误，是则返回信息正确</w:t>
            </w:r>
          </w:p>
        </w:tc>
      </w:tr>
      <w:tr w:rsidR="0032717C" w:rsidRPr="00072C51" w14:paraId="6FCD7863"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49065CC"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Transfer.Load1.Pass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29DEE58" w14:textId="77777777" w:rsidR="0032717C" w:rsidRPr="00BE07A9" w:rsidRDefault="0032717C" w:rsidP="00AE4DB8">
            <w:pPr>
              <w:rPr>
                <w:rFonts w:asciiTheme="minorEastAsia" w:hAnsiTheme="minorEastAsia"/>
                <w:lang w:val="zh-CN"/>
              </w:rPr>
            </w:pPr>
            <w:r w:rsidRPr="00BE07A9">
              <w:rPr>
                <w:rFonts w:asciiTheme="minorEastAsia" w:hAnsiTheme="minorEastAsia" w:cs="Calibri" w:hint="eastAsia"/>
                <w:color w:val="000000"/>
                <w:szCs w:val="21"/>
                <w:u w:color="000000"/>
                <w:lang w:val="zh-TW" w:eastAsia="zh-TW"/>
              </w:rPr>
              <w:t>若装车单审批通过，则存储装车信息，</w:t>
            </w:r>
            <w:r w:rsidRPr="00BE07A9">
              <w:rPr>
                <w:rFonts w:asciiTheme="minorEastAsia" w:hAnsiTheme="minorEastAsia" w:cs="Calibri" w:hint="eastAsia"/>
                <w:szCs w:val="21"/>
                <w:u w:color="000000"/>
                <w:lang w:val="zh-TW" w:eastAsia="zh-TW"/>
              </w:rPr>
              <w:t>参见</w:t>
            </w:r>
            <w:r w:rsidRPr="00BE07A9">
              <w:rPr>
                <w:rFonts w:cs="Calibri"/>
                <w:szCs w:val="21"/>
                <w:u w:color="000000"/>
                <w:lang w:val="zh-TW" w:eastAsia="zh-TW"/>
              </w:rPr>
              <w:t>Transfer.Load1.Update</w:t>
            </w:r>
            <w:r w:rsidRPr="00BE07A9">
              <w:rPr>
                <w:rFonts w:asciiTheme="minorEastAsia" w:hAnsiTheme="minorEastAsia" w:cs="Calibri" w:hint="eastAsia"/>
                <w:szCs w:val="21"/>
                <w:u w:color="000000"/>
                <w:lang w:val="zh-TW" w:eastAsia="zh-TW"/>
              </w:rPr>
              <w:t>；若不通过，则系统提示审批未通过，要求重新录入</w:t>
            </w:r>
          </w:p>
        </w:tc>
      </w:tr>
      <w:tr w:rsidR="0032717C" w:rsidRPr="00072C51" w14:paraId="56274E70" w14:textId="77777777" w:rsidTr="00AE4DB8">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89066AD" w14:textId="77777777" w:rsidR="0032717C" w:rsidRPr="00BE07A9" w:rsidRDefault="0032717C" w:rsidP="00AE4DB8">
            <w:pPr>
              <w:rPr>
                <w:szCs w:val="21"/>
              </w:rPr>
            </w:pPr>
            <w:r w:rsidRPr="00BE07A9">
              <w:rPr>
                <w:szCs w:val="21"/>
              </w:rPr>
              <w:lastRenderedPageBreak/>
              <w:t>Transfer.Load1.Update</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6BFC64E" w14:textId="77777777" w:rsidR="0032717C" w:rsidRPr="00BE07A9" w:rsidRDefault="0032717C" w:rsidP="00AE4DB8">
            <w:pPr>
              <w:rPr>
                <w:rFonts w:asciiTheme="minorEastAsia" w:hAnsiTheme="minorEastAsia"/>
              </w:rPr>
            </w:pPr>
            <w:r w:rsidRPr="00BE07A9">
              <w:rPr>
                <w:rFonts w:asciiTheme="minorEastAsia" w:hAnsiTheme="minorEastAsia" w:hint="eastAsia"/>
                <w:lang w:val="zh-CN"/>
              </w:rPr>
              <w:t>系统存储装车信息</w:t>
            </w:r>
          </w:p>
        </w:tc>
      </w:tr>
      <w:tr w:rsidR="0032717C" w:rsidRPr="00072C51" w14:paraId="56E23B89"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CF9100E" w14:textId="77777777" w:rsidR="0032717C" w:rsidRPr="00BE07A9" w:rsidRDefault="0032717C" w:rsidP="00AE4DB8">
            <w:pPr>
              <w:rPr>
                <w:szCs w:val="21"/>
              </w:rPr>
            </w:pPr>
            <w:r w:rsidRPr="00BE07A9">
              <w:rPr>
                <w:szCs w:val="21"/>
              </w:rPr>
              <w:t>Transfer.</w:t>
            </w:r>
            <w:r w:rsidR="00EA1C4E" w:rsidRPr="00BE07A9">
              <w:rPr>
                <w:szCs w:val="21"/>
              </w:rPr>
              <w:t>Arrival2</w:t>
            </w:r>
            <w:r w:rsidRPr="00BE07A9">
              <w:rPr>
                <w:szCs w:val="21"/>
              </w:rPr>
              <w:t>.New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39E9BC1B" w14:textId="77777777" w:rsidR="0032717C"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在中转中心业务员要求新建中转中心到达单时，系统应弹出新建货物到达信息界面，要求输入到达日期、中转单编号、出发地、货物到达状态</w:t>
            </w:r>
          </w:p>
        </w:tc>
      </w:tr>
      <w:tr w:rsidR="0032717C" w:rsidRPr="00072C51" w14:paraId="268D3E9C"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012EDE8" w14:textId="77777777" w:rsidR="0032717C" w:rsidRPr="00BE07A9" w:rsidRDefault="00EA1C4E" w:rsidP="00AE4DB8">
            <w:pPr>
              <w:rPr>
                <w:szCs w:val="21"/>
              </w:rPr>
            </w:pPr>
            <w:r w:rsidRPr="00BE07A9">
              <w:rPr>
                <w:szCs w:val="21"/>
              </w:rPr>
              <w:t>Transfer.Arrival2</w:t>
            </w:r>
            <w:r w:rsidR="0032717C" w:rsidRPr="00BE07A9">
              <w:rPr>
                <w:szCs w:val="21"/>
              </w:rPr>
              <w:t>.Input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13DAFC7" w14:textId="77777777" w:rsidR="0032717C" w:rsidRPr="00BE07A9" w:rsidRDefault="00EA1C4E" w:rsidP="00AE4DB8">
            <w:pPr>
              <w:rPr>
                <w:rFonts w:asciiTheme="minorEastAsia" w:hAnsiTheme="minorEastAsia" w:cs="Calibri"/>
                <w:szCs w:val="21"/>
                <w:u w:color="000000"/>
              </w:rPr>
            </w:pPr>
            <w:r w:rsidRPr="00BE07A9">
              <w:rPr>
                <w:rFonts w:asciiTheme="minorEastAsia" w:hAnsiTheme="minorEastAsia" w:cs="Calibri" w:hint="eastAsia"/>
                <w:color w:val="000000"/>
                <w:szCs w:val="21"/>
                <w:u w:color="000000"/>
              </w:rPr>
              <w:t>在</w:t>
            </w:r>
            <w:r w:rsidRPr="00BE07A9">
              <w:rPr>
                <w:rFonts w:asciiTheme="minorEastAsia" w:hAnsiTheme="minorEastAsia" w:cs="Calibri" w:hint="eastAsia"/>
                <w:color w:val="000000"/>
                <w:szCs w:val="21"/>
                <w:u w:color="000000"/>
                <w:lang w:val="zh-CN"/>
              </w:rPr>
              <w:t>中转中心业务</w:t>
            </w:r>
            <w:r w:rsidRPr="00BE07A9">
              <w:rPr>
                <w:rFonts w:asciiTheme="minorEastAsia" w:hAnsiTheme="minorEastAsia" w:cs="Calibri" w:hint="eastAsia"/>
                <w:color w:val="000000"/>
                <w:szCs w:val="21"/>
                <w:u w:color="000000"/>
                <w:lang w:val="zh-TW" w:eastAsia="zh-TW"/>
              </w:rPr>
              <w:t>员输入中转中心到达单时，系统应允许中转中心业务员从键盘输入信息</w:t>
            </w:r>
          </w:p>
        </w:tc>
      </w:tr>
      <w:tr w:rsidR="0032717C" w:rsidRPr="00072C51" w14:paraId="7A31D5D7"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3A7ADEF" w14:textId="77777777" w:rsidR="0032717C" w:rsidRPr="00BE07A9" w:rsidRDefault="0032717C" w:rsidP="00AE4DB8">
            <w:pPr>
              <w:rPr>
                <w:szCs w:val="21"/>
              </w:rPr>
            </w:pPr>
            <w:r w:rsidRPr="00BE07A9">
              <w:rPr>
                <w:szCs w:val="21"/>
              </w:rPr>
              <w:t>Transfer.Arrival</w:t>
            </w:r>
            <w:r w:rsidR="00EA1C4E" w:rsidRPr="00BE07A9">
              <w:rPr>
                <w:szCs w:val="21"/>
              </w:rPr>
              <w:t>2</w:t>
            </w:r>
            <w:r w:rsidRPr="00BE07A9">
              <w:rPr>
                <w:szCs w:val="21"/>
              </w:rPr>
              <w:t>.Cancel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2C85356" w14:textId="77777777" w:rsidR="0032717C"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中转中心业务员取消录入中转中心到达单操作时，系统取消录入流程并返回请求界面</w:t>
            </w:r>
          </w:p>
        </w:tc>
      </w:tr>
      <w:tr w:rsidR="0032717C" w:rsidRPr="00072C51" w14:paraId="3A02917C"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4E5A3DF" w14:textId="77777777" w:rsidR="0032717C" w:rsidRPr="00BE07A9" w:rsidRDefault="0032717C" w:rsidP="00AE4DB8">
            <w:pPr>
              <w:rPr>
                <w:szCs w:val="21"/>
              </w:rPr>
            </w:pPr>
            <w:r w:rsidRPr="00BE07A9">
              <w:rPr>
                <w:szCs w:val="21"/>
              </w:rPr>
              <w:t>Transfer.Arrival</w:t>
            </w:r>
            <w:r w:rsidR="00EA1C4E" w:rsidRPr="00BE07A9">
              <w:rPr>
                <w:szCs w:val="21"/>
              </w:rPr>
              <w:t>2</w:t>
            </w:r>
            <w:r w:rsidRPr="00BE07A9">
              <w:rPr>
                <w:szCs w:val="21"/>
              </w:rPr>
              <w:t>.Confirm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8CC8B23" w14:textId="77777777" w:rsidR="0032717C" w:rsidRPr="00BE07A9" w:rsidRDefault="00EA1C4E"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在中转中心业务员确认输入信息时，</w:t>
            </w:r>
            <w:r w:rsidRPr="00BE07A9">
              <w:rPr>
                <w:rFonts w:asciiTheme="minorEastAsia" w:hAnsiTheme="minorEastAsia" w:cs="Calibri" w:hint="eastAsia"/>
                <w:szCs w:val="21"/>
                <w:u w:color="000000"/>
                <w:lang w:val="zh-TW" w:eastAsia="zh-TW"/>
              </w:rPr>
              <w:t>系统检查信息的正确性，参见</w:t>
            </w:r>
            <w:r w:rsidRPr="00BE07A9">
              <w:rPr>
                <w:rFonts w:cs="Calibri"/>
                <w:szCs w:val="21"/>
                <w:u w:color="000000"/>
              </w:rPr>
              <w:t xml:space="preserve">Transfer.Arrival2.Check </w:t>
            </w:r>
            <w:r w:rsidRPr="00BE07A9">
              <w:rPr>
                <w:rFonts w:asciiTheme="minorEastAsia" w:hAnsiTheme="minorEastAsia" w:cs="Calibri" w:hint="eastAsia"/>
                <w:szCs w:val="21"/>
                <w:u w:color="000000"/>
                <w:lang w:val="zh-TW" w:eastAsia="zh-TW"/>
              </w:rPr>
              <w:t>，若正确，中转中心到达单更新为提交状态，否则提示错误原因，要求中转中心业务员重新输入。</w:t>
            </w:r>
          </w:p>
        </w:tc>
      </w:tr>
      <w:tr w:rsidR="00EA1C4E" w:rsidRPr="00072C51" w14:paraId="0585C0F4"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F941EBD" w14:textId="77777777" w:rsidR="00EA1C4E" w:rsidRPr="00BE07A9" w:rsidRDefault="00EA1C4E" w:rsidP="00AE4DB8">
            <w:pPr>
              <w:rPr>
                <w:rFonts w:cs="Calibri"/>
                <w:szCs w:val="21"/>
                <w:u w:color="000000"/>
              </w:rPr>
            </w:pPr>
            <w:r w:rsidRPr="00BE07A9">
              <w:rPr>
                <w:rFonts w:eastAsia="Calibri" w:cs="Calibri"/>
                <w:color w:val="000000"/>
                <w:szCs w:val="21"/>
                <w:u w:color="000000"/>
              </w:rPr>
              <w:t>Transfer.Arrival2.Check</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06BE039" w14:textId="77777777" w:rsidR="00EA1C4E" w:rsidRPr="00BE07A9" w:rsidRDefault="00EA1C4E"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系统检查中转单编号是否是</w:t>
            </w:r>
            <w:r w:rsidRPr="00BE07A9">
              <w:rPr>
                <w:rFonts w:asciiTheme="minorEastAsia" w:hAnsiTheme="minorEastAsia" w:cs="Calibri"/>
                <w:szCs w:val="21"/>
                <w:u w:color="000000"/>
              </w:rPr>
              <w:t>19</w:t>
            </w:r>
            <w:r w:rsidRPr="00BE07A9">
              <w:rPr>
                <w:rFonts w:asciiTheme="minorEastAsia" w:hAnsiTheme="minorEastAsia" w:cs="Calibri" w:hint="eastAsia"/>
                <w:color w:val="000000"/>
                <w:szCs w:val="21"/>
                <w:u w:color="000000"/>
                <w:lang w:val="zh-TW" w:eastAsia="zh-TW"/>
              </w:rPr>
              <w:t>位数，不是则提示中转单编号位数错误，是则返回信息正确</w:t>
            </w:r>
          </w:p>
        </w:tc>
      </w:tr>
      <w:tr w:rsidR="0032717C" w:rsidRPr="00072C51" w14:paraId="646C68AD"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74806BC" w14:textId="77777777" w:rsidR="0032717C" w:rsidRPr="00BE07A9" w:rsidRDefault="0032717C" w:rsidP="00AE4DB8">
            <w:pPr>
              <w:rPr>
                <w:szCs w:val="21"/>
              </w:rPr>
            </w:pPr>
            <w:r w:rsidRPr="00BE07A9">
              <w:rPr>
                <w:szCs w:val="21"/>
              </w:rPr>
              <w:t>T</w:t>
            </w:r>
            <w:r w:rsidRPr="00BE07A9">
              <w:rPr>
                <w:rFonts w:eastAsia="Calibri" w:cs="Calibri"/>
                <w:color w:val="000000"/>
                <w:szCs w:val="21"/>
                <w:u w:color="000000"/>
              </w:rPr>
              <w:t>ransfer.Arrival</w:t>
            </w:r>
            <w:r w:rsidR="00EA1C4E" w:rsidRPr="00BE07A9">
              <w:rPr>
                <w:rFonts w:eastAsia="Calibri" w:cs="Calibri"/>
                <w:color w:val="000000"/>
                <w:szCs w:val="21"/>
                <w:u w:color="000000"/>
              </w:rPr>
              <w:t>2</w:t>
            </w:r>
            <w:r w:rsidRPr="00BE07A9">
              <w:rPr>
                <w:rFonts w:eastAsia="Calibri" w:cs="Calibri"/>
                <w:color w:val="000000"/>
                <w:szCs w:val="21"/>
                <w:u w:color="000000"/>
              </w:rPr>
              <w:t>.Pas</w:t>
            </w:r>
            <w:r w:rsidRPr="00BE07A9">
              <w:rPr>
                <w:szCs w:val="21"/>
              </w:rPr>
              <w:t>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137600C" w14:textId="77777777" w:rsidR="0032717C" w:rsidRPr="00BE07A9" w:rsidRDefault="00EA1C4E"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若中转中心到达单审批通过，则存储货物到达信息，参见</w:t>
            </w:r>
            <w:r w:rsidRPr="00BE07A9">
              <w:rPr>
                <w:rFonts w:cs="Calibri"/>
                <w:color w:val="000000"/>
                <w:szCs w:val="21"/>
                <w:u w:color="000000"/>
                <w:lang w:val="zh-TW" w:eastAsia="zh-TW"/>
              </w:rPr>
              <w:t>Transfer.Arrival2.Update</w:t>
            </w:r>
            <w:r w:rsidRPr="00BE07A9">
              <w:rPr>
                <w:rFonts w:asciiTheme="minorEastAsia" w:hAnsiTheme="minorEastAsia" w:cs="Calibri" w:hint="eastAsia"/>
                <w:color w:val="000000"/>
                <w:szCs w:val="21"/>
                <w:u w:color="000000"/>
                <w:lang w:val="zh-TW" w:eastAsia="zh-TW"/>
              </w:rPr>
              <w:t>，更新货运状态为到达寄件人中转中心，参见</w:t>
            </w:r>
            <w:r w:rsidR="00BE07A9">
              <w:rPr>
                <w:rFonts w:ascii="Calibri" w:eastAsia="Calibri" w:hAnsi="Calibri" w:cs="Calibri"/>
                <w:color w:val="000000"/>
                <w:szCs w:val="21"/>
                <w:u w:color="000000"/>
              </w:rPr>
              <w:t>Logistics.Update</w:t>
            </w:r>
            <w:r w:rsidRPr="00BE07A9">
              <w:rPr>
                <w:rFonts w:asciiTheme="minorEastAsia" w:hAnsiTheme="minorEastAsia" w:cs="Calibri" w:hint="eastAsia"/>
                <w:color w:val="000000"/>
                <w:szCs w:val="21"/>
                <w:u w:color="000000"/>
                <w:lang w:val="zh-TW" w:eastAsia="zh-TW"/>
              </w:rPr>
              <w:t>；若不通过，则系统提示审批未通过，要求重新录入</w:t>
            </w:r>
          </w:p>
        </w:tc>
      </w:tr>
      <w:tr w:rsidR="0032717C" w:rsidRPr="00072C51" w14:paraId="01B942B6"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DF89728" w14:textId="77777777" w:rsidR="0032717C" w:rsidRPr="00BE07A9" w:rsidRDefault="0032717C" w:rsidP="00AE4DB8">
            <w:r w:rsidRPr="00BE07A9">
              <w:rPr>
                <w:lang w:val="it-IT"/>
              </w:rPr>
              <w:t>Transfer.Arrival</w:t>
            </w:r>
            <w:r w:rsidR="00EA1C4E" w:rsidRPr="00BE07A9">
              <w:t>2</w:t>
            </w:r>
            <w:r w:rsidRPr="00BE07A9">
              <w:t>.Update</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4CB98FF"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系统存储货物到达信息</w:t>
            </w:r>
          </w:p>
        </w:tc>
      </w:tr>
      <w:tr w:rsidR="0032717C" w:rsidRPr="00072C51" w14:paraId="1604ED60" w14:textId="77777777" w:rsidTr="00AE4DB8">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B40EBF3" w14:textId="77777777" w:rsidR="0032717C" w:rsidRPr="00BE07A9" w:rsidRDefault="0032717C" w:rsidP="00AE4DB8">
            <w:r w:rsidRPr="00BE07A9">
              <w:rPr>
                <w:rFonts w:eastAsia="Calibri" w:cs="Calibri"/>
                <w:color w:val="000000"/>
                <w:szCs w:val="21"/>
                <w:u w:color="000000"/>
              </w:rPr>
              <w:t>Logistics.Update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4A8AD16"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系统更新货运状态并存储</w:t>
            </w:r>
          </w:p>
        </w:tc>
      </w:tr>
    </w:tbl>
    <w:p w14:paraId="5613412F" w14:textId="77777777" w:rsidR="0032717C" w:rsidRDefault="0032717C" w:rsidP="0032717C"/>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EA1C4E" w:rsidRPr="00072C51" w14:paraId="51AC089E"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BB88297"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t>Transfer.Load2.New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30769E84"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在中转中心业务员要求新建装车单时，系统应弹出新建装车信息界面，要求输入装车日期、中转中心汽运编号、到达地、车辆代号、监装员、押运员、本次装箱所有订单条形码号</w:t>
            </w:r>
          </w:p>
        </w:tc>
      </w:tr>
      <w:tr w:rsidR="00EA1C4E" w:rsidRPr="00072C51" w14:paraId="69386CCB"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FD366FF"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t>Transfer.Load2.Input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C23170E"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在中转中心业务员录入装车单时，系统应允许中转中心业务员从键盘输入信息</w:t>
            </w:r>
          </w:p>
        </w:tc>
      </w:tr>
      <w:tr w:rsidR="00EA1C4E" w:rsidRPr="00072C51" w14:paraId="749666A8"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4B29990"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t>Transfer.Load2.Output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2B9FFC8" w14:textId="77777777" w:rsidR="00EA1C4E" w:rsidRPr="00BE07A9" w:rsidRDefault="00EA1C4E" w:rsidP="00AE4DB8">
            <w:pPr>
              <w:rPr>
                <w:rFonts w:asciiTheme="minorEastAsia" w:hAnsiTheme="minorEastAsia" w:cs="Calibri"/>
                <w:color w:val="000000"/>
                <w:szCs w:val="21"/>
                <w:u w:color="000000"/>
                <w:lang w:val="zh-TW" w:eastAsia="zh-TW"/>
              </w:rPr>
            </w:pPr>
            <w:r w:rsidRPr="00BE07A9">
              <w:rPr>
                <w:rFonts w:asciiTheme="minorEastAsia" w:hAnsiTheme="minorEastAsia" w:cs="Calibri" w:hint="eastAsia"/>
                <w:color w:val="000000"/>
                <w:szCs w:val="21"/>
                <w:u w:color="000000"/>
                <w:lang w:val="zh-TW" w:eastAsia="zh-TW"/>
              </w:rPr>
              <w:t>在中转中心业务员输入装车信息后，系统自动生成运费</w:t>
            </w:r>
          </w:p>
        </w:tc>
      </w:tr>
      <w:tr w:rsidR="00EA1C4E" w:rsidRPr="00072C51" w14:paraId="678FB6EE"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8ED346A"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t>Transfer.Load2.Cancel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F00AA3D" w14:textId="77777777" w:rsidR="00EA1C4E" w:rsidRPr="00BE07A9" w:rsidRDefault="00EA1C4E" w:rsidP="00AE4DB8">
            <w:pPr>
              <w:rPr>
                <w:rFonts w:asciiTheme="minorEastAsia" w:hAnsiTheme="minorEastAsia"/>
                <w:lang w:val="zh-CN"/>
              </w:rPr>
            </w:pPr>
            <w:r w:rsidRPr="00BE07A9">
              <w:rPr>
                <w:rFonts w:asciiTheme="minorEastAsia" w:hAnsiTheme="minorEastAsia" w:cs="Calibri" w:hint="eastAsia"/>
                <w:color w:val="000000"/>
                <w:szCs w:val="21"/>
                <w:u w:color="000000"/>
                <w:lang w:val="zh-TW" w:eastAsia="zh-TW"/>
              </w:rPr>
              <w:t>在中转中心业务员取消录入装车单操作时，系统取消录入流程并返回请求界面</w:t>
            </w:r>
          </w:p>
        </w:tc>
      </w:tr>
      <w:tr w:rsidR="00EA1C4E" w:rsidRPr="00072C51" w14:paraId="5AEA1310"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F69C153"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t>Transfer.Load2.Confirm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72A401A"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在中转中心业务员确认输入信息时，系统检查信息的正确性，参见</w:t>
            </w:r>
            <w:r w:rsidR="00BE07A9">
              <w:rPr>
                <w:rFonts w:cs="Calibri"/>
                <w:color w:val="000000"/>
                <w:szCs w:val="21"/>
                <w:u w:color="000000"/>
              </w:rPr>
              <w:t>Transfer.Load2.Check</w:t>
            </w:r>
            <w:r w:rsidRPr="00BE07A9">
              <w:rPr>
                <w:rFonts w:asciiTheme="minorEastAsia" w:hAnsiTheme="minorEastAsia" w:cs="Calibri" w:hint="eastAsia"/>
                <w:color w:val="000000"/>
                <w:szCs w:val="21"/>
                <w:u w:color="000000"/>
                <w:lang w:val="zh-TW" w:eastAsia="zh-TW"/>
              </w:rPr>
              <w:t>，若正确，装车单更新为提交状态，否则提示错误原因，要求中转中心业务员重新输入</w:t>
            </w:r>
          </w:p>
        </w:tc>
      </w:tr>
      <w:tr w:rsidR="00EA1C4E" w:rsidRPr="00072C51" w14:paraId="280DF58F"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0EA430C"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lang w:val="pt-PT"/>
              </w:rPr>
              <w:t>Transfer.Load2.Check</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61B1554"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系统检查中转中心汽运编号是否是</w:t>
            </w:r>
            <w:r w:rsidRPr="00BE07A9">
              <w:rPr>
                <w:rFonts w:asciiTheme="minorEastAsia" w:hAnsiTheme="minorEastAsia" w:cs="Calibri"/>
                <w:color w:val="000000"/>
                <w:szCs w:val="21"/>
                <w:u w:color="000000"/>
              </w:rPr>
              <w:t>21</w:t>
            </w:r>
            <w:r w:rsidRPr="00BE07A9">
              <w:rPr>
                <w:rFonts w:asciiTheme="minorEastAsia" w:hAnsiTheme="minorEastAsia" w:cs="Calibri" w:hint="eastAsia"/>
                <w:color w:val="000000"/>
                <w:szCs w:val="21"/>
                <w:u w:color="000000"/>
                <w:lang w:val="zh-TW" w:eastAsia="zh-TW"/>
              </w:rPr>
              <w:t>位数，不是则提示中转中心汽运编号位数错误，是则返回信息正确</w:t>
            </w:r>
          </w:p>
        </w:tc>
      </w:tr>
      <w:tr w:rsidR="00EA1C4E" w:rsidRPr="00072C51" w14:paraId="666B6F26"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A9231B6"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lastRenderedPageBreak/>
              <w:t>Transfer.Load2.Pass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589E6E4" w14:textId="77777777" w:rsidR="00EA1C4E" w:rsidRPr="00BE07A9" w:rsidRDefault="00EA1C4E" w:rsidP="00AE4DB8">
            <w:pPr>
              <w:rPr>
                <w:rFonts w:asciiTheme="minorEastAsia" w:hAnsiTheme="minorEastAsia"/>
                <w:lang w:val="zh-CN"/>
              </w:rPr>
            </w:pPr>
            <w:r w:rsidRPr="00BE07A9">
              <w:rPr>
                <w:rFonts w:asciiTheme="minorEastAsia" w:hAnsiTheme="minorEastAsia" w:cs="Calibri"/>
                <w:color w:val="000000"/>
                <w:szCs w:val="21"/>
                <w:u w:color="000000"/>
                <w:lang w:val="zh-TW" w:eastAsia="zh-TW"/>
              </w:rPr>
              <w:t>若装车单审批通过，则存储装车信息，参见</w:t>
            </w:r>
            <w:r w:rsidRPr="00BE07A9">
              <w:rPr>
                <w:rFonts w:cs="Calibri"/>
                <w:color w:val="000000"/>
                <w:szCs w:val="21"/>
                <w:u w:color="000000"/>
                <w:lang w:val="zh-TW" w:eastAsia="zh-TW"/>
              </w:rPr>
              <w:t>Transfer.Load2.Update</w:t>
            </w:r>
            <w:r w:rsidRPr="00BE07A9">
              <w:rPr>
                <w:rFonts w:asciiTheme="minorEastAsia" w:hAnsiTheme="minorEastAsia" w:cs="Calibri"/>
                <w:color w:val="000000"/>
                <w:szCs w:val="21"/>
                <w:u w:color="000000"/>
                <w:lang w:val="zh-TW" w:eastAsia="zh-TW"/>
              </w:rPr>
              <w:t>；若不通过，则系统提示审批未通过，要求重新录入</w:t>
            </w:r>
          </w:p>
        </w:tc>
      </w:tr>
      <w:tr w:rsidR="00EA1C4E" w:rsidRPr="00072C51" w14:paraId="2C8130D5" w14:textId="77777777" w:rsidTr="00AE4DB8">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293F918" w14:textId="77777777" w:rsidR="00EA1C4E" w:rsidRPr="00BE07A9" w:rsidRDefault="00EA1C4E" w:rsidP="00AE4DB8">
            <w:pPr>
              <w:rPr>
                <w:szCs w:val="21"/>
              </w:rPr>
            </w:pPr>
            <w:r w:rsidRPr="00BE07A9">
              <w:rPr>
                <w:szCs w:val="21"/>
              </w:rPr>
              <w:t>Transfer.Load2.Update</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1C7E3F6" w14:textId="77777777" w:rsidR="00EA1C4E" w:rsidRPr="00BE07A9" w:rsidRDefault="00EA1C4E" w:rsidP="00AE4DB8">
            <w:pPr>
              <w:rPr>
                <w:rFonts w:asciiTheme="minorEastAsia" w:hAnsiTheme="minorEastAsia"/>
              </w:rPr>
            </w:pPr>
            <w:r w:rsidRPr="00BE07A9">
              <w:rPr>
                <w:rFonts w:asciiTheme="minorEastAsia" w:hAnsiTheme="minorEastAsia" w:hint="eastAsia"/>
                <w:lang w:val="zh-CN"/>
              </w:rPr>
              <w:t>系统存储装车信息</w:t>
            </w:r>
          </w:p>
        </w:tc>
      </w:tr>
      <w:tr w:rsidR="00EA1C4E" w:rsidRPr="00072C51" w14:paraId="25EA81BC"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733B1466" w14:textId="77777777" w:rsidR="00EA1C4E" w:rsidRPr="00BE07A9" w:rsidRDefault="00EA1C4E" w:rsidP="00AE4DB8">
            <w:pPr>
              <w:rPr>
                <w:szCs w:val="21"/>
              </w:rPr>
            </w:pPr>
            <w:r w:rsidRPr="00BE07A9">
              <w:rPr>
                <w:szCs w:val="21"/>
              </w:rPr>
              <w:t>Transfer.Arrival1.New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3C8A6FA9"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在营业厅业务员要求新建营业厅到达单时，系统应弹出新建货物到达信息界面，要求输入到达日期、中转单编号、出发地、货物到达状态</w:t>
            </w:r>
          </w:p>
        </w:tc>
      </w:tr>
      <w:tr w:rsidR="00EA1C4E" w:rsidRPr="00072C51" w14:paraId="0B5AE0D5"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07FCCE2" w14:textId="77777777" w:rsidR="00EA1C4E" w:rsidRPr="00BE07A9" w:rsidRDefault="00EA1C4E" w:rsidP="00AE4DB8">
            <w:pPr>
              <w:rPr>
                <w:szCs w:val="21"/>
              </w:rPr>
            </w:pPr>
            <w:r w:rsidRPr="00BE07A9">
              <w:rPr>
                <w:szCs w:val="21"/>
              </w:rPr>
              <w:t>Transfer.Arrival1.Input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1E3CDCC" w14:textId="77777777" w:rsidR="00EA1C4E" w:rsidRPr="00BE07A9" w:rsidRDefault="00EA1C4E" w:rsidP="00AE4DB8">
            <w:pPr>
              <w:rPr>
                <w:rFonts w:asciiTheme="minorEastAsia" w:hAnsiTheme="minorEastAsia" w:cs="Calibri"/>
                <w:szCs w:val="21"/>
                <w:u w:color="000000"/>
              </w:rPr>
            </w:pPr>
            <w:r w:rsidRPr="00BE07A9">
              <w:rPr>
                <w:rFonts w:asciiTheme="minorEastAsia" w:hAnsiTheme="minorEastAsia" w:cs="Calibri" w:hint="eastAsia"/>
                <w:color w:val="000000"/>
                <w:szCs w:val="21"/>
                <w:u w:color="000000"/>
                <w:lang w:val="zh-CN"/>
              </w:rPr>
              <w:t>在营业厅业务</w:t>
            </w:r>
            <w:r w:rsidRPr="00BE07A9">
              <w:rPr>
                <w:rFonts w:asciiTheme="minorEastAsia" w:hAnsiTheme="minorEastAsia" w:cs="Calibri" w:hint="eastAsia"/>
                <w:color w:val="000000"/>
                <w:szCs w:val="21"/>
                <w:u w:color="000000"/>
                <w:lang w:val="zh-TW" w:eastAsia="zh-TW"/>
              </w:rPr>
              <w:t>员输入营业厅到达单时，系统应允许营业厅业务员从键盘输入信息</w:t>
            </w:r>
          </w:p>
        </w:tc>
      </w:tr>
      <w:tr w:rsidR="00EA1C4E" w:rsidRPr="00072C51" w14:paraId="74B55131"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86FF710" w14:textId="77777777" w:rsidR="00EA1C4E" w:rsidRPr="00BE07A9" w:rsidRDefault="00EA1C4E" w:rsidP="00AE4DB8">
            <w:pPr>
              <w:rPr>
                <w:szCs w:val="21"/>
              </w:rPr>
            </w:pPr>
            <w:r w:rsidRPr="00BE07A9">
              <w:rPr>
                <w:szCs w:val="21"/>
              </w:rPr>
              <w:t>Transfer.Arrival1.Cancel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A65F6AE"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在营业厅业务员取消录入营业厅到达单操作时，系统取消录入流程并返回请求界面</w:t>
            </w:r>
          </w:p>
        </w:tc>
      </w:tr>
      <w:tr w:rsidR="00EA1C4E" w:rsidRPr="00072C51" w14:paraId="46828B8E"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AF8B8CA" w14:textId="77777777" w:rsidR="00EA1C4E" w:rsidRPr="00BE07A9" w:rsidRDefault="00EA1C4E" w:rsidP="00AE4DB8">
            <w:pPr>
              <w:rPr>
                <w:szCs w:val="21"/>
              </w:rPr>
            </w:pPr>
            <w:r w:rsidRPr="00BE07A9">
              <w:rPr>
                <w:szCs w:val="21"/>
              </w:rPr>
              <w:t>Transfer.Arrival1.Confirm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2D5FE1D" w14:textId="77777777" w:rsidR="00EA1C4E" w:rsidRPr="00BE07A9" w:rsidRDefault="00AE4DB8"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在营业厅业务员确认输入信息时，</w:t>
            </w:r>
            <w:r w:rsidRPr="00BE07A9">
              <w:rPr>
                <w:rFonts w:asciiTheme="minorEastAsia" w:hAnsiTheme="minorEastAsia" w:cs="Calibri" w:hint="eastAsia"/>
                <w:szCs w:val="21"/>
                <w:u w:color="000000"/>
                <w:lang w:val="zh-TW" w:eastAsia="zh-TW"/>
              </w:rPr>
              <w:t>系统检查信息的正确性，参见</w:t>
            </w:r>
            <w:r w:rsidR="00BE07A9">
              <w:rPr>
                <w:rFonts w:cs="Calibri"/>
                <w:szCs w:val="21"/>
                <w:u w:color="000000"/>
              </w:rPr>
              <w:t>Transfer.Arrival1.Check</w:t>
            </w:r>
            <w:r w:rsidRPr="00BE07A9">
              <w:rPr>
                <w:rFonts w:asciiTheme="minorEastAsia" w:hAnsiTheme="minorEastAsia" w:cs="Calibri" w:hint="eastAsia"/>
                <w:szCs w:val="21"/>
                <w:u w:color="000000"/>
                <w:lang w:val="zh-TW" w:eastAsia="zh-TW"/>
              </w:rPr>
              <w:t>，若正确，装车单更新为提交状态，否则提示错误原因，要求营业厅业务员重新输入</w:t>
            </w:r>
          </w:p>
        </w:tc>
      </w:tr>
      <w:tr w:rsidR="00EA1C4E" w:rsidRPr="00072C51" w14:paraId="2834C963"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930AB71" w14:textId="77777777" w:rsidR="00EA1C4E" w:rsidRPr="00BE07A9" w:rsidRDefault="00EA1C4E" w:rsidP="00AE4DB8">
            <w:pPr>
              <w:rPr>
                <w:rFonts w:cs="Calibri"/>
                <w:szCs w:val="21"/>
                <w:u w:color="000000"/>
              </w:rPr>
            </w:pPr>
            <w:r w:rsidRPr="00BE07A9">
              <w:rPr>
                <w:rFonts w:eastAsia="Calibri" w:cs="Calibri"/>
                <w:color w:val="000000"/>
                <w:szCs w:val="21"/>
                <w:u w:color="000000"/>
              </w:rPr>
              <w:t>Transfer.Arrival1.Check</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B2DD441" w14:textId="77777777" w:rsidR="00EA1C4E" w:rsidRPr="00BE07A9" w:rsidRDefault="00AE4DB8"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系统检查中转单编号是否是</w:t>
            </w:r>
            <w:r w:rsidRPr="00BE07A9">
              <w:rPr>
                <w:rFonts w:asciiTheme="minorEastAsia" w:hAnsiTheme="minorEastAsia" w:cs="Calibri"/>
                <w:szCs w:val="21"/>
                <w:u w:color="000000"/>
              </w:rPr>
              <w:t>19</w:t>
            </w:r>
            <w:r w:rsidRPr="00BE07A9">
              <w:rPr>
                <w:rFonts w:asciiTheme="minorEastAsia" w:hAnsiTheme="minorEastAsia" w:cs="Calibri" w:hint="eastAsia"/>
                <w:color w:val="000000"/>
                <w:szCs w:val="21"/>
                <w:u w:color="000000"/>
                <w:lang w:val="zh-TW" w:eastAsia="zh-TW"/>
              </w:rPr>
              <w:t>位数，不是则提示中转单编号位数错误，是则返回信息正确</w:t>
            </w:r>
          </w:p>
        </w:tc>
      </w:tr>
      <w:tr w:rsidR="00EA1C4E" w:rsidRPr="00072C51" w14:paraId="2EFEF12A"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C1E938A" w14:textId="77777777" w:rsidR="00EA1C4E" w:rsidRPr="00BE07A9" w:rsidRDefault="00EA1C4E" w:rsidP="00AE4DB8">
            <w:pPr>
              <w:rPr>
                <w:szCs w:val="21"/>
              </w:rPr>
            </w:pPr>
            <w:r w:rsidRPr="00BE07A9">
              <w:rPr>
                <w:szCs w:val="21"/>
              </w:rPr>
              <w:t>T</w:t>
            </w:r>
            <w:r w:rsidRPr="00BE07A9">
              <w:rPr>
                <w:rFonts w:eastAsia="Calibri" w:cs="Calibri"/>
                <w:color w:val="000000"/>
                <w:szCs w:val="21"/>
                <w:u w:color="000000"/>
              </w:rPr>
              <w:t>ransfer.Arrival1.Pas</w:t>
            </w:r>
            <w:r w:rsidRPr="00BE07A9">
              <w:rPr>
                <w:szCs w:val="21"/>
              </w:rPr>
              <w:t>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C0ECDEF" w14:textId="77777777" w:rsidR="00EA1C4E" w:rsidRPr="00BE07A9" w:rsidRDefault="00AE4DB8"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若营业厅到达单审批通过，则存储货物到达信息，参见</w:t>
            </w:r>
            <w:r w:rsidRPr="00BE07A9">
              <w:rPr>
                <w:rFonts w:cs="Calibri"/>
                <w:color w:val="000000"/>
                <w:szCs w:val="21"/>
                <w:u w:color="000000"/>
                <w:lang w:val="zh-TW" w:eastAsia="zh-TW"/>
              </w:rPr>
              <w:t>Transfer.Arrival1.Update</w:t>
            </w:r>
            <w:r w:rsidRPr="00BE07A9">
              <w:rPr>
                <w:rFonts w:asciiTheme="minorEastAsia" w:hAnsiTheme="minorEastAsia" w:cs="Calibri" w:hint="eastAsia"/>
                <w:color w:val="000000"/>
                <w:szCs w:val="21"/>
                <w:u w:color="000000"/>
                <w:lang w:val="zh-TW" w:eastAsia="zh-TW"/>
              </w:rPr>
              <w:t>，更新货运状态为到达收件人营业厅，参见</w:t>
            </w:r>
            <w:r w:rsidR="00BE07A9" w:rsidRPr="00BE07A9">
              <w:rPr>
                <w:rFonts w:eastAsia="Calibri" w:cs="Calibri"/>
                <w:color w:val="000000"/>
                <w:szCs w:val="21"/>
                <w:u w:color="000000"/>
              </w:rPr>
              <w:t>Logistics.Update</w:t>
            </w:r>
            <w:r w:rsidRPr="00BE07A9">
              <w:rPr>
                <w:rFonts w:asciiTheme="minorEastAsia" w:hAnsiTheme="minorEastAsia" w:cs="Calibri" w:hint="eastAsia"/>
                <w:color w:val="000000"/>
                <w:szCs w:val="21"/>
                <w:u w:color="000000"/>
                <w:lang w:val="zh-TW" w:eastAsia="zh-TW"/>
              </w:rPr>
              <w:t>；若不通过，则系统提示审批未通过，要求重新录入</w:t>
            </w:r>
          </w:p>
        </w:tc>
      </w:tr>
      <w:tr w:rsidR="00EA1C4E" w:rsidRPr="00072C51" w14:paraId="43389542"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5769999" w14:textId="77777777" w:rsidR="00EA1C4E" w:rsidRPr="00BE07A9" w:rsidRDefault="00EA1C4E" w:rsidP="00AE4DB8">
            <w:pPr>
              <w:rPr>
                <w:szCs w:val="21"/>
              </w:rPr>
            </w:pPr>
            <w:r w:rsidRPr="00BE07A9">
              <w:rPr>
                <w:szCs w:val="21"/>
                <w:lang w:val="it-IT"/>
              </w:rPr>
              <w:t>Transfer.Arrival</w:t>
            </w:r>
            <w:r w:rsidRPr="00BE07A9">
              <w:rPr>
                <w:szCs w:val="21"/>
              </w:rPr>
              <w:t>1.Update</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1EF450B" w14:textId="77777777" w:rsidR="00EA1C4E" w:rsidRPr="00BE07A9" w:rsidRDefault="00EA1C4E" w:rsidP="00AE4DB8">
            <w:pPr>
              <w:rPr>
                <w:rFonts w:asciiTheme="minorEastAsia" w:hAnsiTheme="minorEastAsia"/>
              </w:rPr>
            </w:pPr>
            <w:r w:rsidRPr="00BE07A9">
              <w:rPr>
                <w:rFonts w:asciiTheme="minorEastAsia" w:hAnsiTheme="minorEastAsia" w:hint="eastAsia"/>
                <w:lang w:val="zh-TW" w:eastAsia="zh-TW"/>
              </w:rPr>
              <w:t>系统存储货物到达信息</w:t>
            </w:r>
          </w:p>
        </w:tc>
      </w:tr>
      <w:tr w:rsidR="00EA1C4E" w:rsidRPr="00072C51" w14:paraId="0267BBBF" w14:textId="77777777" w:rsidTr="00AE4DB8">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6CC2CBC8" w14:textId="77777777" w:rsidR="00EA1C4E" w:rsidRPr="00BE07A9" w:rsidRDefault="00EA1C4E" w:rsidP="00AE4DB8">
            <w:pPr>
              <w:rPr>
                <w:szCs w:val="21"/>
              </w:rPr>
            </w:pPr>
            <w:r w:rsidRPr="00BE07A9">
              <w:rPr>
                <w:rFonts w:eastAsia="Calibri" w:cs="Calibri"/>
                <w:color w:val="000000"/>
                <w:szCs w:val="21"/>
                <w:u w:color="000000"/>
              </w:rPr>
              <w:t>Logistics.Update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810AA73" w14:textId="77777777" w:rsidR="00EA1C4E" w:rsidRPr="00BE07A9" w:rsidRDefault="00EA1C4E" w:rsidP="00AE4DB8">
            <w:pPr>
              <w:rPr>
                <w:rFonts w:asciiTheme="minorEastAsia" w:hAnsiTheme="minorEastAsia"/>
              </w:rPr>
            </w:pPr>
            <w:r w:rsidRPr="00BE07A9">
              <w:rPr>
                <w:rFonts w:asciiTheme="minorEastAsia" w:hAnsiTheme="minorEastAsia" w:hint="eastAsia"/>
                <w:lang w:val="zh-TW" w:eastAsia="zh-TW"/>
              </w:rPr>
              <w:t>系统更新货运状态并存储</w:t>
            </w:r>
          </w:p>
        </w:tc>
      </w:tr>
    </w:tbl>
    <w:p w14:paraId="609A4A2E" w14:textId="77777777" w:rsidR="00EA1C4E" w:rsidRPr="00EA1C4E" w:rsidRDefault="00EA1C4E" w:rsidP="0032717C"/>
    <w:p w14:paraId="1A1C9E9B" w14:textId="77777777" w:rsidR="00562B1A" w:rsidRDefault="00562B1A" w:rsidP="00562B1A">
      <w:pPr>
        <w:pStyle w:val="3"/>
      </w:pPr>
      <w:bookmarkStart w:id="26" w:name="_Toc432520343"/>
      <w:r>
        <w:rPr>
          <w:rFonts w:hint="eastAsia"/>
        </w:rPr>
        <w:t>3.2.8</w:t>
      </w:r>
      <w:r>
        <w:rPr>
          <w:rFonts w:hint="eastAsia"/>
        </w:rPr>
        <w:t>中转中心</w:t>
      </w:r>
      <w:r>
        <w:t>-</w:t>
      </w:r>
      <w:r>
        <w:t>中转中心转运</w:t>
      </w:r>
      <w:bookmarkEnd w:id="26"/>
    </w:p>
    <w:p w14:paraId="56FD6D42" w14:textId="77777777" w:rsidR="00562B1A" w:rsidRDefault="00562B1A" w:rsidP="00562B1A">
      <w:pPr>
        <w:pStyle w:val="4"/>
      </w:pPr>
      <w:r>
        <w:rPr>
          <w:rFonts w:hint="eastAsia"/>
        </w:rPr>
        <w:t>3</w:t>
      </w:r>
      <w:r>
        <w:t>.2.8.1</w:t>
      </w:r>
      <w:r>
        <w:rPr>
          <w:rFonts w:hint="eastAsia"/>
        </w:rPr>
        <w:t>特性描述</w:t>
      </w:r>
    </w:p>
    <w:p w14:paraId="53556BB8" w14:textId="77777777" w:rsidR="00562B1A" w:rsidRDefault="00562B1A" w:rsidP="00562B1A">
      <w:pPr>
        <w:ind w:firstLine="420"/>
      </w:pPr>
      <w:r>
        <w:rPr>
          <w:rFonts w:hint="eastAsia"/>
        </w:rPr>
        <w:t>当货物到达中转中心时，一个经过验证的中转中心业务员开始处理中转，完成货物到达信息录入、物流状态更新。</w:t>
      </w:r>
    </w:p>
    <w:p w14:paraId="0F125D85" w14:textId="77777777" w:rsidR="00562B1A" w:rsidRDefault="00562B1A" w:rsidP="00562B1A">
      <w:pPr>
        <w:ind w:firstLine="420"/>
      </w:pPr>
      <w:r>
        <w:rPr>
          <w:rFonts w:hint="eastAsia"/>
        </w:rPr>
        <w:t>当货物从中转中心发出时，一个经过验证的中转中心业务员开始处理转运，完成中转信息的录入、物流状态更新。</w:t>
      </w:r>
    </w:p>
    <w:p w14:paraId="4E9A6B77" w14:textId="77777777" w:rsidR="00562B1A" w:rsidRPr="00A52820" w:rsidRDefault="00562B1A" w:rsidP="00562B1A">
      <w:pPr>
        <w:ind w:firstLine="420"/>
      </w:pPr>
      <w:r>
        <w:rPr>
          <w:rFonts w:hint="eastAsia"/>
        </w:rPr>
        <w:t>优先级</w:t>
      </w:r>
      <w:r>
        <w:rPr>
          <w:rFonts w:hint="eastAsia"/>
        </w:rPr>
        <w:t>=</w:t>
      </w:r>
      <w:r>
        <w:rPr>
          <w:rFonts w:hint="eastAsia"/>
        </w:rPr>
        <w:t>高</w:t>
      </w:r>
    </w:p>
    <w:p w14:paraId="15199E42" w14:textId="77777777" w:rsidR="00562B1A" w:rsidRDefault="00562B1A" w:rsidP="00562B1A">
      <w:pPr>
        <w:pStyle w:val="4"/>
      </w:pPr>
      <w:r>
        <w:rPr>
          <w:rFonts w:hint="eastAsia"/>
        </w:rPr>
        <w:lastRenderedPageBreak/>
        <w:t>3</w:t>
      </w:r>
      <w:r>
        <w:t>.2.8.2</w:t>
      </w:r>
      <w:r>
        <w:rPr>
          <w:rFonts w:hint="eastAsia"/>
        </w:rPr>
        <w:t>刺激</w:t>
      </w:r>
      <w:r>
        <w:rPr>
          <w:rFonts w:hint="eastAsia"/>
        </w:rPr>
        <w:t>/</w:t>
      </w:r>
      <w:r>
        <w:rPr>
          <w:rFonts w:hint="eastAsia"/>
        </w:rPr>
        <w:t>响应</w:t>
      </w:r>
      <w:r>
        <w:t>序列</w:t>
      </w:r>
    </w:p>
    <w:p w14:paraId="12D8FE48" w14:textId="77777777" w:rsidR="00562B1A" w:rsidRDefault="00562B1A" w:rsidP="00562B1A">
      <w:r>
        <w:rPr>
          <w:rFonts w:hint="eastAsia"/>
        </w:rPr>
        <w:t>刺激：中转中心业务员要求处理送达的货物。</w:t>
      </w:r>
    </w:p>
    <w:p w14:paraId="299FBB64" w14:textId="77777777" w:rsidR="00562B1A" w:rsidRDefault="00562B1A" w:rsidP="00562B1A">
      <w:r>
        <w:rPr>
          <w:rFonts w:hint="eastAsia"/>
        </w:rPr>
        <w:t>响应：系统显示中转中心到达单</w:t>
      </w:r>
      <w:r>
        <w:t>列表</w:t>
      </w:r>
      <w:r>
        <w:rPr>
          <w:rFonts w:hint="eastAsia"/>
        </w:rPr>
        <w:t>。</w:t>
      </w:r>
    </w:p>
    <w:p w14:paraId="6FE4BDBF" w14:textId="77777777" w:rsidR="00562B1A" w:rsidRDefault="00562B1A" w:rsidP="00562B1A">
      <w:r>
        <w:rPr>
          <w:rFonts w:hint="eastAsia"/>
        </w:rPr>
        <w:t>刺激：中转中心业务员输入货物到达信息。</w:t>
      </w:r>
    </w:p>
    <w:p w14:paraId="35504119" w14:textId="77777777" w:rsidR="00562B1A" w:rsidRDefault="00562B1A" w:rsidP="00562B1A">
      <w:r>
        <w:rPr>
          <w:rFonts w:hint="eastAsia"/>
        </w:rPr>
        <w:t>响应：系统将中转中心到达单提交</w:t>
      </w:r>
      <w:r>
        <w:t>至总经理审批</w:t>
      </w:r>
      <w:r>
        <w:rPr>
          <w:rFonts w:hint="eastAsia"/>
        </w:rPr>
        <w:t>。</w:t>
      </w:r>
    </w:p>
    <w:p w14:paraId="62DE2788" w14:textId="77777777" w:rsidR="00562B1A" w:rsidRDefault="00562B1A" w:rsidP="00562B1A">
      <w:r>
        <w:rPr>
          <w:rFonts w:hint="eastAsia"/>
        </w:rPr>
        <w:t>刺激：中转中心到达单通过审批。</w:t>
      </w:r>
    </w:p>
    <w:p w14:paraId="7F9F893C" w14:textId="77777777" w:rsidR="00562B1A" w:rsidRDefault="00562B1A" w:rsidP="00562B1A">
      <w:r>
        <w:rPr>
          <w:rFonts w:hint="eastAsia"/>
        </w:rPr>
        <w:t>响应：系统更新物流信息，并关闭当前货物到达处理任务，开始下一次任务。</w:t>
      </w:r>
    </w:p>
    <w:p w14:paraId="2660B42A" w14:textId="77777777" w:rsidR="00562B1A" w:rsidRDefault="00562B1A" w:rsidP="00562B1A">
      <w:r>
        <w:rPr>
          <w:rFonts w:hint="eastAsia"/>
        </w:rPr>
        <w:t>刺激：中转中心业务员要求对货物进行出库并中转。</w:t>
      </w:r>
    </w:p>
    <w:p w14:paraId="66EC825A" w14:textId="77777777" w:rsidR="00562B1A" w:rsidRDefault="00562B1A" w:rsidP="00562B1A">
      <w:r>
        <w:rPr>
          <w:rFonts w:hint="eastAsia"/>
        </w:rPr>
        <w:t>响应：系统显示中转单</w:t>
      </w:r>
      <w:r>
        <w:t>列表</w:t>
      </w:r>
      <w:r>
        <w:rPr>
          <w:rFonts w:hint="eastAsia"/>
        </w:rPr>
        <w:t>。</w:t>
      </w:r>
    </w:p>
    <w:p w14:paraId="1A51A165" w14:textId="77777777" w:rsidR="00562B1A" w:rsidRDefault="00562B1A" w:rsidP="00562B1A">
      <w:r>
        <w:rPr>
          <w:rFonts w:hint="eastAsia"/>
        </w:rPr>
        <w:t>刺激：中转中心业务员输入货物中转信息。</w:t>
      </w:r>
    </w:p>
    <w:p w14:paraId="48A96C58" w14:textId="77777777" w:rsidR="00562B1A" w:rsidRDefault="00562B1A" w:rsidP="00562B1A">
      <w:r>
        <w:rPr>
          <w:rFonts w:hint="eastAsia"/>
        </w:rPr>
        <w:t>响应：系统将中转单提交</w:t>
      </w:r>
      <w:r>
        <w:t>至总经理审批</w:t>
      </w:r>
      <w:r>
        <w:rPr>
          <w:rFonts w:hint="eastAsia"/>
        </w:rPr>
        <w:t>。</w:t>
      </w:r>
    </w:p>
    <w:p w14:paraId="26AE3ED7" w14:textId="77777777" w:rsidR="00562B1A" w:rsidRDefault="00562B1A" w:rsidP="00562B1A">
      <w:r>
        <w:rPr>
          <w:rFonts w:hint="eastAsia"/>
        </w:rPr>
        <w:t>刺激：中转单通过审批。</w:t>
      </w:r>
    </w:p>
    <w:p w14:paraId="05AD93E7" w14:textId="77777777" w:rsidR="00562B1A" w:rsidRPr="00DE2B02" w:rsidRDefault="00562B1A" w:rsidP="00562B1A">
      <w:r>
        <w:rPr>
          <w:rFonts w:hint="eastAsia"/>
        </w:rPr>
        <w:t>响应：系统更新物流状态，关闭当前处理任务，开始下一次任务。</w:t>
      </w:r>
    </w:p>
    <w:p w14:paraId="6F0FB791" w14:textId="77777777" w:rsidR="00562B1A" w:rsidRPr="00FB23EC" w:rsidRDefault="00562B1A" w:rsidP="00562B1A">
      <w:pPr>
        <w:pStyle w:val="4"/>
      </w:pPr>
      <w:r>
        <w:rPr>
          <w:rFonts w:hint="eastAsia"/>
        </w:rPr>
        <w:t>3</w:t>
      </w:r>
      <w:r>
        <w:t>.2.8.3</w:t>
      </w:r>
      <w:r>
        <w:rPr>
          <w:rFonts w:hint="eastAsia"/>
        </w:rPr>
        <w:t>相关</w:t>
      </w:r>
      <w:r>
        <w:t>功能需求</w:t>
      </w:r>
    </w:p>
    <w:tbl>
      <w:tblPr>
        <w:tblStyle w:val="a4"/>
        <w:tblW w:w="0" w:type="auto"/>
        <w:tblLook w:val="04A0" w:firstRow="1" w:lastRow="0" w:firstColumn="1" w:lastColumn="0" w:noHBand="0" w:noVBand="1"/>
      </w:tblPr>
      <w:tblGrid>
        <w:gridCol w:w="2750"/>
        <w:gridCol w:w="5556"/>
      </w:tblGrid>
      <w:tr w:rsidR="00562B1A" w14:paraId="5C852B36" w14:textId="77777777" w:rsidTr="00562B1A">
        <w:trPr>
          <w:trHeight w:val="454"/>
        </w:trPr>
        <w:tc>
          <w:tcPr>
            <w:tcW w:w="2552" w:type="dxa"/>
            <w:tcBorders>
              <w:left w:val="nil"/>
              <w:bottom w:val="nil"/>
            </w:tcBorders>
            <w:vAlign w:val="center"/>
          </w:tcPr>
          <w:p w14:paraId="49022DC9" w14:textId="77777777" w:rsidR="00562B1A" w:rsidRDefault="00562B1A" w:rsidP="00562B1A">
            <w:r>
              <w:rPr>
                <w:rFonts w:hint="eastAsia"/>
              </w:rPr>
              <w:t>Transfer</w:t>
            </w:r>
            <w:r>
              <w:t>.Arrival</w:t>
            </w:r>
            <w:r>
              <w:rPr>
                <w:rFonts w:hint="eastAsia"/>
              </w:rPr>
              <w:t>.</w:t>
            </w:r>
            <w:r>
              <w:t>Input</w:t>
            </w:r>
          </w:p>
        </w:tc>
        <w:tc>
          <w:tcPr>
            <w:tcW w:w="5744" w:type="dxa"/>
            <w:tcBorders>
              <w:bottom w:val="nil"/>
              <w:right w:val="nil"/>
            </w:tcBorders>
            <w:vAlign w:val="center"/>
          </w:tcPr>
          <w:p w14:paraId="73A35873" w14:textId="77777777" w:rsidR="00562B1A" w:rsidRDefault="00562B1A" w:rsidP="00562B1A">
            <w:r>
              <w:rPr>
                <w:rFonts w:hint="eastAsia"/>
              </w:rPr>
              <w:t>中转中心业务员</w:t>
            </w:r>
            <w:r>
              <w:t>请求输入货物到达信息</w:t>
            </w:r>
            <w:r>
              <w:rPr>
                <w:rFonts w:hint="eastAsia"/>
              </w:rPr>
              <w:t>时</w:t>
            </w:r>
            <w:r>
              <w:t>，系统</w:t>
            </w:r>
            <w:r>
              <w:rPr>
                <w:rFonts w:hint="eastAsia"/>
              </w:rPr>
              <w:t>显示</w:t>
            </w:r>
            <w:r>
              <w:t>中转中心到达单并允许输入</w:t>
            </w:r>
          </w:p>
        </w:tc>
      </w:tr>
      <w:tr w:rsidR="00562B1A" w14:paraId="2BF083B6" w14:textId="77777777" w:rsidTr="00562B1A">
        <w:trPr>
          <w:trHeight w:val="454"/>
        </w:trPr>
        <w:tc>
          <w:tcPr>
            <w:tcW w:w="2552" w:type="dxa"/>
            <w:tcBorders>
              <w:top w:val="nil"/>
              <w:left w:val="nil"/>
            </w:tcBorders>
            <w:vAlign w:val="center"/>
          </w:tcPr>
          <w:p w14:paraId="7BD7A522" w14:textId="77777777" w:rsidR="00562B1A" w:rsidRPr="003B4EC2" w:rsidRDefault="00562B1A" w:rsidP="00562B1A">
            <w:r>
              <w:t>Transfer.Arrival.Input.Goods</w:t>
            </w:r>
          </w:p>
        </w:tc>
        <w:tc>
          <w:tcPr>
            <w:tcW w:w="5744" w:type="dxa"/>
            <w:tcBorders>
              <w:top w:val="nil"/>
              <w:right w:val="nil"/>
            </w:tcBorders>
            <w:vAlign w:val="center"/>
          </w:tcPr>
          <w:p w14:paraId="1AE7067C" w14:textId="77777777" w:rsidR="00562B1A" w:rsidRDefault="00562B1A" w:rsidP="00562B1A">
            <w:r>
              <w:rPr>
                <w:rFonts w:hint="eastAsia"/>
              </w:rPr>
              <w:t>中转中心</w:t>
            </w:r>
            <w:r>
              <w:t>业务员输入货物到达信息</w:t>
            </w:r>
          </w:p>
        </w:tc>
      </w:tr>
      <w:tr w:rsidR="00562B1A" w14:paraId="4B615FE7" w14:textId="77777777" w:rsidTr="00562B1A">
        <w:trPr>
          <w:trHeight w:val="454"/>
        </w:trPr>
        <w:tc>
          <w:tcPr>
            <w:tcW w:w="2552" w:type="dxa"/>
            <w:tcBorders>
              <w:left w:val="nil"/>
              <w:bottom w:val="nil"/>
            </w:tcBorders>
            <w:vAlign w:val="center"/>
          </w:tcPr>
          <w:p w14:paraId="44F9AD97" w14:textId="77777777" w:rsidR="00562B1A" w:rsidRDefault="00562B1A" w:rsidP="00562B1A">
            <w:r>
              <w:rPr>
                <w:rFonts w:hint="eastAsia"/>
              </w:rPr>
              <w:t>Transfer</w:t>
            </w:r>
            <w:r>
              <w:t>.Sendout.Input</w:t>
            </w:r>
          </w:p>
        </w:tc>
        <w:tc>
          <w:tcPr>
            <w:tcW w:w="5744" w:type="dxa"/>
            <w:tcBorders>
              <w:bottom w:val="nil"/>
              <w:right w:val="nil"/>
            </w:tcBorders>
            <w:vAlign w:val="center"/>
          </w:tcPr>
          <w:p w14:paraId="398556D8" w14:textId="77777777" w:rsidR="00562B1A" w:rsidRDefault="00562B1A" w:rsidP="00562B1A">
            <w:r>
              <w:rPr>
                <w:rFonts w:hint="eastAsia"/>
              </w:rPr>
              <w:t>中转中心业务员</w:t>
            </w:r>
            <w:r>
              <w:t>请求输入货物</w:t>
            </w:r>
            <w:r>
              <w:rPr>
                <w:rFonts w:hint="eastAsia"/>
              </w:rPr>
              <w:t>转运</w:t>
            </w:r>
            <w:r>
              <w:t>信息</w:t>
            </w:r>
            <w:r>
              <w:rPr>
                <w:rFonts w:hint="eastAsia"/>
              </w:rPr>
              <w:t>时</w:t>
            </w:r>
            <w:r>
              <w:t>，系统</w:t>
            </w:r>
            <w:r>
              <w:rPr>
                <w:rFonts w:hint="eastAsia"/>
              </w:rPr>
              <w:t>显示</w:t>
            </w:r>
            <w:r>
              <w:t>中转单并允许输入</w:t>
            </w:r>
          </w:p>
        </w:tc>
      </w:tr>
      <w:tr w:rsidR="00562B1A" w14:paraId="507D96AA" w14:textId="77777777" w:rsidTr="00562B1A">
        <w:trPr>
          <w:trHeight w:val="454"/>
        </w:trPr>
        <w:tc>
          <w:tcPr>
            <w:tcW w:w="2552" w:type="dxa"/>
            <w:tcBorders>
              <w:top w:val="nil"/>
              <w:left w:val="nil"/>
            </w:tcBorders>
            <w:vAlign w:val="center"/>
          </w:tcPr>
          <w:p w14:paraId="71A90D09" w14:textId="77777777" w:rsidR="00562B1A" w:rsidRDefault="00562B1A" w:rsidP="00562B1A">
            <w:r>
              <w:rPr>
                <w:rFonts w:hint="eastAsia"/>
              </w:rPr>
              <w:t>Transfer.Sendout.Input.Goods</w:t>
            </w:r>
          </w:p>
        </w:tc>
        <w:tc>
          <w:tcPr>
            <w:tcW w:w="5744" w:type="dxa"/>
            <w:tcBorders>
              <w:top w:val="nil"/>
              <w:right w:val="nil"/>
            </w:tcBorders>
            <w:vAlign w:val="center"/>
          </w:tcPr>
          <w:p w14:paraId="7D661697" w14:textId="77777777" w:rsidR="00562B1A" w:rsidRDefault="00562B1A" w:rsidP="00562B1A">
            <w:r>
              <w:rPr>
                <w:rFonts w:hint="eastAsia"/>
              </w:rPr>
              <w:t>中转中心</w:t>
            </w:r>
            <w:r>
              <w:t>业务员输入货物</w:t>
            </w:r>
            <w:r>
              <w:rPr>
                <w:rFonts w:hint="eastAsia"/>
              </w:rPr>
              <w:t>转运</w:t>
            </w:r>
            <w:r>
              <w:t>信息</w:t>
            </w:r>
          </w:p>
        </w:tc>
      </w:tr>
      <w:tr w:rsidR="00562B1A" w14:paraId="57256239" w14:textId="77777777" w:rsidTr="00562B1A">
        <w:trPr>
          <w:trHeight w:val="454"/>
        </w:trPr>
        <w:tc>
          <w:tcPr>
            <w:tcW w:w="2552" w:type="dxa"/>
            <w:tcBorders>
              <w:left w:val="nil"/>
              <w:bottom w:val="nil"/>
            </w:tcBorders>
            <w:vAlign w:val="center"/>
          </w:tcPr>
          <w:p w14:paraId="7D09E2AD" w14:textId="77777777" w:rsidR="00562B1A" w:rsidRDefault="00562B1A" w:rsidP="00562B1A">
            <w:r>
              <w:rPr>
                <w:rFonts w:hint="eastAsia"/>
              </w:rPr>
              <w:t>Transfer.Submit</w:t>
            </w:r>
          </w:p>
        </w:tc>
        <w:tc>
          <w:tcPr>
            <w:tcW w:w="5744" w:type="dxa"/>
            <w:tcBorders>
              <w:bottom w:val="nil"/>
              <w:right w:val="nil"/>
            </w:tcBorders>
            <w:vAlign w:val="center"/>
          </w:tcPr>
          <w:p w14:paraId="7F4A0EC4" w14:textId="77777777" w:rsidR="00562B1A" w:rsidRDefault="00562B1A" w:rsidP="00562B1A">
            <w:r>
              <w:rPr>
                <w:rFonts w:hint="eastAsia"/>
              </w:rPr>
              <w:t>系统</w:t>
            </w:r>
            <w:r>
              <w:t>提交单据至总经理审批</w:t>
            </w:r>
          </w:p>
        </w:tc>
      </w:tr>
      <w:tr w:rsidR="00562B1A" w14:paraId="144FFC9E" w14:textId="77777777" w:rsidTr="00562B1A">
        <w:trPr>
          <w:trHeight w:val="454"/>
        </w:trPr>
        <w:tc>
          <w:tcPr>
            <w:tcW w:w="2552" w:type="dxa"/>
            <w:tcBorders>
              <w:top w:val="nil"/>
              <w:left w:val="nil"/>
              <w:bottom w:val="nil"/>
            </w:tcBorders>
            <w:vAlign w:val="center"/>
          </w:tcPr>
          <w:p w14:paraId="503609A3" w14:textId="77777777" w:rsidR="00562B1A" w:rsidRPr="003B4EC2" w:rsidRDefault="00562B1A" w:rsidP="00562B1A">
            <w:r>
              <w:rPr>
                <w:rFonts w:hint="eastAsia"/>
              </w:rPr>
              <w:t>Transfer.Submit.Pass</w:t>
            </w:r>
          </w:p>
        </w:tc>
        <w:tc>
          <w:tcPr>
            <w:tcW w:w="5744" w:type="dxa"/>
            <w:tcBorders>
              <w:top w:val="nil"/>
              <w:bottom w:val="nil"/>
              <w:right w:val="nil"/>
            </w:tcBorders>
            <w:vAlign w:val="center"/>
          </w:tcPr>
          <w:p w14:paraId="441C7F64" w14:textId="77777777" w:rsidR="00562B1A" w:rsidRDefault="00562B1A" w:rsidP="00562B1A">
            <w:r>
              <w:rPr>
                <w:rFonts w:hint="eastAsia"/>
              </w:rPr>
              <w:t>单据</w:t>
            </w:r>
            <w:r>
              <w:t>通过</w:t>
            </w:r>
            <w:r>
              <w:rPr>
                <w:rFonts w:hint="eastAsia"/>
              </w:rPr>
              <w:t>审批</w:t>
            </w:r>
            <w:r>
              <w:t>，系统存储信息，更新物流状态，参见</w:t>
            </w:r>
            <w:r>
              <w:rPr>
                <w:rFonts w:hint="eastAsia"/>
              </w:rPr>
              <w:t>Transfer</w:t>
            </w:r>
            <w:r>
              <w:t>.Update</w:t>
            </w:r>
          </w:p>
        </w:tc>
      </w:tr>
      <w:tr w:rsidR="00562B1A" w14:paraId="308E1AC5" w14:textId="77777777" w:rsidTr="00562B1A">
        <w:trPr>
          <w:trHeight w:val="454"/>
        </w:trPr>
        <w:tc>
          <w:tcPr>
            <w:tcW w:w="2552" w:type="dxa"/>
            <w:tcBorders>
              <w:top w:val="nil"/>
              <w:left w:val="nil"/>
            </w:tcBorders>
            <w:vAlign w:val="center"/>
          </w:tcPr>
          <w:p w14:paraId="5B9AF258" w14:textId="77777777" w:rsidR="00562B1A" w:rsidRDefault="00562B1A" w:rsidP="00562B1A">
            <w:r>
              <w:rPr>
                <w:rFonts w:hint="eastAsia"/>
              </w:rPr>
              <w:t>Transfer.Submit.Fail</w:t>
            </w:r>
          </w:p>
        </w:tc>
        <w:tc>
          <w:tcPr>
            <w:tcW w:w="5744" w:type="dxa"/>
            <w:tcBorders>
              <w:top w:val="nil"/>
              <w:right w:val="nil"/>
            </w:tcBorders>
            <w:vAlign w:val="center"/>
          </w:tcPr>
          <w:p w14:paraId="624FF59B" w14:textId="1A640E7F" w:rsidR="00562B1A" w:rsidRDefault="00562B1A" w:rsidP="00562B1A">
            <w:r>
              <w:rPr>
                <w:rFonts w:hint="eastAsia"/>
              </w:rPr>
              <w:t>单据</w:t>
            </w:r>
            <w:r>
              <w:t>未通过审批，系统提示未通过审批，不做存储</w:t>
            </w:r>
            <w:r w:rsidR="001D165C">
              <w:rPr>
                <w:rFonts w:hint="eastAsia"/>
              </w:rPr>
              <w:t>，</w:t>
            </w:r>
            <w:r w:rsidR="001D165C">
              <w:t>返回初始界面</w:t>
            </w:r>
          </w:p>
        </w:tc>
      </w:tr>
      <w:tr w:rsidR="00562B1A" w14:paraId="7726D48C" w14:textId="77777777" w:rsidTr="00562B1A">
        <w:trPr>
          <w:trHeight w:val="454"/>
        </w:trPr>
        <w:tc>
          <w:tcPr>
            <w:tcW w:w="2552" w:type="dxa"/>
            <w:tcBorders>
              <w:left w:val="nil"/>
            </w:tcBorders>
            <w:vAlign w:val="center"/>
          </w:tcPr>
          <w:p w14:paraId="56A5BAC7" w14:textId="77777777" w:rsidR="00562B1A" w:rsidRDefault="00562B1A" w:rsidP="00562B1A">
            <w:r>
              <w:rPr>
                <w:rFonts w:hint="eastAsia"/>
              </w:rPr>
              <w:t>Transfer.Update</w:t>
            </w:r>
          </w:p>
        </w:tc>
        <w:tc>
          <w:tcPr>
            <w:tcW w:w="5744" w:type="dxa"/>
            <w:tcBorders>
              <w:right w:val="nil"/>
            </w:tcBorders>
            <w:vAlign w:val="center"/>
          </w:tcPr>
          <w:p w14:paraId="2EFB3B83" w14:textId="1BB8EF54" w:rsidR="00562B1A" w:rsidRDefault="00562B1A" w:rsidP="00562B1A">
            <w:r>
              <w:rPr>
                <w:rFonts w:hint="eastAsia"/>
              </w:rPr>
              <w:t>系统</w:t>
            </w:r>
            <w:r>
              <w:t>更新物流信息</w:t>
            </w:r>
            <w:r w:rsidR="001D165C">
              <w:rPr>
                <w:rFonts w:hint="eastAsia"/>
              </w:rPr>
              <w:t>，</w:t>
            </w:r>
            <w:r w:rsidR="001D165C">
              <w:t>返回初始界面</w:t>
            </w:r>
          </w:p>
        </w:tc>
      </w:tr>
    </w:tbl>
    <w:p w14:paraId="27B4F566" w14:textId="77777777" w:rsidR="00F7028D" w:rsidRDefault="00F7028D" w:rsidP="00FB23EC"/>
    <w:p w14:paraId="0C488B08" w14:textId="692113CE" w:rsidR="00EC2541" w:rsidRDefault="00EC2541" w:rsidP="00EC2541">
      <w:pPr>
        <w:pStyle w:val="3"/>
      </w:pPr>
      <w:bookmarkStart w:id="27" w:name="_Toc432520344"/>
      <w:r>
        <w:rPr>
          <w:rFonts w:hint="eastAsia"/>
        </w:rPr>
        <w:t>3.2.9</w:t>
      </w:r>
      <w:r>
        <w:rPr>
          <w:rFonts w:hint="eastAsia"/>
        </w:rPr>
        <w:t>库存入库</w:t>
      </w:r>
      <w:bookmarkEnd w:id="27"/>
    </w:p>
    <w:p w14:paraId="560A5ECA" w14:textId="1F98C4FF" w:rsidR="00EC2541" w:rsidRDefault="00EC2541" w:rsidP="00EC2541">
      <w:pPr>
        <w:pStyle w:val="4"/>
      </w:pPr>
      <w:r>
        <w:rPr>
          <w:rFonts w:hint="eastAsia"/>
        </w:rPr>
        <w:t>3</w:t>
      </w:r>
      <w:r>
        <w:t>.2.9.1</w:t>
      </w:r>
      <w:r>
        <w:rPr>
          <w:rFonts w:hint="eastAsia"/>
        </w:rPr>
        <w:t>特性描述</w:t>
      </w:r>
    </w:p>
    <w:p w14:paraId="6C81883B" w14:textId="5556A042" w:rsidR="00EC2541" w:rsidRPr="00EC2541" w:rsidRDefault="00EC2541" w:rsidP="00EC2541">
      <w:pPr>
        <w:ind w:firstLineChars="200" w:firstLine="420"/>
        <w:rPr>
          <w:rFonts w:asciiTheme="minorEastAsia" w:hAnsiTheme="minorEastAsia"/>
        </w:rPr>
      </w:pPr>
      <w:r w:rsidRPr="00EC2541">
        <w:rPr>
          <w:rFonts w:asciiTheme="minorEastAsia" w:hAnsiTheme="minorEastAsia" w:hint="eastAsia"/>
        </w:rPr>
        <w:t>中转中心仓库管理人员在货物到达中转中心并且登记之后，为货物办理入库手续，并将货物存放在中转中心的仓库里，等待统一出库。</w:t>
      </w:r>
    </w:p>
    <w:p w14:paraId="36C11A71" w14:textId="774ED618" w:rsidR="00EC2541" w:rsidRPr="00EC2541" w:rsidRDefault="00EC2541" w:rsidP="00EC2541">
      <w:pPr>
        <w:ind w:firstLineChars="200" w:firstLine="420"/>
        <w:rPr>
          <w:rFonts w:asciiTheme="minorEastAsia" w:hAnsiTheme="minorEastAsia"/>
        </w:rPr>
      </w:pPr>
      <w:r w:rsidRPr="00EC2541">
        <w:rPr>
          <w:rFonts w:asciiTheme="minorEastAsia" w:hAnsiTheme="minorEastAsia" w:hint="eastAsia"/>
        </w:rPr>
        <w:t>优先级=高</w:t>
      </w:r>
    </w:p>
    <w:p w14:paraId="292034AC" w14:textId="49B213E8" w:rsidR="00EC2541" w:rsidRDefault="00EC2541" w:rsidP="00EC2541">
      <w:pPr>
        <w:pStyle w:val="4"/>
      </w:pPr>
      <w:r>
        <w:rPr>
          <w:rFonts w:hint="eastAsia"/>
        </w:rPr>
        <w:lastRenderedPageBreak/>
        <w:t>3</w:t>
      </w:r>
      <w:r>
        <w:t>.2.</w:t>
      </w:r>
      <w:r w:rsidR="006C62BB">
        <w:t>9</w:t>
      </w:r>
      <w:r>
        <w:t>.2</w:t>
      </w:r>
      <w:r>
        <w:rPr>
          <w:rFonts w:hint="eastAsia"/>
        </w:rPr>
        <w:t>刺激</w:t>
      </w:r>
      <w:r>
        <w:rPr>
          <w:rFonts w:hint="eastAsia"/>
        </w:rPr>
        <w:t>/</w:t>
      </w:r>
      <w:r>
        <w:rPr>
          <w:rFonts w:hint="eastAsia"/>
        </w:rPr>
        <w:t>响应</w:t>
      </w:r>
      <w:r>
        <w:t>序列</w:t>
      </w:r>
    </w:p>
    <w:p w14:paraId="12EE43AA" w14:textId="4F724FB0" w:rsidR="00EC2541" w:rsidRDefault="00EC2541" w:rsidP="00EC2541">
      <w:r>
        <w:rPr>
          <w:rFonts w:hint="eastAsia"/>
        </w:rPr>
        <w:t>刺激：中转中心仓库管理人员提出库存出库的请求</w:t>
      </w:r>
    </w:p>
    <w:p w14:paraId="59A67925" w14:textId="77777777" w:rsidR="00EC2541" w:rsidRDefault="00EC2541" w:rsidP="00EC2541">
      <w:r>
        <w:rPr>
          <w:rFonts w:hint="eastAsia"/>
        </w:rPr>
        <w:t>响应：系统要求输入入库单信息</w:t>
      </w:r>
    </w:p>
    <w:p w14:paraId="6282569B" w14:textId="6F67E67B" w:rsidR="00EC2541" w:rsidRDefault="00EC2541" w:rsidP="00EC2541">
      <w:r>
        <w:rPr>
          <w:rFonts w:hint="eastAsia"/>
        </w:rPr>
        <w:t>刺激：中转中心仓库管理人员输入入库单信息</w:t>
      </w:r>
    </w:p>
    <w:p w14:paraId="3D41742A" w14:textId="77777777" w:rsidR="00EC2541" w:rsidRDefault="00EC2541" w:rsidP="00EC2541">
      <w:r>
        <w:rPr>
          <w:rFonts w:hint="eastAsia"/>
        </w:rPr>
        <w:t>响应：系统显示输入的入库单信息，等待确认</w:t>
      </w:r>
    </w:p>
    <w:p w14:paraId="131252C4" w14:textId="0001EAD5" w:rsidR="00EC2541" w:rsidRDefault="00EC2541" w:rsidP="00EC2541">
      <w:r>
        <w:rPr>
          <w:rFonts w:hint="eastAsia"/>
        </w:rPr>
        <w:t>刺激：中转中心仓库管理人员确认录入的入库单信息正确</w:t>
      </w:r>
    </w:p>
    <w:p w14:paraId="40FDE512" w14:textId="77777777" w:rsidR="00EC2541" w:rsidRDefault="00EC2541" w:rsidP="00EC2541">
      <w:r>
        <w:rPr>
          <w:rFonts w:hint="eastAsia"/>
        </w:rPr>
        <w:t>响应：系统保存入库单，并提交入库单</w:t>
      </w:r>
    </w:p>
    <w:p w14:paraId="6749C265" w14:textId="649AA174" w:rsidR="00EC2541" w:rsidRDefault="00EC2541" w:rsidP="00EC2541">
      <w:r>
        <w:rPr>
          <w:rFonts w:hint="eastAsia"/>
        </w:rPr>
        <w:t>刺激：中转中心仓库管理人员发现录入的入库单信息错误</w:t>
      </w:r>
    </w:p>
    <w:p w14:paraId="13B39B40" w14:textId="77777777" w:rsidR="00EC2541" w:rsidRDefault="00EC2541" w:rsidP="00EC2541">
      <w:r>
        <w:rPr>
          <w:rFonts w:hint="eastAsia"/>
        </w:rPr>
        <w:t>响应：系统要求重新输入入库单信息</w:t>
      </w:r>
    </w:p>
    <w:p w14:paraId="6C5791B5" w14:textId="1B30C233" w:rsidR="00EC2541" w:rsidRDefault="00EC2541" w:rsidP="00EC2541">
      <w:r>
        <w:rPr>
          <w:rFonts w:hint="eastAsia"/>
        </w:rPr>
        <w:t>刺激：中转中心仓库管理人员取消入库单的输入</w:t>
      </w:r>
    </w:p>
    <w:p w14:paraId="1E25F68E" w14:textId="767DB414" w:rsidR="00EC2541" w:rsidRPr="001867A6" w:rsidRDefault="00EC2541" w:rsidP="00EC2541">
      <w:r>
        <w:rPr>
          <w:rFonts w:hint="eastAsia"/>
        </w:rPr>
        <w:t>响应：系统退出库存入库的流程</w:t>
      </w:r>
    </w:p>
    <w:p w14:paraId="317066A0" w14:textId="0DD7F161" w:rsidR="00EC2541" w:rsidRDefault="00EC2541" w:rsidP="00EC2541">
      <w:pPr>
        <w:pStyle w:val="4"/>
      </w:pPr>
      <w:r>
        <w:rPr>
          <w:rFonts w:hint="eastAsia"/>
        </w:rPr>
        <w:t>3</w:t>
      </w:r>
      <w:r>
        <w:t>.2.</w:t>
      </w:r>
      <w:r w:rsidR="006C62BB">
        <w:t>9</w:t>
      </w:r>
      <w:r>
        <w:t>.3</w:t>
      </w:r>
      <w:r>
        <w:rPr>
          <w:rFonts w:hint="eastAsia"/>
        </w:rPr>
        <w:t>相关功能</w:t>
      </w:r>
      <w:r>
        <w:t>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6C62BB" w:rsidRPr="006C62BB" w14:paraId="4DB33213" w14:textId="77777777" w:rsidTr="00616D77">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6B4597E" w14:textId="3C250C12" w:rsidR="006C62BB" w:rsidRPr="00BE07A9" w:rsidRDefault="006C62BB" w:rsidP="00616D77">
            <w:pPr>
              <w:pStyle w:val="21"/>
              <w:rPr>
                <w:rFonts w:asciiTheme="minorHAnsi" w:hAnsiTheme="minorHAnsi"/>
                <w:sz w:val="21"/>
                <w:szCs w:val="21"/>
              </w:rPr>
            </w:pPr>
            <w:r>
              <w:rPr>
                <w:rFonts w:hint="eastAsia"/>
              </w:rPr>
              <w:t>Store.In.Apply</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FDA1DB9" w14:textId="12E5BD33" w:rsidR="006C62BB" w:rsidRPr="006C62BB" w:rsidRDefault="006C62BB" w:rsidP="00616D77">
            <w:r>
              <w:rPr>
                <w:rFonts w:hint="eastAsia"/>
              </w:rPr>
              <w:t>系统应该允许中转中心仓库管理人员在库存入库任务中发出入库请求</w:t>
            </w:r>
          </w:p>
        </w:tc>
      </w:tr>
      <w:tr w:rsidR="006C62BB" w:rsidRPr="006C62BB" w14:paraId="4C2EBDDF" w14:textId="77777777" w:rsidTr="00616D77">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1187AF84" w14:textId="1BEB6986" w:rsidR="006C62BB" w:rsidRDefault="006C62BB" w:rsidP="006C62BB">
            <w:r>
              <w:rPr>
                <w:rFonts w:hint="eastAsia"/>
              </w:rPr>
              <w:t>Store.In.Input</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1D65244F" w14:textId="658F8BF9" w:rsidR="006C62BB" w:rsidRDefault="006C62BB" w:rsidP="00616D77">
            <w:r>
              <w:rPr>
                <w:rFonts w:hint="eastAsia"/>
              </w:rPr>
              <w:t>系统应该允许中转中心仓库管理人员在库存入库任务中进行键盘输入</w:t>
            </w:r>
          </w:p>
        </w:tc>
      </w:tr>
      <w:tr w:rsidR="006C62BB" w:rsidRPr="00072C51" w14:paraId="401E4386" w14:textId="77777777" w:rsidTr="00616D77">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E94E402" w14:textId="3776F3E4" w:rsidR="006C62BB" w:rsidRPr="00BE07A9" w:rsidRDefault="006C62BB" w:rsidP="00616D77">
            <w:pPr>
              <w:pStyle w:val="21"/>
              <w:rPr>
                <w:rFonts w:asciiTheme="minorHAnsi" w:hAnsiTheme="minorHAnsi"/>
                <w:sz w:val="21"/>
                <w:szCs w:val="21"/>
              </w:rPr>
            </w:pPr>
            <w:r>
              <w:rPr>
                <w:rFonts w:hint="eastAsia"/>
              </w:rPr>
              <w:t>Store.In.Input.Cancel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0FC0A26" w14:textId="6BF364A6" w:rsidR="006C62BB" w:rsidRPr="00BE07A9" w:rsidRDefault="006C62BB" w:rsidP="00616D77">
            <w:pPr>
              <w:rPr>
                <w:rFonts w:asciiTheme="minorEastAsia" w:hAnsiTheme="minorEastAsia"/>
              </w:rPr>
            </w:pPr>
            <w:r>
              <w:rPr>
                <w:rFonts w:hint="eastAsia"/>
              </w:rPr>
              <w:t>在中转中心仓库管理人员输入取消输入时，系统应该关闭当前库存入库任务，参见</w:t>
            </w:r>
            <w:r>
              <w:rPr>
                <w:rFonts w:hint="eastAsia"/>
              </w:rPr>
              <w:t>Store.In.Cancel</w:t>
            </w:r>
          </w:p>
        </w:tc>
      </w:tr>
      <w:tr w:rsidR="006C62BB" w:rsidRPr="00072C51" w14:paraId="5AAD805E" w14:textId="77777777" w:rsidTr="00616D77">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674E9378" w14:textId="4FBC01BC" w:rsidR="006C62BB" w:rsidRDefault="006C62BB" w:rsidP="00616D77">
            <w:r>
              <w:rPr>
                <w:rFonts w:hint="eastAsia"/>
              </w:rPr>
              <w:t>Store.In.Cancel</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4C7C614C" w14:textId="5EBA18EC" w:rsidR="006C62BB" w:rsidRDefault="006C62BB" w:rsidP="00616D77">
            <w:r>
              <w:rPr>
                <w:rFonts w:hint="eastAsia"/>
              </w:rPr>
              <w:t>在中转中心仓库管理人员输入取消输入指令时，系统应该关闭当前库存入库任务</w:t>
            </w:r>
          </w:p>
        </w:tc>
      </w:tr>
      <w:tr w:rsidR="006C62BB" w:rsidRPr="00072C51" w14:paraId="3F8C103E" w14:textId="77777777" w:rsidTr="00616D77">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19D5CE04" w14:textId="4AC93631" w:rsidR="006C62BB" w:rsidRPr="006C62BB" w:rsidRDefault="006C62BB" w:rsidP="00616D77">
            <w:r>
              <w:rPr>
                <w:rFonts w:hint="eastAsia"/>
              </w:rPr>
              <w:t>Store.In.Check</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3A4D38E2" w14:textId="7E41A7C4" w:rsidR="006C62BB" w:rsidRPr="00BE07A9" w:rsidRDefault="006C62BB" w:rsidP="00616D77">
            <w:pPr>
              <w:rPr>
                <w:rFonts w:asciiTheme="minorEastAsia" w:hAnsiTheme="minorEastAsia"/>
              </w:rPr>
            </w:pPr>
            <w:r>
              <w:rPr>
                <w:rFonts w:hint="eastAsia"/>
              </w:rPr>
              <w:t>系统应该允许中转中心仓库管理人员在库存入库任务中检查输入的入库单信息</w:t>
            </w:r>
          </w:p>
        </w:tc>
      </w:tr>
      <w:tr w:rsidR="006C62BB" w:rsidRPr="00072C51" w14:paraId="7D321431" w14:textId="77777777" w:rsidTr="00616D77">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B57E1B4" w14:textId="3F12CCEE" w:rsidR="006C62BB" w:rsidRPr="006C62BB" w:rsidRDefault="006C62BB" w:rsidP="00616D77">
            <w:r>
              <w:rPr>
                <w:rFonts w:hint="eastAsia"/>
              </w:rPr>
              <w:t>Store.In.Check.Right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57AA5A8" w14:textId="08E2D2A5" w:rsidR="006C62BB" w:rsidRPr="00BE07A9" w:rsidRDefault="006C62BB" w:rsidP="00616D77">
            <w:pPr>
              <w:rPr>
                <w:rFonts w:asciiTheme="minorEastAsia" w:hAnsiTheme="minorEastAsia" w:cs="Calibri"/>
                <w:szCs w:val="21"/>
                <w:u w:color="000000"/>
              </w:rPr>
            </w:pPr>
            <w:r>
              <w:rPr>
                <w:rFonts w:hint="eastAsia"/>
              </w:rPr>
              <w:t>在中转中心仓库管理人员确认输入信息正确时，系统会保存入库单信息，并提交入库单</w:t>
            </w:r>
          </w:p>
        </w:tc>
      </w:tr>
      <w:tr w:rsidR="006C62BB" w:rsidRPr="00072C51" w14:paraId="5F92015C" w14:textId="77777777" w:rsidTr="00616D77">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53D86E1" w14:textId="46653F87" w:rsidR="006C62BB" w:rsidRPr="00BE07A9" w:rsidRDefault="006C62BB" w:rsidP="00616D77">
            <w:pPr>
              <w:rPr>
                <w:szCs w:val="21"/>
              </w:rPr>
            </w:pPr>
            <w:r>
              <w:rPr>
                <w:rFonts w:hint="eastAsia"/>
              </w:rPr>
              <w:t>Store.In.Check.Wrong</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46C0895" w14:textId="7701A325" w:rsidR="006C62BB" w:rsidRPr="00BE07A9" w:rsidRDefault="006C62BB" w:rsidP="00616D77">
            <w:pPr>
              <w:rPr>
                <w:rFonts w:asciiTheme="minorEastAsia" w:hAnsiTheme="minorEastAsia"/>
              </w:rPr>
            </w:pPr>
            <w:r>
              <w:rPr>
                <w:rFonts w:hint="eastAsia"/>
              </w:rPr>
              <w:t>在中转中心仓库管理人员发现录入的入库单信息错误时，系统会要求重新输入入库单信息</w:t>
            </w:r>
          </w:p>
        </w:tc>
      </w:tr>
      <w:tr w:rsidR="006C62BB" w:rsidRPr="00072C51" w14:paraId="748FA0C8" w14:textId="77777777" w:rsidTr="00616D77">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753FC23" w14:textId="10DCEDA4" w:rsidR="006C62BB" w:rsidRPr="00BE07A9" w:rsidRDefault="006B5EB8" w:rsidP="00616D77">
            <w:pPr>
              <w:rPr>
                <w:szCs w:val="21"/>
              </w:rPr>
            </w:pPr>
            <w:r>
              <w:rPr>
                <w:rFonts w:hint="eastAsia"/>
              </w:rPr>
              <w:t>Store.In.Update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BFC993E" w14:textId="28B524E2" w:rsidR="006C62BB" w:rsidRPr="00BE07A9" w:rsidRDefault="006C62BB" w:rsidP="00616D77">
            <w:pPr>
              <w:rPr>
                <w:rFonts w:asciiTheme="minorEastAsia" w:hAnsiTheme="minorEastAsia"/>
              </w:rPr>
            </w:pPr>
            <w:r>
              <w:rPr>
                <w:rFonts w:hint="eastAsia"/>
              </w:rPr>
              <w:t>系统更新货架信息数据</w:t>
            </w:r>
          </w:p>
        </w:tc>
      </w:tr>
    </w:tbl>
    <w:p w14:paraId="381CA4A7" w14:textId="77777777" w:rsidR="00EC2541" w:rsidRPr="006C62BB" w:rsidRDefault="00EC2541" w:rsidP="00EC2541"/>
    <w:p w14:paraId="5A87E3DB" w14:textId="1B0D8653" w:rsidR="006C62BB" w:rsidRDefault="006C62BB" w:rsidP="006C62BB">
      <w:pPr>
        <w:pStyle w:val="3"/>
      </w:pPr>
      <w:bookmarkStart w:id="28" w:name="_Toc432520345"/>
      <w:r>
        <w:lastRenderedPageBreak/>
        <w:t>3.2.10</w:t>
      </w:r>
      <w:r>
        <w:rPr>
          <w:rFonts w:hint="eastAsia"/>
        </w:rPr>
        <w:t>库存出库</w:t>
      </w:r>
      <w:bookmarkEnd w:id="28"/>
    </w:p>
    <w:p w14:paraId="2A3D2C24" w14:textId="62585269" w:rsidR="006C62BB" w:rsidRDefault="006C62BB" w:rsidP="006C62BB">
      <w:pPr>
        <w:pStyle w:val="4"/>
      </w:pPr>
      <w:r>
        <w:rPr>
          <w:rFonts w:hint="eastAsia"/>
        </w:rPr>
        <w:t>3</w:t>
      </w:r>
      <w:r>
        <w:t>.2.10.1</w:t>
      </w:r>
      <w:r>
        <w:rPr>
          <w:rFonts w:hint="eastAsia"/>
        </w:rPr>
        <w:t>特性描述</w:t>
      </w:r>
    </w:p>
    <w:p w14:paraId="6E827DC5" w14:textId="77777777" w:rsidR="006C62BB" w:rsidRPr="006C62BB" w:rsidRDefault="006C62BB" w:rsidP="006C62BB">
      <w:pPr>
        <w:ind w:firstLineChars="200" w:firstLine="420"/>
        <w:rPr>
          <w:rFonts w:asciiTheme="minorEastAsia" w:hAnsiTheme="minorEastAsia"/>
        </w:rPr>
      </w:pPr>
      <w:r w:rsidRPr="006C62BB">
        <w:rPr>
          <w:rFonts w:asciiTheme="minorEastAsia" w:hAnsiTheme="minorEastAsia" w:hint="eastAsia"/>
        </w:rPr>
        <w:t>中转中心仓库管理人员在货物准备出库的时候为货物办理出库手续。</w:t>
      </w:r>
    </w:p>
    <w:p w14:paraId="4A15A2BF" w14:textId="231E3B19" w:rsidR="006C62BB" w:rsidRPr="006C62BB" w:rsidRDefault="006C62BB" w:rsidP="006C62BB">
      <w:pPr>
        <w:ind w:firstLineChars="200" w:firstLine="420"/>
        <w:rPr>
          <w:rFonts w:asciiTheme="minorEastAsia" w:hAnsiTheme="minorEastAsia"/>
        </w:rPr>
      </w:pPr>
      <w:r w:rsidRPr="006C62BB">
        <w:rPr>
          <w:rFonts w:asciiTheme="minorEastAsia" w:hAnsiTheme="minorEastAsia" w:hint="eastAsia"/>
        </w:rPr>
        <w:t>优先级=高</w:t>
      </w:r>
    </w:p>
    <w:p w14:paraId="3B1151F4" w14:textId="67154E6C" w:rsidR="006C62BB" w:rsidRDefault="006C62BB" w:rsidP="006C62BB">
      <w:pPr>
        <w:pStyle w:val="4"/>
      </w:pPr>
      <w:r>
        <w:rPr>
          <w:rFonts w:hint="eastAsia"/>
        </w:rPr>
        <w:t>3</w:t>
      </w:r>
      <w:r>
        <w:t>.2.10.2</w:t>
      </w:r>
      <w:r>
        <w:rPr>
          <w:rFonts w:hint="eastAsia"/>
        </w:rPr>
        <w:t>刺激</w:t>
      </w:r>
      <w:r>
        <w:rPr>
          <w:rFonts w:hint="eastAsia"/>
        </w:rPr>
        <w:t>/</w:t>
      </w:r>
      <w:r>
        <w:rPr>
          <w:rFonts w:hint="eastAsia"/>
        </w:rPr>
        <w:t>响应</w:t>
      </w:r>
      <w:r>
        <w:t>序列</w:t>
      </w:r>
    </w:p>
    <w:p w14:paraId="2D3AC9B7" w14:textId="56EA0A85" w:rsidR="006C62BB" w:rsidRDefault="006C62BB" w:rsidP="006C62BB">
      <w:r>
        <w:rPr>
          <w:rFonts w:hint="eastAsia"/>
        </w:rPr>
        <w:t>刺激：中转中心仓库管理人员提出库存出库的请求</w:t>
      </w:r>
      <w:r w:rsidR="00950103">
        <w:rPr>
          <w:rFonts w:hint="eastAsia"/>
        </w:rPr>
        <w:t>。</w:t>
      </w:r>
    </w:p>
    <w:p w14:paraId="43594387" w14:textId="6BA26655" w:rsidR="006C62BB" w:rsidRDefault="006C62BB" w:rsidP="006C62BB">
      <w:r>
        <w:rPr>
          <w:rFonts w:hint="eastAsia"/>
        </w:rPr>
        <w:t>响应：系统要求输入出库单信息</w:t>
      </w:r>
      <w:r w:rsidR="00950103">
        <w:rPr>
          <w:rFonts w:hint="eastAsia"/>
        </w:rPr>
        <w:t>。</w:t>
      </w:r>
    </w:p>
    <w:p w14:paraId="528067E9" w14:textId="503CB8CC" w:rsidR="006C62BB" w:rsidRDefault="006C62BB" w:rsidP="006C62BB">
      <w:r>
        <w:rPr>
          <w:rFonts w:hint="eastAsia"/>
        </w:rPr>
        <w:t>刺激：中转中心仓库管理人员输入出库单信息</w:t>
      </w:r>
      <w:r w:rsidR="00950103">
        <w:rPr>
          <w:rFonts w:hint="eastAsia"/>
        </w:rPr>
        <w:t>。</w:t>
      </w:r>
    </w:p>
    <w:p w14:paraId="231F35A1" w14:textId="448A55EE" w:rsidR="006C62BB" w:rsidRDefault="006C62BB" w:rsidP="006C62BB">
      <w:r>
        <w:rPr>
          <w:rFonts w:hint="eastAsia"/>
        </w:rPr>
        <w:t>响应：系统显示输入的出库单信息，等待确认</w:t>
      </w:r>
      <w:r w:rsidR="00950103">
        <w:rPr>
          <w:rFonts w:hint="eastAsia"/>
        </w:rPr>
        <w:t>。</w:t>
      </w:r>
    </w:p>
    <w:p w14:paraId="7F592F1C" w14:textId="0A0F73EA" w:rsidR="006C62BB" w:rsidRDefault="006C62BB" w:rsidP="006C62BB">
      <w:r>
        <w:rPr>
          <w:rFonts w:hint="eastAsia"/>
        </w:rPr>
        <w:t>刺激：中转中心仓库管理人员确认录入的出库单信息正确</w:t>
      </w:r>
      <w:r w:rsidR="00950103">
        <w:rPr>
          <w:rFonts w:hint="eastAsia"/>
        </w:rPr>
        <w:t>。</w:t>
      </w:r>
    </w:p>
    <w:p w14:paraId="1B714C45" w14:textId="0DDE936E" w:rsidR="006C62BB" w:rsidRDefault="006C62BB" w:rsidP="006C62BB">
      <w:r>
        <w:rPr>
          <w:rFonts w:hint="eastAsia"/>
        </w:rPr>
        <w:t>响应：系统保存出库单，并提交出库单</w:t>
      </w:r>
      <w:r w:rsidR="00950103">
        <w:rPr>
          <w:rFonts w:hint="eastAsia"/>
        </w:rPr>
        <w:t>。</w:t>
      </w:r>
    </w:p>
    <w:p w14:paraId="6487B9B9" w14:textId="2ECA9803" w:rsidR="006C62BB" w:rsidRDefault="006C62BB" w:rsidP="006C62BB">
      <w:r>
        <w:rPr>
          <w:rFonts w:hint="eastAsia"/>
        </w:rPr>
        <w:t>刺激：中转中心仓库管理人员发现录入的出库单信息错误</w:t>
      </w:r>
      <w:r w:rsidR="00950103">
        <w:rPr>
          <w:rFonts w:hint="eastAsia"/>
        </w:rPr>
        <w:t>。</w:t>
      </w:r>
    </w:p>
    <w:p w14:paraId="45ECD30F" w14:textId="2D3675A5" w:rsidR="006C62BB" w:rsidRDefault="006C62BB" w:rsidP="006C62BB">
      <w:r>
        <w:rPr>
          <w:rFonts w:hint="eastAsia"/>
        </w:rPr>
        <w:t>响应：系统要求重新输入出库单信息</w:t>
      </w:r>
      <w:r w:rsidR="00950103">
        <w:rPr>
          <w:rFonts w:hint="eastAsia"/>
        </w:rPr>
        <w:t>。</w:t>
      </w:r>
    </w:p>
    <w:p w14:paraId="2969D306" w14:textId="1D4C0A85" w:rsidR="006C62BB" w:rsidRDefault="006C62BB" w:rsidP="006C62BB">
      <w:r>
        <w:rPr>
          <w:rFonts w:hint="eastAsia"/>
        </w:rPr>
        <w:t>刺激：中转中心仓库管理人员取消出库单的输入</w:t>
      </w:r>
      <w:r w:rsidR="00950103">
        <w:rPr>
          <w:rFonts w:hint="eastAsia"/>
        </w:rPr>
        <w:t>。</w:t>
      </w:r>
    </w:p>
    <w:p w14:paraId="5BD14839" w14:textId="093C400D" w:rsidR="006C62BB" w:rsidRDefault="006C62BB" w:rsidP="006C62BB">
      <w:r>
        <w:rPr>
          <w:rFonts w:hint="eastAsia"/>
        </w:rPr>
        <w:t>响应：系统退出库存出库的流程</w:t>
      </w:r>
      <w:r w:rsidR="00950103">
        <w:rPr>
          <w:rFonts w:hint="eastAsia"/>
        </w:rPr>
        <w:t>。</w:t>
      </w:r>
    </w:p>
    <w:p w14:paraId="4E559453" w14:textId="77777777" w:rsidR="006C62BB" w:rsidRPr="006C62BB" w:rsidRDefault="006C62BB" w:rsidP="006C62BB"/>
    <w:p w14:paraId="44282645" w14:textId="6D6D5064" w:rsidR="006C62BB" w:rsidRPr="00FB23EC" w:rsidRDefault="006C62BB" w:rsidP="006C62BB">
      <w:pPr>
        <w:pStyle w:val="4"/>
      </w:pPr>
      <w:r>
        <w:rPr>
          <w:rFonts w:hint="eastAsia"/>
        </w:rPr>
        <w:t>3</w:t>
      </w:r>
      <w:r>
        <w:t>.2.1</w:t>
      </w:r>
      <w:r w:rsidR="00950103">
        <w:t>0</w:t>
      </w:r>
      <w:r>
        <w:t>.3</w:t>
      </w:r>
      <w:r>
        <w:rPr>
          <w:rFonts w:hint="eastAsia"/>
        </w:rPr>
        <w:t>相关</w:t>
      </w:r>
      <w:r>
        <w:t>功能需求</w:t>
      </w:r>
    </w:p>
    <w:tbl>
      <w:tblPr>
        <w:tblStyle w:val="a4"/>
        <w:tblW w:w="0" w:type="auto"/>
        <w:tblInd w:w="5" w:type="dxa"/>
        <w:tblLook w:val="04A0" w:firstRow="1" w:lastRow="0" w:firstColumn="1" w:lastColumn="0" w:noHBand="0" w:noVBand="1"/>
      </w:tblPr>
      <w:tblGrid>
        <w:gridCol w:w="2673"/>
        <w:gridCol w:w="5628"/>
      </w:tblGrid>
      <w:tr w:rsidR="006C62BB" w:rsidRPr="00924967" w14:paraId="12D37343" w14:textId="77777777" w:rsidTr="00950103">
        <w:trPr>
          <w:trHeight w:val="454"/>
        </w:trPr>
        <w:tc>
          <w:tcPr>
            <w:tcW w:w="2717" w:type="dxa"/>
            <w:tcBorders>
              <w:left w:val="nil"/>
              <w:bottom w:val="nil"/>
            </w:tcBorders>
            <w:shd w:val="clear" w:color="auto" w:fill="auto"/>
            <w:vAlign w:val="center"/>
          </w:tcPr>
          <w:p w14:paraId="5350F10B" w14:textId="02926654" w:rsidR="006C62BB" w:rsidRDefault="006C62BB" w:rsidP="00616D77">
            <w:r>
              <w:rPr>
                <w:rFonts w:hint="eastAsia"/>
              </w:rPr>
              <w:t>Store.Out.Apply</w:t>
            </w:r>
          </w:p>
        </w:tc>
        <w:tc>
          <w:tcPr>
            <w:tcW w:w="5584" w:type="dxa"/>
            <w:tcBorders>
              <w:bottom w:val="nil"/>
              <w:right w:val="nil"/>
            </w:tcBorders>
            <w:shd w:val="clear" w:color="auto" w:fill="auto"/>
            <w:vAlign w:val="center"/>
          </w:tcPr>
          <w:p w14:paraId="633C13E0" w14:textId="6A116DB3" w:rsidR="006C62BB" w:rsidRPr="00924967" w:rsidRDefault="006C62BB" w:rsidP="00616D77">
            <w:r>
              <w:rPr>
                <w:rFonts w:hint="eastAsia"/>
              </w:rPr>
              <w:t>系统应该允许中转中心仓库管理人员在库存出库任务中发出库存出库请求</w:t>
            </w:r>
          </w:p>
        </w:tc>
      </w:tr>
      <w:tr w:rsidR="006C62BB" w14:paraId="5253F818" w14:textId="77777777" w:rsidTr="00950103">
        <w:trPr>
          <w:trHeight w:val="454"/>
        </w:trPr>
        <w:tc>
          <w:tcPr>
            <w:tcW w:w="2717" w:type="dxa"/>
            <w:tcBorders>
              <w:left w:val="nil"/>
              <w:bottom w:val="nil"/>
            </w:tcBorders>
            <w:shd w:val="clear" w:color="auto" w:fill="auto"/>
            <w:vAlign w:val="center"/>
          </w:tcPr>
          <w:p w14:paraId="54F9809E" w14:textId="480074C1" w:rsidR="006C62BB" w:rsidRDefault="006C62BB" w:rsidP="00616D77">
            <w:r>
              <w:rPr>
                <w:rFonts w:hint="eastAsia"/>
              </w:rPr>
              <w:t>Store.Out.Input</w:t>
            </w:r>
          </w:p>
        </w:tc>
        <w:tc>
          <w:tcPr>
            <w:tcW w:w="5584" w:type="dxa"/>
            <w:tcBorders>
              <w:bottom w:val="nil"/>
              <w:right w:val="nil"/>
            </w:tcBorders>
            <w:shd w:val="clear" w:color="auto" w:fill="auto"/>
            <w:vAlign w:val="center"/>
          </w:tcPr>
          <w:p w14:paraId="02C81ED8" w14:textId="206D6AC6" w:rsidR="006C62BB" w:rsidRDefault="00950103" w:rsidP="00616D77">
            <w:r>
              <w:rPr>
                <w:rFonts w:hint="eastAsia"/>
              </w:rPr>
              <w:t>系统应该允许中转中心仓库管理人员在库存出库任务中进行键盘输入</w:t>
            </w:r>
          </w:p>
        </w:tc>
      </w:tr>
      <w:tr w:rsidR="006C62BB" w14:paraId="5E919248" w14:textId="77777777" w:rsidTr="00950103">
        <w:trPr>
          <w:trHeight w:val="454"/>
        </w:trPr>
        <w:tc>
          <w:tcPr>
            <w:tcW w:w="2717" w:type="dxa"/>
            <w:tcBorders>
              <w:left w:val="nil"/>
              <w:bottom w:val="nil"/>
            </w:tcBorders>
            <w:shd w:val="clear" w:color="auto" w:fill="auto"/>
            <w:vAlign w:val="center"/>
          </w:tcPr>
          <w:p w14:paraId="270C52E3" w14:textId="7E12CE68" w:rsidR="006C62BB" w:rsidRDefault="00950103" w:rsidP="00616D77">
            <w:r>
              <w:rPr>
                <w:rFonts w:hint="eastAsia"/>
              </w:rPr>
              <w:t>Store.Out.Input.Cancel</w:t>
            </w:r>
          </w:p>
        </w:tc>
        <w:tc>
          <w:tcPr>
            <w:tcW w:w="5584" w:type="dxa"/>
            <w:tcBorders>
              <w:bottom w:val="nil"/>
              <w:right w:val="nil"/>
            </w:tcBorders>
            <w:shd w:val="clear" w:color="auto" w:fill="auto"/>
            <w:vAlign w:val="center"/>
          </w:tcPr>
          <w:p w14:paraId="1ED4A383" w14:textId="3F7E4D67" w:rsidR="006C62BB" w:rsidRDefault="00950103" w:rsidP="00616D77">
            <w:r>
              <w:rPr>
                <w:rFonts w:hint="eastAsia"/>
              </w:rPr>
              <w:t>在中转中心仓库管理人员发出取消输入指令时，系统应该退出当前的库存出库任务，参见</w:t>
            </w:r>
            <w:r>
              <w:rPr>
                <w:rFonts w:hint="eastAsia"/>
              </w:rPr>
              <w:t>Store.Out.Cancel</w:t>
            </w:r>
          </w:p>
        </w:tc>
      </w:tr>
      <w:tr w:rsidR="00950103" w14:paraId="4684EEEA" w14:textId="77777777" w:rsidTr="00616D77">
        <w:trPr>
          <w:trHeight w:val="454"/>
        </w:trPr>
        <w:tc>
          <w:tcPr>
            <w:tcW w:w="2296" w:type="dxa"/>
            <w:tcBorders>
              <w:left w:val="nil"/>
              <w:bottom w:val="nil"/>
            </w:tcBorders>
            <w:shd w:val="clear" w:color="auto" w:fill="auto"/>
            <w:vAlign w:val="center"/>
          </w:tcPr>
          <w:p w14:paraId="4F6E4BA4" w14:textId="0A60736B" w:rsidR="00950103" w:rsidRDefault="00950103" w:rsidP="00616D77">
            <w:r>
              <w:rPr>
                <w:rFonts w:hint="eastAsia"/>
              </w:rPr>
              <w:t>Store.Out.Cancel</w:t>
            </w:r>
          </w:p>
        </w:tc>
        <w:tc>
          <w:tcPr>
            <w:tcW w:w="6000" w:type="dxa"/>
            <w:tcBorders>
              <w:bottom w:val="nil"/>
              <w:right w:val="nil"/>
            </w:tcBorders>
            <w:shd w:val="clear" w:color="auto" w:fill="auto"/>
            <w:vAlign w:val="center"/>
          </w:tcPr>
          <w:p w14:paraId="5558B0D6" w14:textId="2B2C76D3" w:rsidR="00950103" w:rsidRDefault="00950103" w:rsidP="00616D77">
            <w:r>
              <w:rPr>
                <w:rFonts w:hint="eastAsia"/>
              </w:rPr>
              <w:t>系统应该允许中转中心仓库管理人员在库存出库任务中退出当前的库存出库</w:t>
            </w:r>
          </w:p>
        </w:tc>
      </w:tr>
      <w:tr w:rsidR="006C62BB" w14:paraId="41181C70" w14:textId="77777777" w:rsidTr="00950103">
        <w:trPr>
          <w:trHeight w:val="454"/>
        </w:trPr>
        <w:tc>
          <w:tcPr>
            <w:tcW w:w="2717" w:type="dxa"/>
            <w:tcBorders>
              <w:left w:val="nil"/>
              <w:bottom w:val="nil"/>
            </w:tcBorders>
            <w:shd w:val="clear" w:color="auto" w:fill="auto"/>
            <w:vAlign w:val="center"/>
          </w:tcPr>
          <w:p w14:paraId="1DAEFA6C" w14:textId="60B30532" w:rsidR="006C62BB" w:rsidRDefault="00950103" w:rsidP="00616D77">
            <w:r>
              <w:rPr>
                <w:rFonts w:hint="eastAsia"/>
              </w:rPr>
              <w:t>Store.Out.Check</w:t>
            </w:r>
          </w:p>
        </w:tc>
        <w:tc>
          <w:tcPr>
            <w:tcW w:w="5584" w:type="dxa"/>
            <w:tcBorders>
              <w:bottom w:val="nil"/>
              <w:right w:val="nil"/>
            </w:tcBorders>
            <w:shd w:val="clear" w:color="auto" w:fill="auto"/>
            <w:vAlign w:val="center"/>
          </w:tcPr>
          <w:p w14:paraId="5CC9B456" w14:textId="7E422DA6" w:rsidR="006C62BB" w:rsidRDefault="00950103" w:rsidP="00950103">
            <w:r>
              <w:rPr>
                <w:rFonts w:hint="eastAsia"/>
              </w:rPr>
              <w:t>系统应该允许中转中心仓库管理人员在库存出库任务中检查输入的出库单信息</w:t>
            </w:r>
          </w:p>
        </w:tc>
      </w:tr>
      <w:tr w:rsidR="006C62BB" w14:paraId="6951DC70" w14:textId="77777777" w:rsidTr="00950103">
        <w:trPr>
          <w:trHeight w:val="454"/>
        </w:trPr>
        <w:tc>
          <w:tcPr>
            <w:tcW w:w="2717" w:type="dxa"/>
            <w:tcBorders>
              <w:top w:val="nil"/>
              <w:left w:val="nil"/>
              <w:bottom w:val="nil"/>
            </w:tcBorders>
            <w:shd w:val="clear" w:color="auto" w:fill="auto"/>
            <w:vAlign w:val="center"/>
          </w:tcPr>
          <w:p w14:paraId="5507BC51" w14:textId="742B9F7F" w:rsidR="006C62BB" w:rsidRDefault="00950103" w:rsidP="00616D77">
            <w:r>
              <w:rPr>
                <w:rFonts w:hint="eastAsia"/>
              </w:rPr>
              <w:t>Store.Out.Check.Right</w:t>
            </w:r>
          </w:p>
        </w:tc>
        <w:tc>
          <w:tcPr>
            <w:tcW w:w="5584" w:type="dxa"/>
            <w:tcBorders>
              <w:top w:val="nil"/>
              <w:bottom w:val="nil"/>
              <w:right w:val="nil"/>
            </w:tcBorders>
            <w:shd w:val="clear" w:color="auto" w:fill="auto"/>
            <w:vAlign w:val="center"/>
          </w:tcPr>
          <w:p w14:paraId="24D06225" w14:textId="4CD46F86" w:rsidR="006C62BB" w:rsidRDefault="00950103" w:rsidP="00616D77">
            <w:r>
              <w:rPr>
                <w:rFonts w:hint="eastAsia"/>
              </w:rPr>
              <w:t>在中转中心仓库管理人员确认输入信息正确时，系统会保存出库单信息，并提交出库单</w:t>
            </w:r>
          </w:p>
        </w:tc>
      </w:tr>
      <w:tr w:rsidR="006C62BB" w14:paraId="3EF1C9B8" w14:textId="77777777" w:rsidTr="00950103">
        <w:trPr>
          <w:trHeight w:val="454"/>
        </w:trPr>
        <w:tc>
          <w:tcPr>
            <w:tcW w:w="2717" w:type="dxa"/>
            <w:tcBorders>
              <w:top w:val="nil"/>
              <w:left w:val="nil"/>
              <w:bottom w:val="nil"/>
            </w:tcBorders>
            <w:shd w:val="clear" w:color="auto" w:fill="auto"/>
            <w:vAlign w:val="center"/>
          </w:tcPr>
          <w:p w14:paraId="04829AF8" w14:textId="3FAB7697" w:rsidR="006C62BB" w:rsidRDefault="00950103" w:rsidP="00616D77">
            <w:r>
              <w:rPr>
                <w:rFonts w:hint="eastAsia"/>
              </w:rPr>
              <w:t>Store.Out.Check.Wrong</w:t>
            </w:r>
          </w:p>
        </w:tc>
        <w:tc>
          <w:tcPr>
            <w:tcW w:w="5584" w:type="dxa"/>
            <w:tcBorders>
              <w:top w:val="nil"/>
              <w:bottom w:val="nil"/>
              <w:right w:val="nil"/>
            </w:tcBorders>
            <w:shd w:val="clear" w:color="auto" w:fill="auto"/>
            <w:vAlign w:val="center"/>
          </w:tcPr>
          <w:p w14:paraId="217FCD40" w14:textId="321B25DC" w:rsidR="006C62BB" w:rsidRDefault="00950103" w:rsidP="00616D77">
            <w:r>
              <w:rPr>
                <w:rFonts w:hint="eastAsia"/>
              </w:rPr>
              <w:t>在中转中心仓库管理人员发现录入的出库单信息错误时，系统会要求重新输入出库单信息</w:t>
            </w:r>
          </w:p>
        </w:tc>
      </w:tr>
      <w:tr w:rsidR="006C62BB" w14:paraId="1E9451C5" w14:textId="77777777" w:rsidTr="00950103">
        <w:trPr>
          <w:trHeight w:val="454"/>
        </w:trPr>
        <w:tc>
          <w:tcPr>
            <w:tcW w:w="2717" w:type="dxa"/>
            <w:tcBorders>
              <w:left w:val="nil"/>
            </w:tcBorders>
            <w:shd w:val="clear" w:color="auto" w:fill="auto"/>
            <w:vAlign w:val="center"/>
          </w:tcPr>
          <w:p w14:paraId="1FF83D12" w14:textId="5BBD5478" w:rsidR="006C62BB" w:rsidRDefault="00950103" w:rsidP="00616D77">
            <w:r>
              <w:rPr>
                <w:rFonts w:hint="eastAsia"/>
              </w:rPr>
              <w:t>Store.Out. Update</w:t>
            </w:r>
          </w:p>
        </w:tc>
        <w:tc>
          <w:tcPr>
            <w:tcW w:w="5584" w:type="dxa"/>
            <w:tcBorders>
              <w:right w:val="nil"/>
            </w:tcBorders>
            <w:shd w:val="clear" w:color="auto" w:fill="auto"/>
            <w:vAlign w:val="center"/>
          </w:tcPr>
          <w:p w14:paraId="114BA8B8" w14:textId="3291F395" w:rsidR="006C62BB" w:rsidRDefault="00950103" w:rsidP="00616D77">
            <w:r>
              <w:rPr>
                <w:rFonts w:hint="eastAsia"/>
              </w:rPr>
              <w:t>系统更新货架信息数据</w:t>
            </w:r>
          </w:p>
        </w:tc>
      </w:tr>
    </w:tbl>
    <w:p w14:paraId="5FD30599" w14:textId="77777777" w:rsidR="00EC2541" w:rsidRDefault="00EC2541" w:rsidP="00FB23EC"/>
    <w:p w14:paraId="31A4317D" w14:textId="47B2CE90" w:rsidR="00950103" w:rsidRDefault="00950103" w:rsidP="00950103">
      <w:pPr>
        <w:pStyle w:val="3"/>
      </w:pPr>
      <w:bookmarkStart w:id="29" w:name="_Toc432520346"/>
      <w:r>
        <w:lastRenderedPageBreak/>
        <w:t>3.2.11</w:t>
      </w:r>
      <w:r>
        <w:t>初始化</w:t>
      </w:r>
      <w:r>
        <w:rPr>
          <w:rFonts w:hint="eastAsia"/>
        </w:rPr>
        <w:t>库存信息</w:t>
      </w:r>
      <w:bookmarkEnd w:id="29"/>
    </w:p>
    <w:p w14:paraId="030B5FDB" w14:textId="11684918" w:rsidR="00950103" w:rsidRDefault="00950103" w:rsidP="00950103">
      <w:pPr>
        <w:pStyle w:val="4"/>
      </w:pPr>
      <w:r>
        <w:rPr>
          <w:rFonts w:hint="eastAsia"/>
        </w:rPr>
        <w:t>3</w:t>
      </w:r>
      <w:r>
        <w:t>.2.11.1</w:t>
      </w:r>
      <w:r>
        <w:rPr>
          <w:rFonts w:hint="eastAsia"/>
        </w:rPr>
        <w:t>特性描述</w:t>
      </w:r>
    </w:p>
    <w:p w14:paraId="3DB7F440" w14:textId="5D9EDEDF" w:rsidR="00950103" w:rsidRPr="00950103" w:rsidRDefault="00950103" w:rsidP="00950103">
      <w:pPr>
        <w:ind w:firstLineChars="200" w:firstLine="420"/>
        <w:rPr>
          <w:rFonts w:asciiTheme="minorEastAsia" w:hAnsiTheme="minorEastAsia"/>
        </w:rPr>
      </w:pPr>
      <w:r w:rsidRPr="00950103">
        <w:rPr>
          <w:rFonts w:asciiTheme="minorEastAsia" w:hAnsiTheme="minorEastAsia" w:hint="eastAsia"/>
        </w:rPr>
        <w:t>中转中心仓库管理人员初始化系统中的货架信息</w:t>
      </w:r>
      <w:r w:rsidR="00D30EC6">
        <w:rPr>
          <w:rFonts w:asciiTheme="minorEastAsia" w:hAnsiTheme="minorEastAsia" w:hint="eastAsia"/>
        </w:rPr>
        <w:t>。</w:t>
      </w:r>
    </w:p>
    <w:p w14:paraId="6640B49F" w14:textId="5522129E" w:rsidR="00950103" w:rsidRPr="00950103" w:rsidRDefault="00950103" w:rsidP="00950103">
      <w:pPr>
        <w:ind w:firstLineChars="200" w:firstLine="420"/>
        <w:rPr>
          <w:rFonts w:asciiTheme="minorEastAsia" w:hAnsiTheme="minorEastAsia"/>
        </w:rPr>
      </w:pPr>
      <w:r w:rsidRPr="00950103">
        <w:rPr>
          <w:rFonts w:asciiTheme="minorEastAsia" w:hAnsiTheme="minorEastAsia" w:hint="eastAsia"/>
        </w:rPr>
        <w:t>优先级=低</w:t>
      </w:r>
    </w:p>
    <w:p w14:paraId="5B5E375D" w14:textId="6899F9FE" w:rsidR="00950103" w:rsidRDefault="00950103" w:rsidP="00950103">
      <w:pPr>
        <w:pStyle w:val="4"/>
      </w:pPr>
      <w:r>
        <w:rPr>
          <w:rFonts w:hint="eastAsia"/>
        </w:rPr>
        <w:t>3</w:t>
      </w:r>
      <w:r>
        <w:t>.2.11.2</w:t>
      </w:r>
      <w:r>
        <w:rPr>
          <w:rFonts w:hint="eastAsia"/>
        </w:rPr>
        <w:t>刺激</w:t>
      </w:r>
      <w:r>
        <w:rPr>
          <w:rFonts w:hint="eastAsia"/>
        </w:rPr>
        <w:t>/</w:t>
      </w:r>
      <w:r>
        <w:rPr>
          <w:rFonts w:hint="eastAsia"/>
        </w:rPr>
        <w:t>响应</w:t>
      </w:r>
      <w:r>
        <w:t>序列</w:t>
      </w:r>
    </w:p>
    <w:p w14:paraId="51F3E726" w14:textId="72577594" w:rsidR="00950103" w:rsidRDefault="00950103" w:rsidP="00950103">
      <w:r>
        <w:rPr>
          <w:rFonts w:hint="eastAsia"/>
        </w:rPr>
        <w:t>刺激：中转中心仓库管理人员请求初始化库存信息。</w:t>
      </w:r>
    </w:p>
    <w:p w14:paraId="3B980454" w14:textId="2046AC1F" w:rsidR="00950103" w:rsidRPr="006C62BB" w:rsidRDefault="00950103" w:rsidP="00950103">
      <w:r>
        <w:rPr>
          <w:rFonts w:hint="eastAsia"/>
        </w:rPr>
        <w:t>响应：系统中所有的货架信息被初始化。</w:t>
      </w:r>
    </w:p>
    <w:p w14:paraId="51EAE361" w14:textId="22B4AE4D" w:rsidR="00950103" w:rsidRPr="00FB23EC" w:rsidRDefault="00950103" w:rsidP="00950103">
      <w:pPr>
        <w:pStyle w:val="4"/>
      </w:pPr>
      <w:r>
        <w:rPr>
          <w:rFonts w:hint="eastAsia"/>
        </w:rPr>
        <w:t>3</w:t>
      </w:r>
      <w:r>
        <w:t>.2.11.3</w:t>
      </w:r>
      <w:r>
        <w:rPr>
          <w:rFonts w:hint="eastAsia"/>
        </w:rPr>
        <w:t>相关</w:t>
      </w:r>
      <w:r>
        <w:t>功能需求</w:t>
      </w:r>
    </w:p>
    <w:tbl>
      <w:tblPr>
        <w:tblStyle w:val="a4"/>
        <w:tblW w:w="0" w:type="auto"/>
        <w:tblInd w:w="5" w:type="dxa"/>
        <w:tblLook w:val="04A0" w:firstRow="1" w:lastRow="0" w:firstColumn="1" w:lastColumn="0" w:noHBand="0" w:noVBand="1"/>
      </w:tblPr>
      <w:tblGrid>
        <w:gridCol w:w="2673"/>
        <w:gridCol w:w="5628"/>
      </w:tblGrid>
      <w:tr w:rsidR="00950103" w14:paraId="7F16E611" w14:textId="77777777" w:rsidTr="00950103">
        <w:trPr>
          <w:trHeight w:val="454"/>
        </w:trPr>
        <w:tc>
          <w:tcPr>
            <w:tcW w:w="2673" w:type="dxa"/>
            <w:tcBorders>
              <w:left w:val="nil"/>
            </w:tcBorders>
            <w:shd w:val="clear" w:color="auto" w:fill="auto"/>
            <w:vAlign w:val="center"/>
          </w:tcPr>
          <w:p w14:paraId="670DC068" w14:textId="4AAB2C53" w:rsidR="00950103" w:rsidRDefault="00950103" w:rsidP="00616D77">
            <w:r>
              <w:rPr>
                <w:rFonts w:hint="eastAsia"/>
              </w:rPr>
              <w:t>Store.Renew</w:t>
            </w:r>
          </w:p>
        </w:tc>
        <w:tc>
          <w:tcPr>
            <w:tcW w:w="5628" w:type="dxa"/>
            <w:tcBorders>
              <w:right w:val="nil"/>
            </w:tcBorders>
            <w:shd w:val="clear" w:color="auto" w:fill="auto"/>
            <w:vAlign w:val="center"/>
          </w:tcPr>
          <w:p w14:paraId="159B3A43" w14:textId="682462AA" w:rsidR="00950103" w:rsidRDefault="00950103" w:rsidP="00616D77">
            <w:r>
              <w:rPr>
                <w:rFonts w:hint="eastAsia"/>
              </w:rPr>
              <w:t>系统应该允许中转中心仓库管理人员初始化库存信息</w:t>
            </w:r>
          </w:p>
        </w:tc>
      </w:tr>
    </w:tbl>
    <w:p w14:paraId="2C851030" w14:textId="77777777" w:rsidR="00950103" w:rsidRDefault="00950103" w:rsidP="00950103"/>
    <w:p w14:paraId="088F7F97" w14:textId="3B11AAC9" w:rsidR="00950103" w:rsidRDefault="00950103" w:rsidP="00950103">
      <w:pPr>
        <w:pStyle w:val="3"/>
      </w:pPr>
      <w:bookmarkStart w:id="30" w:name="_Toc432520347"/>
      <w:r>
        <w:t>3.2.12</w:t>
      </w:r>
      <w:r>
        <w:rPr>
          <w:rFonts w:hint="eastAsia"/>
        </w:rPr>
        <w:t>库存查看</w:t>
      </w:r>
      <w:bookmarkEnd w:id="30"/>
    </w:p>
    <w:p w14:paraId="041E7F81" w14:textId="189082E9" w:rsidR="00950103" w:rsidRDefault="00950103" w:rsidP="00950103">
      <w:pPr>
        <w:pStyle w:val="4"/>
      </w:pPr>
      <w:r>
        <w:rPr>
          <w:rFonts w:hint="eastAsia"/>
        </w:rPr>
        <w:t>3</w:t>
      </w:r>
      <w:r>
        <w:t>.2.12.1</w:t>
      </w:r>
      <w:r>
        <w:rPr>
          <w:rFonts w:hint="eastAsia"/>
        </w:rPr>
        <w:t>特性描述</w:t>
      </w:r>
    </w:p>
    <w:p w14:paraId="21EA6193" w14:textId="1835A8F1" w:rsidR="00950103" w:rsidRPr="00D30EC6" w:rsidRDefault="00950103" w:rsidP="00D30EC6">
      <w:pPr>
        <w:ind w:firstLineChars="200" w:firstLine="420"/>
        <w:rPr>
          <w:rFonts w:asciiTheme="minorEastAsia" w:hAnsiTheme="minorEastAsia"/>
        </w:rPr>
      </w:pPr>
      <w:r w:rsidRPr="00D30EC6">
        <w:rPr>
          <w:rFonts w:asciiTheme="minorEastAsia" w:hAnsiTheme="minorEastAsia" w:hint="eastAsia"/>
        </w:rPr>
        <w:t>中转中心仓库管理人员查看一个时间段内的所有出入库统计</w:t>
      </w:r>
      <w:r w:rsidR="00D30EC6">
        <w:rPr>
          <w:rFonts w:asciiTheme="minorEastAsia" w:hAnsiTheme="minorEastAsia" w:hint="eastAsia"/>
        </w:rPr>
        <w:t>。</w:t>
      </w:r>
    </w:p>
    <w:p w14:paraId="354015B2" w14:textId="37AE1134" w:rsidR="00950103" w:rsidRPr="00950103" w:rsidRDefault="00950103" w:rsidP="00D30EC6">
      <w:pPr>
        <w:ind w:firstLineChars="200" w:firstLine="420"/>
        <w:rPr>
          <w:rFonts w:asciiTheme="minorEastAsia" w:hAnsiTheme="minorEastAsia"/>
        </w:rPr>
      </w:pPr>
      <w:r w:rsidRPr="00D30EC6">
        <w:rPr>
          <w:rFonts w:asciiTheme="minorEastAsia" w:hAnsiTheme="minorEastAsia" w:hint="eastAsia"/>
        </w:rPr>
        <w:t>优先级=中</w:t>
      </w:r>
    </w:p>
    <w:p w14:paraId="768D1E5C" w14:textId="07F68443" w:rsidR="00950103" w:rsidRDefault="00950103" w:rsidP="00950103">
      <w:pPr>
        <w:pStyle w:val="4"/>
      </w:pPr>
      <w:r>
        <w:rPr>
          <w:rFonts w:hint="eastAsia"/>
        </w:rPr>
        <w:t>3</w:t>
      </w:r>
      <w:r>
        <w:t>.2.12.2</w:t>
      </w:r>
      <w:r>
        <w:rPr>
          <w:rFonts w:hint="eastAsia"/>
        </w:rPr>
        <w:t>刺激</w:t>
      </w:r>
      <w:r>
        <w:rPr>
          <w:rFonts w:hint="eastAsia"/>
        </w:rPr>
        <w:t>/</w:t>
      </w:r>
      <w:r>
        <w:rPr>
          <w:rFonts w:hint="eastAsia"/>
        </w:rPr>
        <w:t>响应</w:t>
      </w:r>
      <w:r>
        <w:t>序列</w:t>
      </w:r>
    </w:p>
    <w:p w14:paraId="50B099B2" w14:textId="6369E4C1" w:rsidR="00D30EC6" w:rsidRDefault="00D30EC6" w:rsidP="00D30EC6">
      <w:r>
        <w:rPr>
          <w:rFonts w:hint="eastAsia"/>
        </w:rPr>
        <w:t>刺激：中转中心仓库管理人员提出库存查看请求。</w:t>
      </w:r>
    </w:p>
    <w:p w14:paraId="220514D6" w14:textId="7079BA2B" w:rsidR="00D30EC6" w:rsidRDefault="00D30EC6" w:rsidP="00D30EC6">
      <w:r>
        <w:rPr>
          <w:rFonts w:hint="eastAsia"/>
        </w:rPr>
        <w:t>响应：系统请求输入查看的时间段。</w:t>
      </w:r>
    </w:p>
    <w:p w14:paraId="37FD210C" w14:textId="08E7FFB5" w:rsidR="00D30EC6" w:rsidRDefault="00D30EC6" w:rsidP="00D30EC6">
      <w:r>
        <w:rPr>
          <w:rFonts w:hint="eastAsia"/>
        </w:rPr>
        <w:t>刺激：中转中心仓库管理人员输入查看的时间段。</w:t>
      </w:r>
    </w:p>
    <w:p w14:paraId="04E991E5" w14:textId="47496E70" w:rsidR="00D30EC6" w:rsidRDefault="00D30EC6" w:rsidP="00D30EC6">
      <w:r>
        <w:rPr>
          <w:rFonts w:hint="eastAsia"/>
        </w:rPr>
        <w:t>响应：系统显示该时间段的</w:t>
      </w:r>
      <w:proofErr w:type="gramStart"/>
      <w:r>
        <w:rPr>
          <w:rFonts w:hint="eastAsia"/>
        </w:rPr>
        <w:t>的</w:t>
      </w:r>
      <w:proofErr w:type="gramEnd"/>
      <w:r>
        <w:rPr>
          <w:rFonts w:hint="eastAsia"/>
        </w:rPr>
        <w:t>出入库数量、金额、存储位置、库存变化数量。</w:t>
      </w:r>
    </w:p>
    <w:p w14:paraId="0F8EAB14" w14:textId="671E948E" w:rsidR="00D30EC6" w:rsidRDefault="00D30EC6" w:rsidP="00D30EC6">
      <w:r>
        <w:rPr>
          <w:rFonts w:hint="eastAsia"/>
        </w:rPr>
        <w:t>刺激：中转中心仓库管理人员请求退出当前库存查看任务。</w:t>
      </w:r>
    </w:p>
    <w:p w14:paraId="11835780" w14:textId="1B35EB92" w:rsidR="00950103" w:rsidRPr="006C62BB" w:rsidRDefault="00D30EC6" w:rsidP="00D30EC6">
      <w:r>
        <w:rPr>
          <w:rFonts w:hint="eastAsia"/>
        </w:rPr>
        <w:t>响应：系统退出当前库存查看任务。</w:t>
      </w:r>
    </w:p>
    <w:p w14:paraId="76C09061" w14:textId="0BD80F1F" w:rsidR="00950103" w:rsidRPr="00FB23EC" w:rsidRDefault="00950103" w:rsidP="00950103">
      <w:pPr>
        <w:pStyle w:val="4"/>
      </w:pPr>
      <w:r>
        <w:rPr>
          <w:rFonts w:hint="eastAsia"/>
        </w:rPr>
        <w:t>3</w:t>
      </w:r>
      <w:r>
        <w:t>.2.12.3</w:t>
      </w:r>
      <w:r>
        <w:rPr>
          <w:rFonts w:hint="eastAsia"/>
        </w:rPr>
        <w:t>相关</w:t>
      </w:r>
      <w:r>
        <w:t>功能需求</w:t>
      </w:r>
    </w:p>
    <w:tbl>
      <w:tblPr>
        <w:tblStyle w:val="a4"/>
        <w:tblW w:w="0" w:type="auto"/>
        <w:tblInd w:w="5" w:type="dxa"/>
        <w:tblLook w:val="04A0" w:firstRow="1" w:lastRow="0" w:firstColumn="1" w:lastColumn="0" w:noHBand="0" w:noVBand="1"/>
      </w:tblPr>
      <w:tblGrid>
        <w:gridCol w:w="2673"/>
        <w:gridCol w:w="5628"/>
      </w:tblGrid>
      <w:tr w:rsidR="00950103" w14:paraId="19D900DF" w14:textId="77777777" w:rsidTr="00616D77">
        <w:trPr>
          <w:trHeight w:val="454"/>
        </w:trPr>
        <w:tc>
          <w:tcPr>
            <w:tcW w:w="2673" w:type="dxa"/>
            <w:tcBorders>
              <w:left w:val="nil"/>
            </w:tcBorders>
            <w:shd w:val="clear" w:color="auto" w:fill="auto"/>
            <w:vAlign w:val="center"/>
          </w:tcPr>
          <w:p w14:paraId="546FD2FF" w14:textId="5B9F5FA2" w:rsidR="00950103" w:rsidRDefault="00D30EC6" w:rsidP="00616D77">
            <w:r>
              <w:rPr>
                <w:rFonts w:hint="eastAsia"/>
              </w:rPr>
              <w:t>Store.Review</w:t>
            </w:r>
          </w:p>
        </w:tc>
        <w:tc>
          <w:tcPr>
            <w:tcW w:w="5628" w:type="dxa"/>
            <w:tcBorders>
              <w:right w:val="nil"/>
            </w:tcBorders>
            <w:shd w:val="clear" w:color="auto" w:fill="auto"/>
            <w:vAlign w:val="center"/>
          </w:tcPr>
          <w:p w14:paraId="60FE60EB" w14:textId="5C4D3CA8" w:rsidR="00950103" w:rsidRDefault="00D30EC6" w:rsidP="00616D77">
            <w:r>
              <w:rPr>
                <w:rFonts w:hint="eastAsia"/>
              </w:rPr>
              <w:t>系统应该允许中转中心仓库管理人员提出库存查看请求</w:t>
            </w:r>
          </w:p>
        </w:tc>
      </w:tr>
      <w:tr w:rsidR="00D30EC6" w14:paraId="5EDB3F22" w14:textId="77777777" w:rsidTr="00616D77">
        <w:trPr>
          <w:trHeight w:val="454"/>
        </w:trPr>
        <w:tc>
          <w:tcPr>
            <w:tcW w:w="2673" w:type="dxa"/>
            <w:tcBorders>
              <w:left w:val="nil"/>
            </w:tcBorders>
            <w:shd w:val="clear" w:color="auto" w:fill="auto"/>
            <w:vAlign w:val="center"/>
          </w:tcPr>
          <w:p w14:paraId="3CC08F6E" w14:textId="140EC215" w:rsidR="00D30EC6" w:rsidRDefault="00D30EC6" w:rsidP="00616D77">
            <w:r>
              <w:rPr>
                <w:rFonts w:hint="eastAsia"/>
              </w:rPr>
              <w:lastRenderedPageBreak/>
              <w:t>Store.Review.Input</w:t>
            </w:r>
          </w:p>
        </w:tc>
        <w:tc>
          <w:tcPr>
            <w:tcW w:w="5628" w:type="dxa"/>
            <w:tcBorders>
              <w:right w:val="nil"/>
            </w:tcBorders>
            <w:shd w:val="clear" w:color="auto" w:fill="auto"/>
            <w:vAlign w:val="center"/>
          </w:tcPr>
          <w:p w14:paraId="424B53D1" w14:textId="2BC4DC96" w:rsidR="00D30EC6" w:rsidRDefault="00D30EC6" w:rsidP="00616D77">
            <w:r>
              <w:rPr>
                <w:rFonts w:hint="eastAsia"/>
              </w:rPr>
              <w:t>系统应该允许中转中心仓库管理人员在库存查看任务中使用键盘输入</w:t>
            </w:r>
          </w:p>
        </w:tc>
      </w:tr>
      <w:tr w:rsidR="00D30EC6" w14:paraId="2BC4CAB7" w14:textId="77777777" w:rsidTr="00616D77">
        <w:trPr>
          <w:trHeight w:val="454"/>
        </w:trPr>
        <w:tc>
          <w:tcPr>
            <w:tcW w:w="2673" w:type="dxa"/>
            <w:tcBorders>
              <w:left w:val="nil"/>
            </w:tcBorders>
            <w:shd w:val="clear" w:color="auto" w:fill="auto"/>
            <w:vAlign w:val="center"/>
          </w:tcPr>
          <w:p w14:paraId="1090E44F" w14:textId="29EDFE0F" w:rsidR="00D30EC6" w:rsidRDefault="00D30EC6" w:rsidP="00616D77">
            <w:r>
              <w:rPr>
                <w:rFonts w:hint="eastAsia"/>
              </w:rPr>
              <w:t>Store.Review.Cancel</w:t>
            </w:r>
          </w:p>
        </w:tc>
        <w:tc>
          <w:tcPr>
            <w:tcW w:w="5628" w:type="dxa"/>
            <w:tcBorders>
              <w:right w:val="nil"/>
            </w:tcBorders>
            <w:shd w:val="clear" w:color="auto" w:fill="auto"/>
            <w:vAlign w:val="center"/>
          </w:tcPr>
          <w:p w14:paraId="21935230" w14:textId="5E7B562E" w:rsidR="00D30EC6" w:rsidRDefault="00D30EC6" w:rsidP="00616D77">
            <w:r>
              <w:rPr>
                <w:rFonts w:hint="eastAsia"/>
              </w:rPr>
              <w:t>系统应该允许中转中心仓库管理人员退出当前库存查看任务</w:t>
            </w:r>
          </w:p>
        </w:tc>
      </w:tr>
    </w:tbl>
    <w:p w14:paraId="35033B43" w14:textId="77777777" w:rsidR="00950103" w:rsidRDefault="00950103" w:rsidP="00950103"/>
    <w:p w14:paraId="299EE032" w14:textId="6FB5B573" w:rsidR="00D30EC6" w:rsidRDefault="00D30EC6" w:rsidP="00D30EC6">
      <w:pPr>
        <w:pStyle w:val="3"/>
      </w:pPr>
      <w:bookmarkStart w:id="31" w:name="_Toc432520348"/>
      <w:r>
        <w:t>3.2.13</w:t>
      </w:r>
      <w:r>
        <w:rPr>
          <w:rFonts w:hint="eastAsia"/>
        </w:rPr>
        <w:t>库存盘点</w:t>
      </w:r>
      <w:bookmarkEnd w:id="31"/>
    </w:p>
    <w:p w14:paraId="4F0BA5A5" w14:textId="5747D16F" w:rsidR="00D30EC6" w:rsidRDefault="00D30EC6" w:rsidP="00D30EC6">
      <w:pPr>
        <w:pStyle w:val="4"/>
      </w:pPr>
      <w:r>
        <w:rPr>
          <w:rFonts w:hint="eastAsia"/>
        </w:rPr>
        <w:t>3</w:t>
      </w:r>
      <w:r>
        <w:t>.2.13.1</w:t>
      </w:r>
      <w:r>
        <w:rPr>
          <w:rFonts w:hint="eastAsia"/>
        </w:rPr>
        <w:t>特性描述</w:t>
      </w:r>
    </w:p>
    <w:p w14:paraId="0CDE8FB9" w14:textId="76AAF9BF" w:rsidR="00D30EC6" w:rsidRPr="00D30EC6" w:rsidRDefault="00D30EC6" w:rsidP="00D30EC6">
      <w:pPr>
        <w:ind w:firstLineChars="200" w:firstLine="420"/>
        <w:rPr>
          <w:rFonts w:asciiTheme="minorEastAsia" w:hAnsiTheme="minorEastAsia"/>
        </w:rPr>
      </w:pPr>
      <w:r>
        <w:rPr>
          <w:rFonts w:hint="eastAsia"/>
        </w:rPr>
        <w:t>中转中心仓库管理人员查看当天所有区域的库存信息</w:t>
      </w:r>
      <w:r>
        <w:rPr>
          <w:rFonts w:asciiTheme="minorEastAsia" w:hAnsiTheme="minorEastAsia" w:hint="eastAsia"/>
        </w:rPr>
        <w:t>。</w:t>
      </w:r>
    </w:p>
    <w:p w14:paraId="513C6B72" w14:textId="3DE9C859" w:rsidR="00D30EC6" w:rsidRPr="00950103" w:rsidRDefault="00D30EC6" w:rsidP="00D30EC6">
      <w:pPr>
        <w:ind w:firstLineChars="200" w:firstLine="420"/>
        <w:rPr>
          <w:rFonts w:asciiTheme="minorEastAsia" w:hAnsiTheme="minorEastAsia"/>
        </w:rPr>
      </w:pPr>
      <w:r w:rsidRPr="00D30EC6">
        <w:rPr>
          <w:rFonts w:asciiTheme="minorEastAsia" w:hAnsiTheme="minorEastAsia" w:hint="eastAsia"/>
        </w:rPr>
        <w:t>优先级=</w:t>
      </w:r>
      <w:r>
        <w:rPr>
          <w:rFonts w:asciiTheme="minorEastAsia" w:hAnsiTheme="minorEastAsia" w:hint="eastAsia"/>
        </w:rPr>
        <w:t>低</w:t>
      </w:r>
    </w:p>
    <w:p w14:paraId="15F2D9F2" w14:textId="50152B1C" w:rsidR="00D30EC6" w:rsidRDefault="00D30EC6" w:rsidP="00D30EC6">
      <w:pPr>
        <w:pStyle w:val="4"/>
      </w:pPr>
      <w:r>
        <w:rPr>
          <w:rFonts w:hint="eastAsia"/>
        </w:rPr>
        <w:t>3</w:t>
      </w:r>
      <w:r>
        <w:t>.2.13.2</w:t>
      </w:r>
      <w:r>
        <w:rPr>
          <w:rFonts w:hint="eastAsia"/>
        </w:rPr>
        <w:t>刺激</w:t>
      </w:r>
      <w:r>
        <w:rPr>
          <w:rFonts w:hint="eastAsia"/>
        </w:rPr>
        <w:t>/</w:t>
      </w:r>
      <w:r>
        <w:rPr>
          <w:rFonts w:hint="eastAsia"/>
        </w:rPr>
        <w:t>响应</w:t>
      </w:r>
      <w:r>
        <w:t>序列</w:t>
      </w:r>
    </w:p>
    <w:p w14:paraId="2B8DC7C3" w14:textId="1C737166" w:rsidR="00D30EC6" w:rsidRDefault="00D30EC6" w:rsidP="00D30EC6">
      <w:r>
        <w:rPr>
          <w:rFonts w:hint="eastAsia"/>
        </w:rPr>
        <w:t>刺激：中转中心仓库管理人员请求库存盘点。</w:t>
      </w:r>
    </w:p>
    <w:p w14:paraId="79355A3B" w14:textId="13D20723" w:rsidR="00D30EC6" w:rsidRDefault="00D30EC6" w:rsidP="00D30EC6">
      <w:r>
        <w:rPr>
          <w:rFonts w:hint="eastAsia"/>
        </w:rPr>
        <w:t>响应：系统显示所有货架信息。</w:t>
      </w:r>
    </w:p>
    <w:p w14:paraId="0ED373D6" w14:textId="7B687C37" w:rsidR="00D30EC6" w:rsidRDefault="00D30EC6" w:rsidP="00D30EC6">
      <w:r>
        <w:rPr>
          <w:rFonts w:hint="eastAsia"/>
        </w:rPr>
        <w:t>刺激：中转中心仓库管理人员请求导出</w:t>
      </w:r>
      <w:r>
        <w:rPr>
          <w:rFonts w:hint="eastAsia"/>
        </w:rPr>
        <w:t>excel</w:t>
      </w:r>
      <w:r>
        <w:rPr>
          <w:rFonts w:hint="eastAsia"/>
        </w:rPr>
        <w:t>。</w:t>
      </w:r>
    </w:p>
    <w:p w14:paraId="610F8985" w14:textId="72723427" w:rsidR="00D30EC6" w:rsidRDefault="00D30EC6" w:rsidP="00D30EC6">
      <w:r>
        <w:rPr>
          <w:rFonts w:hint="eastAsia"/>
        </w:rPr>
        <w:t>响应：系统导出</w:t>
      </w:r>
      <w:r>
        <w:rPr>
          <w:rFonts w:hint="eastAsia"/>
        </w:rPr>
        <w:t>excel</w:t>
      </w:r>
      <w:r>
        <w:rPr>
          <w:rFonts w:hint="eastAsia"/>
        </w:rPr>
        <w:t>表格。</w:t>
      </w:r>
    </w:p>
    <w:p w14:paraId="2C1B96AC" w14:textId="2247A4D8" w:rsidR="00D30EC6" w:rsidRDefault="00D30EC6" w:rsidP="00D30EC6">
      <w:r>
        <w:rPr>
          <w:rFonts w:hint="eastAsia"/>
        </w:rPr>
        <w:t>刺激：中转中心仓库管理人员请求退出当前任务。</w:t>
      </w:r>
    </w:p>
    <w:p w14:paraId="0C882BB2" w14:textId="318BC2DE" w:rsidR="00D30EC6" w:rsidRPr="006C62BB" w:rsidRDefault="00D30EC6" w:rsidP="00D30EC6">
      <w:r>
        <w:rPr>
          <w:rFonts w:hint="eastAsia"/>
        </w:rPr>
        <w:t>响应：系统退出当前库存盘点任务。</w:t>
      </w:r>
    </w:p>
    <w:p w14:paraId="5F01000A" w14:textId="11F0BAE6" w:rsidR="00D30EC6" w:rsidRPr="00FB23EC" w:rsidRDefault="00D30EC6" w:rsidP="00D30EC6">
      <w:pPr>
        <w:pStyle w:val="4"/>
      </w:pPr>
      <w:r>
        <w:rPr>
          <w:rFonts w:hint="eastAsia"/>
        </w:rPr>
        <w:t>3</w:t>
      </w:r>
      <w:r>
        <w:t>.2.13.3</w:t>
      </w:r>
      <w:r>
        <w:rPr>
          <w:rFonts w:hint="eastAsia"/>
        </w:rPr>
        <w:t>相关</w:t>
      </w:r>
      <w:r>
        <w:t>功能需求</w:t>
      </w:r>
    </w:p>
    <w:tbl>
      <w:tblPr>
        <w:tblStyle w:val="a4"/>
        <w:tblW w:w="0" w:type="auto"/>
        <w:tblInd w:w="5" w:type="dxa"/>
        <w:tblLook w:val="04A0" w:firstRow="1" w:lastRow="0" w:firstColumn="1" w:lastColumn="0" w:noHBand="0" w:noVBand="1"/>
      </w:tblPr>
      <w:tblGrid>
        <w:gridCol w:w="2673"/>
        <w:gridCol w:w="5628"/>
      </w:tblGrid>
      <w:tr w:rsidR="00D30EC6" w14:paraId="1AC619BD" w14:textId="77777777" w:rsidTr="00616D77">
        <w:trPr>
          <w:trHeight w:val="454"/>
        </w:trPr>
        <w:tc>
          <w:tcPr>
            <w:tcW w:w="2673" w:type="dxa"/>
            <w:tcBorders>
              <w:left w:val="nil"/>
            </w:tcBorders>
            <w:shd w:val="clear" w:color="auto" w:fill="auto"/>
            <w:vAlign w:val="center"/>
          </w:tcPr>
          <w:p w14:paraId="446B5833" w14:textId="28DFE3B4" w:rsidR="00D30EC6" w:rsidRDefault="00D30EC6" w:rsidP="00616D77">
            <w:r>
              <w:rPr>
                <w:rFonts w:hint="eastAsia"/>
              </w:rPr>
              <w:t>Store.Check</w:t>
            </w:r>
          </w:p>
        </w:tc>
        <w:tc>
          <w:tcPr>
            <w:tcW w:w="5628" w:type="dxa"/>
            <w:tcBorders>
              <w:right w:val="nil"/>
            </w:tcBorders>
            <w:shd w:val="clear" w:color="auto" w:fill="auto"/>
            <w:vAlign w:val="center"/>
          </w:tcPr>
          <w:p w14:paraId="65236AD3" w14:textId="29631FC9" w:rsidR="00D30EC6" w:rsidRDefault="00D30EC6" w:rsidP="00616D77">
            <w:r>
              <w:rPr>
                <w:rFonts w:hint="eastAsia"/>
              </w:rPr>
              <w:t>系统应该允许中转中心仓库管理人员发出库存盘点请求</w:t>
            </w:r>
          </w:p>
        </w:tc>
      </w:tr>
      <w:tr w:rsidR="00D30EC6" w14:paraId="44E6349D" w14:textId="77777777" w:rsidTr="00616D77">
        <w:trPr>
          <w:trHeight w:val="454"/>
        </w:trPr>
        <w:tc>
          <w:tcPr>
            <w:tcW w:w="2673" w:type="dxa"/>
            <w:tcBorders>
              <w:left w:val="nil"/>
            </w:tcBorders>
            <w:shd w:val="clear" w:color="auto" w:fill="auto"/>
            <w:vAlign w:val="center"/>
          </w:tcPr>
          <w:p w14:paraId="3CD62F84" w14:textId="2020394A" w:rsidR="00D30EC6" w:rsidRDefault="00D30EC6" w:rsidP="00D30EC6">
            <w:r>
              <w:rPr>
                <w:rFonts w:hint="eastAsia"/>
              </w:rPr>
              <w:t>Store.Check.Excel</w:t>
            </w:r>
          </w:p>
        </w:tc>
        <w:tc>
          <w:tcPr>
            <w:tcW w:w="5628" w:type="dxa"/>
            <w:tcBorders>
              <w:right w:val="nil"/>
            </w:tcBorders>
            <w:shd w:val="clear" w:color="auto" w:fill="auto"/>
            <w:vAlign w:val="center"/>
          </w:tcPr>
          <w:p w14:paraId="7FE9BC35" w14:textId="09DF8743" w:rsidR="00D30EC6" w:rsidRDefault="00D30EC6" w:rsidP="00D30EC6">
            <w:r>
              <w:rPr>
                <w:rFonts w:hint="eastAsia"/>
              </w:rPr>
              <w:t>系统应该允许中转中心仓库管理人员导出库存盘点的</w:t>
            </w:r>
            <w:r>
              <w:rPr>
                <w:rFonts w:hint="eastAsia"/>
              </w:rPr>
              <w:t>excel</w:t>
            </w:r>
            <w:r>
              <w:rPr>
                <w:rFonts w:hint="eastAsia"/>
              </w:rPr>
              <w:t>表格</w:t>
            </w:r>
          </w:p>
        </w:tc>
      </w:tr>
      <w:tr w:rsidR="00D30EC6" w14:paraId="1B3848DA" w14:textId="77777777" w:rsidTr="00616D77">
        <w:trPr>
          <w:trHeight w:val="454"/>
        </w:trPr>
        <w:tc>
          <w:tcPr>
            <w:tcW w:w="2673" w:type="dxa"/>
            <w:tcBorders>
              <w:left w:val="nil"/>
            </w:tcBorders>
            <w:shd w:val="clear" w:color="auto" w:fill="auto"/>
            <w:vAlign w:val="center"/>
          </w:tcPr>
          <w:p w14:paraId="4E7D5283" w14:textId="55326E5E" w:rsidR="00D30EC6" w:rsidRDefault="00D30EC6" w:rsidP="00D30EC6">
            <w:r>
              <w:rPr>
                <w:rFonts w:hint="eastAsia"/>
              </w:rPr>
              <w:t>Store.Check.Cancel</w:t>
            </w:r>
          </w:p>
        </w:tc>
        <w:tc>
          <w:tcPr>
            <w:tcW w:w="5628" w:type="dxa"/>
            <w:tcBorders>
              <w:right w:val="nil"/>
            </w:tcBorders>
            <w:shd w:val="clear" w:color="auto" w:fill="auto"/>
            <w:vAlign w:val="center"/>
          </w:tcPr>
          <w:p w14:paraId="38D33F83" w14:textId="295A3D82" w:rsidR="00D30EC6" w:rsidRDefault="00D30EC6" w:rsidP="00D30EC6">
            <w:r>
              <w:rPr>
                <w:rFonts w:hint="eastAsia"/>
              </w:rPr>
              <w:t>系统应该允许中转中心仓库管理人员退出当前的库存盘点任务</w:t>
            </w:r>
          </w:p>
        </w:tc>
      </w:tr>
    </w:tbl>
    <w:p w14:paraId="594F98E1" w14:textId="77777777" w:rsidR="00D30EC6" w:rsidRDefault="00D30EC6" w:rsidP="00D30EC6"/>
    <w:p w14:paraId="173C1BDD" w14:textId="173DA8C9" w:rsidR="00D30EC6" w:rsidRDefault="00D30EC6" w:rsidP="00D30EC6">
      <w:pPr>
        <w:pStyle w:val="3"/>
      </w:pPr>
      <w:bookmarkStart w:id="32" w:name="_Toc432520349"/>
      <w:r>
        <w:t>3.2.14</w:t>
      </w:r>
      <w:r>
        <w:rPr>
          <w:rFonts w:hint="eastAsia"/>
        </w:rPr>
        <w:t>收入管理</w:t>
      </w:r>
      <w:bookmarkEnd w:id="32"/>
    </w:p>
    <w:p w14:paraId="7805A5B4" w14:textId="74338A4F" w:rsidR="00D30EC6" w:rsidRDefault="00D30EC6" w:rsidP="00D30EC6">
      <w:pPr>
        <w:pStyle w:val="4"/>
      </w:pPr>
      <w:r>
        <w:rPr>
          <w:rFonts w:hint="eastAsia"/>
        </w:rPr>
        <w:t>3</w:t>
      </w:r>
      <w:r>
        <w:t>.2.14.1</w:t>
      </w:r>
      <w:r>
        <w:rPr>
          <w:rFonts w:hint="eastAsia"/>
        </w:rPr>
        <w:t>特性描述</w:t>
      </w:r>
    </w:p>
    <w:p w14:paraId="6F3F8EB9" w14:textId="77777777" w:rsidR="00D30EC6" w:rsidRPr="00D30EC6" w:rsidRDefault="00D30EC6" w:rsidP="00D30EC6">
      <w:pPr>
        <w:ind w:firstLine="420"/>
        <w:rPr>
          <w:rFonts w:asciiTheme="minorEastAsia" w:hAnsiTheme="minorEastAsia"/>
        </w:rPr>
      </w:pPr>
      <w:r w:rsidRPr="00D30EC6">
        <w:rPr>
          <w:rFonts w:asciiTheme="minorEastAsia" w:hAnsiTheme="minorEastAsia" w:hint="eastAsia"/>
        </w:rPr>
        <w:t>营业厅业务员每天统计当天的营业厅业务情况，生成收款单保存起来。财务人员根据系统保存的收款单和付款</w:t>
      </w:r>
      <w:proofErr w:type="gramStart"/>
      <w:r w:rsidRPr="00D30EC6">
        <w:rPr>
          <w:rFonts w:asciiTheme="minorEastAsia" w:hAnsiTheme="minorEastAsia" w:hint="eastAsia"/>
        </w:rPr>
        <w:t>单记录</w:t>
      </w:r>
      <w:proofErr w:type="gramEnd"/>
      <w:r w:rsidRPr="00D30EC6">
        <w:rPr>
          <w:rFonts w:asciiTheme="minorEastAsia" w:hAnsiTheme="minorEastAsia" w:hint="eastAsia"/>
        </w:rPr>
        <w:t>查看和统计公司的运营情况。</w:t>
      </w:r>
    </w:p>
    <w:p w14:paraId="689409C3" w14:textId="745342AB" w:rsidR="00D30EC6" w:rsidRPr="00D30EC6" w:rsidRDefault="00D30EC6" w:rsidP="00D30EC6">
      <w:pPr>
        <w:ind w:firstLineChars="200" w:firstLine="420"/>
        <w:rPr>
          <w:rFonts w:asciiTheme="minorEastAsia" w:hAnsiTheme="minorEastAsia"/>
        </w:rPr>
      </w:pPr>
      <w:r w:rsidRPr="00D30EC6">
        <w:rPr>
          <w:rFonts w:asciiTheme="minorEastAsia" w:hAnsiTheme="minorEastAsia" w:hint="eastAsia"/>
        </w:rPr>
        <w:t>优先级=高</w:t>
      </w:r>
    </w:p>
    <w:p w14:paraId="124764CB" w14:textId="6346DC98" w:rsidR="00D30EC6" w:rsidRDefault="00D30EC6" w:rsidP="00D30EC6">
      <w:pPr>
        <w:pStyle w:val="4"/>
      </w:pPr>
      <w:r>
        <w:rPr>
          <w:rFonts w:hint="eastAsia"/>
        </w:rPr>
        <w:lastRenderedPageBreak/>
        <w:t>3</w:t>
      </w:r>
      <w:r>
        <w:t>.2.14.2</w:t>
      </w:r>
      <w:r>
        <w:rPr>
          <w:rFonts w:hint="eastAsia"/>
        </w:rPr>
        <w:t>刺激</w:t>
      </w:r>
      <w:r>
        <w:rPr>
          <w:rFonts w:hint="eastAsia"/>
        </w:rPr>
        <w:t>/</w:t>
      </w:r>
      <w:r>
        <w:rPr>
          <w:rFonts w:hint="eastAsia"/>
        </w:rPr>
        <w:t>响应</w:t>
      </w:r>
      <w:r>
        <w:t>序列</w:t>
      </w:r>
    </w:p>
    <w:p w14:paraId="15E99256" w14:textId="56046F19" w:rsidR="00D30EC6" w:rsidRDefault="00D30EC6" w:rsidP="00D30EC6">
      <w:r>
        <w:rPr>
          <w:rFonts w:hint="eastAsia"/>
        </w:rPr>
        <w:t>刺激：营业厅业务员请求生成收款单。</w:t>
      </w:r>
    </w:p>
    <w:p w14:paraId="302F2C83" w14:textId="0326E482" w:rsidR="00D30EC6" w:rsidRDefault="00D30EC6" w:rsidP="00D30EC6">
      <w:r>
        <w:rPr>
          <w:rFonts w:hint="eastAsia"/>
        </w:rPr>
        <w:t>响应：系统生成收款单，并显示。</w:t>
      </w:r>
    </w:p>
    <w:p w14:paraId="1CCB5C3B" w14:textId="0618FB37" w:rsidR="00D30EC6" w:rsidRDefault="00D30EC6" w:rsidP="00D30EC6">
      <w:r>
        <w:rPr>
          <w:rFonts w:hint="eastAsia"/>
        </w:rPr>
        <w:t>刺激：营业厅业务员确认收款单信息。</w:t>
      </w:r>
    </w:p>
    <w:p w14:paraId="409E1794" w14:textId="076A1200" w:rsidR="00D30EC6" w:rsidRDefault="00D30EC6" w:rsidP="00D30EC6">
      <w:r>
        <w:rPr>
          <w:rFonts w:hint="eastAsia"/>
        </w:rPr>
        <w:t>响应：系统保存收款单，并提交。</w:t>
      </w:r>
    </w:p>
    <w:p w14:paraId="0BFB61EF" w14:textId="0B414A22" w:rsidR="00D30EC6" w:rsidRDefault="00D30EC6" w:rsidP="00D30EC6">
      <w:r>
        <w:rPr>
          <w:rFonts w:hint="eastAsia"/>
        </w:rPr>
        <w:t>刺激：财务人员请求查看收款单。</w:t>
      </w:r>
    </w:p>
    <w:p w14:paraId="45E8C725" w14:textId="62C5B127" w:rsidR="00D30EC6" w:rsidRDefault="00D30EC6" w:rsidP="00D30EC6">
      <w:r>
        <w:rPr>
          <w:rFonts w:hint="eastAsia"/>
        </w:rPr>
        <w:t>响应：系统请求输入日期和营业厅。</w:t>
      </w:r>
    </w:p>
    <w:p w14:paraId="0E2CAE8F" w14:textId="5529FDF3" w:rsidR="00D30EC6" w:rsidRDefault="00D30EC6" w:rsidP="00D30EC6">
      <w:r>
        <w:rPr>
          <w:rFonts w:hint="eastAsia"/>
        </w:rPr>
        <w:t>刺激：财务人员输入日期和营业厅。</w:t>
      </w:r>
    </w:p>
    <w:p w14:paraId="63316ECD" w14:textId="47002732" w:rsidR="00D30EC6" w:rsidRDefault="00D30EC6" w:rsidP="00D30EC6">
      <w:r>
        <w:rPr>
          <w:rFonts w:hint="eastAsia"/>
        </w:rPr>
        <w:t>响应：系统显示所要查看的营业厅在该日期中所有的收款单。</w:t>
      </w:r>
    </w:p>
    <w:p w14:paraId="7A7499EB" w14:textId="6BEC93C9" w:rsidR="00D30EC6" w:rsidRDefault="00D30EC6" w:rsidP="00D30EC6">
      <w:r>
        <w:rPr>
          <w:rFonts w:hint="eastAsia"/>
        </w:rPr>
        <w:t>刺激：财务人员请求合计。</w:t>
      </w:r>
    </w:p>
    <w:p w14:paraId="6641B857" w14:textId="6DEE7210" w:rsidR="00D30EC6" w:rsidRDefault="00D30EC6" w:rsidP="00D30EC6">
      <w:r>
        <w:rPr>
          <w:rFonts w:hint="eastAsia"/>
        </w:rPr>
        <w:t>响应：系统显示合计结果。</w:t>
      </w:r>
    </w:p>
    <w:p w14:paraId="0249D812" w14:textId="6F9ACD51" w:rsidR="00D30EC6" w:rsidRDefault="00D30EC6" w:rsidP="00D30EC6">
      <w:r>
        <w:rPr>
          <w:rFonts w:hint="eastAsia"/>
        </w:rPr>
        <w:t>刺激：财务人员请求生成成本收益表。</w:t>
      </w:r>
    </w:p>
    <w:p w14:paraId="65F2E4AE" w14:textId="20C37FDC" w:rsidR="00D30EC6" w:rsidRDefault="00D30EC6" w:rsidP="00D30EC6">
      <w:r>
        <w:rPr>
          <w:rFonts w:hint="eastAsia"/>
        </w:rPr>
        <w:t>响应：系统生成成本收益表。</w:t>
      </w:r>
    </w:p>
    <w:p w14:paraId="323BE59E" w14:textId="070CCFE6" w:rsidR="00D30EC6" w:rsidRDefault="00D30EC6" w:rsidP="00D30EC6">
      <w:r>
        <w:rPr>
          <w:rFonts w:hint="eastAsia"/>
        </w:rPr>
        <w:t>刺激：财务人员请求查看经营情况表。</w:t>
      </w:r>
    </w:p>
    <w:p w14:paraId="3EE4B949" w14:textId="11906E25" w:rsidR="00D30EC6" w:rsidRDefault="00D30EC6" w:rsidP="00D30EC6">
      <w:r>
        <w:rPr>
          <w:rFonts w:hint="eastAsia"/>
        </w:rPr>
        <w:t>响应：系统要求输入开始日期和结束日期。</w:t>
      </w:r>
    </w:p>
    <w:p w14:paraId="67A50C05" w14:textId="6CDE2EC5" w:rsidR="00D30EC6" w:rsidRDefault="00D30EC6" w:rsidP="00D30EC6">
      <w:r>
        <w:rPr>
          <w:rFonts w:hint="eastAsia"/>
        </w:rPr>
        <w:t>刺激：财务人员输入开始日期和结束日期。</w:t>
      </w:r>
    </w:p>
    <w:p w14:paraId="41CB083D" w14:textId="22B537A6" w:rsidR="00D30EC6" w:rsidRDefault="00D30EC6" w:rsidP="00D30EC6">
      <w:r>
        <w:rPr>
          <w:rFonts w:hint="eastAsia"/>
        </w:rPr>
        <w:t>响应：系统保存开始日期和结束日期，并生成经营情况表。</w:t>
      </w:r>
    </w:p>
    <w:p w14:paraId="2507DFA2" w14:textId="1D24AD5B" w:rsidR="00D30EC6" w:rsidRDefault="00D30EC6" w:rsidP="00D30EC6">
      <w:r>
        <w:rPr>
          <w:rFonts w:hint="eastAsia"/>
        </w:rPr>
        <w:t>刺激：财务人员请求导出报表。</w:t>
      </w:r>
    </w:p>
    <w:p w14:paraId="518A4347" w14:textId="231B2B91" w:rsidR="00D30EC6" w:rsidRDefault="00D30EC6" w:rsidP="00D30EC6">
      <w:r>
        <w:rPr>
          <w:rFonts w:hint="eastAsia"/>
        </w:rPr>
        <w:t>响应：系统导出报表的</w:t>
      </w:r>
      <w:r>
        <w:rPr>
          <w:rFonts w:hint="eastAsia"/>
        </w:rPr>
        <w:t>excel</w:t>
      </w:r>
      <w:r>
        <w:rPr>
          <w:rFonts w:hint="eastAsia"/>
        </w:rPr>
        <w:t>文件。</w:t>
      </w:r>
    </w:p>
    <w:p w14:paraId="4043E005" w14:textId="77777777" w:rsidR="00D30EC6" w:rsidRPr="006C62BB" w:rsidRDefault="00D30EC6" w:rsidP="00D30EC6"/>
    <w:p w14:paraId="06F608DF" w14:textId="2CE61138" w:rsidR="00D30EC6" w:rsidRPr="00FB23EC" w:rsidRDefault="00D30EC6" w:rsidP="00D30EC6">
      <w:pPr>
        <w:pStyle w:val="4"/>
      </w:pPr>
      <w:r>
        <w:rPr>
          <w:rFonts w:hint="eastAsia"/>
        </w:rPr>
        <w:t>3</w:t>
      </w:r>
      <w:r>
        <w:t>.2.14.3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60"/>
        <w:gridCol w:w="6136"/>
      </w:tblGrid>
      <w:tr w:rsidR="00F42964" w:rsidRPr="00072C51" w14:paraId="31A6F84E" w14:textId="77777777" w:rsidTr="00BE72AA">
        <w:trPr>
          <w:trHeight w:val="399"/>
        </w:trPr>
        <w:tc>
          <w:tcPr>
            <w:tcW w:w="216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BD44E83" w14:textId="4F3210AA" w:rsidR="00F42964" w:rsidRPr="00072C51" w:rsidRDefault="00F42964" w:rsidP="00616D77">
            <w:r>
              <w:rPr>
                <w:rFonts w:hint="eastAsia"/>
              </w:rPr>
              <w:t>Money.In.Add</w:t>
            </w:r>
          </w:p>
        </w:tc>
        <w:tc>
          <w:tcPr>
            <w:tcW w:w="613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AD4D2C7" w14:textId="1959A706" w:rsidR="00F42964" w:rsidRPr="00072C51" w:rsidRDefault="00F42964" w:rsidP="00616D77">
            <w:r>
              <w:rPr>
                <w:rFonts w:hint="eastAsia"/>
              </w:rPr>
              <w:t>系统应该允许营业厅业务员在收入管理任务中生成收款单</w:t>
            </w:r>
          </w:p>
        </w:tc>
      </w:tr>
      <w:tr w:rsidR="00F42964" w:rsidRPr="00072C51" w14:paraId="1465B04C" w14:textId="77777777" w:rsidTr="00BE72AA">
        <w:trPr>
          <w:trHeight w:val="2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D90A445" w14:textId="5BF09D76" w:rsidR="00F42964" w:rsidRPr="00072C51" w:rsidRDefault="00F42964" w:rsidP="00616D77">
            <w:r>
              <w:rPr>
                <w:rFonts w:hint="eastAsia"/>
              </w:rPr>
              <w:t>Money.In.Add.Check</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0FAE666" w14:textId="389E811D" w:rsidR="00F42964" w:rsidRPr="00072C51" w:rsidRDefault="00F42964" w:rsidP="00616D77">
            <w:r>
              <w:rPr>
                <w:rFonts w:hint="eastAsia"/>
              </w:rPr>
              <w:t>在营业厅业务员确认系统生成的收款</w:t>
            </w:r>
            <w:proofErr w:type="gramStart"/>
            <w:r>
              <w:rPr>
                <w:rFonts w:hint="eastAsia"/>
              </w:rPr>
              <w:t>单正确</w:t>
            </w:r>
            <w:proofErr w:type="gramEnd"/>
            <w:r>
              <w:rPr>
                <w:rFonts w:hint="eastAsia"/>
              </w:rPr>
              <w:t>后，系统保存收款单信息，并提交</w:t>
            </w:r>
          </w:p>
        </w:tc>
      </w:tr>
      <w:tr w:rsidR="00F42964" w:rsidRPr="00072C51" w14:paraId="53CE5D5F" w14:textId="77777777" w:rsidTr="00BE72AA">
        <w:trPr>
          <w:trHeight w:val="599"/>
        </w:trPr>
        <w:tc>
          <w:tcPr>
            <w:tcW w:w="216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39F21B5" w14:textId="0CAAC15F" w:rsidR="00F42964" w:rsidRPr="00072C51" w:rsidRDefault="00F42964" w:rsidP="00616D77">
            <w:r>
              <w:rPr>
                <w:rFonts w:hint="eastAsia"/>
              </w:rPr>
              <w:t>Money.In.Check</w:t>
            </w:r>
          </w:p>
        </w:tc>
        <w:tc>
          <w:tcPr>
            <w:tcW w:w="613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ADCCDC3" w14:textId="74218C39" w:rsidR="00F42964" w:rsidRPr="00503E4E" w:rsidRDefault="00503E4E" w:rsidP="00616D77">
            <w:r>
              <w:rPr>
                <w:rFonts w:hint="eastAsia"/>
              </w:rPr>
              <w:t>系统应该允许财务人员在收入管理任务中按照营业厅和日期查看收款单</w:t>
            </w:r>
          </w:p>
        </w:tc>
      </w:tr>
      <w:tr w:rsidR="00F42964" w:rsidRPr="00072C51" w14:paraId="288648B1" w14:textId="77777777" w:rsidTr="00BE72AA">
        <w:trPr>
          <w:trHeight w:val="2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EE0F3CF" w14:textId="62AECEC1" w:rsidR="00F42964" w:rsidRPr="00072C51" w:rsidRDefault="00F42964" w:rsidP="00616D77">
            <w:r>
              <w:rPr>
                <w:rFonts w:hint="eastAsia"/>
              </w:rPr>
              <w:t>Money.In.Check.Input</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6F60E11" w14:textId="5E085A25" w:rsidR="00F42964" w:rsidRPr="00072C51" w:rsidRDefault="00503E4E" w:rsidP="00616D77">
            <w:r>
              <w:rPr>
                <w:rFonts w:hint="eastAsia"/>
              </w:rPr>
              <w:t>在财务人员输入日期和营业厅时，系统显示所要查看的营业厅在该日期中所有的收款单，参见</w:t>
            </w:r>
            <w:r>
              <w:rPr>
                <w:rFonts w:hint="eastAsia"/>
              </w:rPr>
              <w:t>Money.In.Input</w:t>
            </w:r>
          </w:p>
        </w:tc>
      </w:tr>
      <w:tr w:rsidR="00F42964" w:rsidRPr="00072C51" w14:paraId="45CA2CC9" w14:textId="77777777" w:rsidTr="00BE72AA">
        <w:trPr>
          <w:trHeight w:val="3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29F6FB7" w14:textId="3FA684D6" w:rsidR="00F42964" w:rsidRPr="00072C51" w:rsidRDefault="00503E4E" w:rsidP="00616D77">
            <w:r>
              <w:rPr>
                <w:rFonts w:hint="eastAsia"/>
              </w:rPr>
              <w:t>Money.In.Check.Sum</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98D88E8" w14:textId="7F7643F1" w:rsidR="00F42964" w:rsidRPr="00072C51" w:rsidRDefault="00503E4E" w:rsidP="00616D77">
            <w:r>
              <w:rPr>
                <w:rFonts w:hint="eastAsia"/>
              </w:rPr>
              <w:t>在财务人员请求合计时，系统显示合计结果</w:t>
            </w:r>
          </w:p>
        </w:tc>
      </w:tr>
      <w:tr w:rsidR="00F42964" w:rsidRPr="00072C51" w14:paraId="1B8CA4E0" w14:textId="77777777" w:rsidTr="00BE72AA">
        <w:trPr>
          <w:trHeight w:val="440"/>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824E246" w14:textId="7A587DCD" w:rsidR="00F42964" w:rsidRPr="00072C51" w:rsidRDefault="00503E4E" w:rsidP="00616D77">
            <w:r>
              <w:rPr>
                <w:rFonts w:hint="eastAsia"/>
              </w:rPr>
              <w:t>Money.In.Check.Cancel</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A098DAB" w14:textId="00946C68" w:rsidR="00F42964" w:rsidRPr="00072C51" w:rsidRDefault="00503E4E" w:rsidP="00616D77">
            <w:r>
              <w:rPr>
                <w:rFonts w:hint="eastAsia"/>
              </w:rPr>
              <w:t>在财务人员发出退出指令时，系统退出当前的收入管理任务</w:t>
            </w:r>
          </w:p>
        </w:tc>
      </w:tr>
      <w:tr w:rsidR="00FD4EC6" w:rsidRPr="00072C51" w14:paraId="6D2CEEE9" w14:textId="77777777" w:rsidTr="00BE72AA">
        <w:trPr>
          <w:trHeight w:val="399"/>
        </w:trPr>
        <w:tc>
          <w:tcPr>
            <w:tcW w:w="216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DE443E7" w14:textId="38257E8A" w:rsidR="00FD4EC6" w:rsidRDefault="00FD4EC6" w:rsidP="00616D77">
            <w:r>
              <w:rPr>
                <w:rFonts w:hint="eastAsia"/>
              </w:rPr>
              <w:t>Money.In.Input</w:t>
            </w:r>
          </w:p>
        </w:tc>
        <w:tc>
          <w:tcPr>
            <w:tcW w:w="613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90DB031" w14:textId="0FA29A80" w:rsidR="00FD4EC6" w:rsidRDefault="00FD4EC6" w:rsidP="00616D77">
            <w:r>
              <w:rPr>
                <w:rFonts w:hint="eastAsia"/>
              </w:rPr>
              <w:t>系统应该允许财务人员在与收款</w:t>
            </w:r>
            <w:proofErr w:type="gramStart"/>
            <w:r>
              <w:rPr>
                <w:rFonts w:hint="eastAsia"/>
              </w:rPr>
              <w:t>单有关</w:t>
            </w:r>
            <w:proofErr w:type="gramEnd"/>
            <w:r>
              <w:rPr>
                <w:rFonts w:hint="eastAsia"/>
              </w:rPr>
              <w:t>的收入管理任务中进行键盘输入</w:t>
            </w:r>
          </w:p>
        </w:tc>
      </w:tr>
      <w:tr w:rsidR="00F42964" w:rsidRPr="00072C51" w14:paraId="4FD5956F" w14:textId="77777777" w:rsidTr="00BE72AA">
        <w:trPr>
          <w:trHeight w:val="399"/>
        </w:trPr>
        <w:tc>
          <w:tcPr>
            <w:tcW w:w="216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5D81A09" w14:textId="2B34E71E" w:rsidR="00F42964" w:rsidRPr="00072C51" w:rsidRDefault="00FD4EC6" w:rsidP="00616D77">
            <w:r>
              <w:rPr>
                <w:rFonts w:hint="eastAsia"/>
              </w:rPr>
              <w:t>Table.Situa</w:t>
            </w:r>
          </w:p>
        </w:tc>
        <w:tc>
          <w:tcPr>
            <w:tcW w:w="613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E6B923B" w14:textId="525EF799" w:rsidR="00F42964" w:rsidRPr="00072C51" w:rsidRDefault="00FD4EC6" w:rsidP="00616D77">
            <w:r>
              <w:rPr>
                <w:rFonts w:hint="eastAsia"/>
              </w:rPr>
              <w:t>系统应该允许财务人员在收入管理任务中生成经营情况表</w:t>
            </w:r>
          </w:p>
        </w:tc>
      </w:tr>
      <w:tr w:rsidR="00F42964" w:rsidRPr="00072C51" w14:paraId="00D05D93" w14:textId="77777777" w:rsidTr="00BE72AA">
        <w:trPr>
          <w:trHeight w:val="2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FD29F69" w14:textId="71A96DB9" w:rsidR="00F42964" w:rsidRPr="00072C51" w:rsidRDefault="00FD4EC6" w:rsidP="00616D77">
            <w:r>
              <w:rPr>
                <w:rFonts w:hint="eastAsia"/>
              </w:rPr>
              <w:t>Table.Situa.Input</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E3A620C" w14:textId="77092A28" w:rsidR="00F42964" w:rsidRPr="00072C51" w:rsidRDefault="00FD4EC6" w:rsidP="00616D77">
            <w:r>
              <w:rPr>
                <w:rFonts w:hint="eastAsia"/>
              </w:rPr>
              <w:t>在财务人员输入开始日期和结束日期时，系统显示从开始日期到</w:t>
            </w:r>
            <w:r>
              <w:rPr>
                <w:rFonts w:hint="eastAsia"/>
              </w:rPr>
              <w:lastRenderedPageBreak/>
              <w:t>结束日期的经营情况表</w:t>
            </w:r>
          </w:p>
        </w:tc>
      </w:tr>
      <w:tr w:rsidR="00D845C7" w:rsidRPr="00072C51" w14:paraId="5C476040" w14:textId="77777777" w:rsidTr="00BE72AA">
        <w:trPr>
          <w:trHeight w:val="2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6C54AC2" w14:textId="4506912B" w:rsidR="00D845C7" w:rsidRDefault="00D845C7" w:rsidP="00616D77">
            <w:r>
              <w:rPr>
                <w:rFonts w:hint="eastAsia"/>
              </w:rPr>
              <w:lastRenderedPageBreak/>
              <w:t>Table.Situa.Excel</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9D1AF85" w14:textId="5D15EE75" w:rsidR="00D845C7" w:rsidRDefault="00D845C7" w:rsidP="00616D77">
            <w:r>
              <w:rPr>
                <w:rFonts w:hint="eastAsia"/>
              </w:rPr>
              <w:t>在财务人员发出生成</w:t>
            </w:r>
            <w:r>
              <w:rPr>
                <w:rFonts w:hint="eastAsia"/>
              </w:rPr>
              <w:t>excel</w:t>
            </w:r>
            <w:r>
              <w:rPr>
                <w:rFonts w:hint="eastAsia"/>
              </w:rPr>
              <w:t>文件的命令时，系统生成经营情况表的</w:t>
            </w:r>
            <w:r>
              <w:rPr>
                <w:rFonts w:hint="eastAsia"/>
              </w:rPr>
              <w:t>excel</w:t>
            </w:r>
            <w:r>
              <w:rPr>
                <w:rFonts w:hint="eastAsia"/>
              </w:rPr>
              <w:t>文件，参见</w:t>
            </w:r>
            <w:r>
              <w:rPr>
                <w:rFonts w:hint="eastAsia"/>
              </w:rPr>
              <w:t>Table.Excel</w:t>
            </w:r>
          </w:p>
        </w:tc>
      </w:tr>
      <w:tr w:rsidR="00F42964" w:rsidRPr="00FD4EC6" w14:paraId="674A2F8B" w14:textId="77777777" w:rsidTr="00BE72AA">
        <w:trPr>
          <w:trHeight w:val="485"/>
        </w:trPr>
        <w:tc>
          <w:tcPr>
            <w:tcW w:w="216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4A28381" w14:textId="12D24AAA" w:rsidR="00F42964" w:rsidRPr="00072C51" w:rsidRDefault="00D845C7" w:rsidP="00616D77">
            <w:r>
              <w:rPr>
                <w:rFonts w:hint="eastAsia"/>
              </w:rPr>
              <w:t>Table.Situa.Cancel</w:t>
            </w:r>
          </w:p>
        </w:tc>
        <w:tc>
          <w:tcPr>
            <w:tcW w:w="6136"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99BC10E" w14:textId="1EF67561" w:rsidR="00F42964" w:rsidRPr="00FD4EC6" w:rsidRDefault="00D845C7" w:rsidP="00616D77">
            <w:r>
              <w:rPr>
                <w:rFonts w:hint="eastAsia"/>
              </w:rPr>
              <w:t>在财务人员发出退出指令时，系统退出当前的收入管理任务</w:t>
            </w:r>
          </w:p>
        </w:tc>
      </w:tr>
      <w:tr w:rsidR="00F42964" w:rsidRPr="00072C51" w14:paraId="517A52B0" w14:textId="77777777" w:rsidTr="00BE72AA">
        <w:trPr>
          <w:trHeight w:val="599"/>
        </w:trPr>
        <w:tc>
          <w:tcPr>
            <w:tcW w:w="216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240ED245" w14:textId="41BD3BF1" w:rsidR="00F42964" w:rsidRPr="00072C51" w:rsidRDefault="00D845C7" w:rsidP="00616D77">
            <w:r>
              <w:rPr>
                <w:rFonts w:hint="eastAsia"/>
              </w:rPr>
              <w:t>Table.Profit</w:t>
            </w:r>
          </w:p>
        </w:tc>
        <w:tc>
          <w:tcPr>
            <w:tcW w:w="613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7A574AF" w14:textId="219C01F2" w:rsidR="00F42964" w:rsidRPr="00503E4E" w:rsidRDefault="00D845C7" w:rsidP="00616D77">
            <w:r>
              <w:rPr>
                <w:rFonts w:hint="eastAsia"/>
              </w:rPr>
              <w:t>系统应该允许财务人员在收入管理任务中生成成本收益表</w:t>
            </w:r>
          </w:p>
        </w:tc>
      </w:tr>
      <w:tr w:rsidR="00F42964" w:rsidRPr="00072C51" w14:paraId="3DBB2A7A" w14:textId="77777777" w:rsidTr="00BE72AA">
        <w:trPr>
          <w:trHeight w:val="2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CC3001B" w14:textId="3AD9DBF5" w:rsidR="00F42964" w:rsidRPr="00072C51" w:rsidRDefault="00D845C7" w:rsidP="00616D77">
            <w:r>
              <w:rPr>
                <w:rFonts w:hint="eastAsia"/>
              </w:rPr>
              <w:t>Table.Profit.Excel</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FE7E14D" w14:textId="1AA81B9B" w:rsidR="00F42964" w:rsidRPr="00503E4E" w:rsidRDefault="00D845C7" w:rsidP="00616D77">
            <w:r>
              <w:rPr>
                <w:rFonts w:hint="eastAsia"/>
              </w:rPr>
              <w:t>在财务人员发出生成</w:t>
            </w:r>
            <w:r>
              <w:rPr>
                <w:rFonts w:hint="eastAsia"/>
              </w:rPr>
              <w:t>excel</w:t>
            </w:r>
            <w:r>
              <w:rPr>
                <w:rFonts w:hint="eastAsia"/>
              </w:rPr>
              <w:t>文件的命令时，系统生成成本收益表的</w:t>
            </w:r>
            <w:r>
              <w:rPr>
                <w:rFonts w:hint="eastAsia"/>
              </w:rPr>
              <w:t>excel</w:t>
            </w:r>
            <w:r>
              <w:rPr>
                <w:rFonts w:hint="eastAsia"/>
              </w:rPr>
              <w:t>文件，参见</w:t>
            </w:r>
            <w:r>
              <w:rPr>
                <w:rFonts w:hint="eastAsia"/>
              </w:rPr>
              <w:t>Table.Excel</w:t>
            </w:r>
          </w:p>
        </w:tc>
      </w:tr>
      <w:tr w:rsidR="00F42964" w:rsidRPr="00072C51" w14:paraId="315BC9D2" w14:textId="77777777" w:rsidTr="00BE72AA">
        <w:trPr>
          <w:trHeight w:val="3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0596C8D" w14:textId="2A065345" w:rsidR="00F42964" w:rsidRPr="00072C51" w:rsidRDefault="00D845C7" w:rsidP="00616D77">
            <w:r>
              <w:rPr>
                <w:rFonts w:hint="eastAsia"/>
              </w:rPr>
              <w:t>Table.Profit.Cancel</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1A63C16" w14:textId="551FA21E" w:rsidR="00F42964" w:rsidRPr="00072C51" w:rsidRDefault="00D845C7" w:rsidP="00616D77">
            <w:r>
              <w:rPr>
                <w:rFonts w:hint="eastAsia"/>
              </w:rPr>
              <w:t>在财务人员发出退出指令时，系统退出当前的收入管理任务</w:t>
            </w:r>
          </w:p>
        </w:tc>
      </w:tr>
      <w:tr w:rsidR="00F42964" w:rsidRPr="00072C51" w14:paraId="44045BD0" w14:textId="77777777" w:rsidTr="00BE72AA">
        <w:trPr>
          <w:trHeight w:val="696"/>
        </w:trPr>
        <w:tc>
          <w:tcPr>
            <w:tcW w:w="216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AE909F1" w14:textId="7EA29AD1" w:rsidR="00F42964" w:rsidRPr="00072C51" w:rsidRDefault="00D845C7" w:rsidP="00616D77">
            <w:r>
              <w:rPr>
                <w:rFonts w:hint="eastAsia"/>
              </w:rPr>
              <w:t>Table.Input</w:t>
            </w:r>
          </w:p>
        </w:tc>
        <w:tc>
          <w:tcPr>
            <w:tcW w:w="613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92F3B58" w14:textId="5547238A" w:rsidR="00F42964" w:rsidRPr="00072C51" w:rsidRDefault="00D845C7" w:rsidP="00616D77">
            <w:r>
              <w:rPr>
                <w:rFonts w:hint="eastAsia"/>
              </w:rPr>
              <w:t>系统应该允许财务人员在与报表的收入管理任务中进行键盘输入</w:t>
            </w:r>
          </w:p>
        </w:tc>
      </w:tr>
      <w:tr w:rsidR="00F42964" w:rsidRPr="00072C51" w14:paraId="72E51152" w14:textId="77777777" w:rsidTr="00BE72AA">
        <w:trPr>
          <w:trHeight w:val="450"/>
        </w:trPr>
        <w:tc>
          <w:tcPr>
            <w:tcW w:w="216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764300EB" w14:textId="19FF2966" w:rsidR="00F42964" w:rsidRPr="00072C51" w:rsidRDefault="00D845C7" w:rsidP="00616D77">
            <w:r>
              <w:rPr>
                <w:rFonts w:hint="eastAsia"/>
              </w:rPr>
              <w:t>Table.Excel</w:t>
            </w:r>
          </w:p>
        </w:tc>
        <w:tc>
          <w:tcPr>
            <w:tcW w:w="613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38726B8" w14:textId="47E62BB3" w:rsidR="00F42964" w:rsidRPr="00072C51" w:rsidRDefault="00D845C7" w:rsidP="00616D77">
            <w:r>
              <w:rPr>
                <w:rFonts w:hint="eastAsia"/>
              </w:rPr>
              <w:t>系统应该财务人员在收入管理任务中导出报表的</w:t>
            </w:r>
            <w:r>
              <w:rPr>
                <w:rFonts w:hint="eastAsia"/>
              </w:rPr>
              <w:t>excel</w:t>
            </w:r>
            <w:r>
              <w:rPr>
                <w:rFonts w:hint="eastAsia"/>
              </w:rPr>
              <w:t>文件</w:t>
            </w:r>
          </w:p>
        </w:tc>
      </w:tr>
    </w:tbl>
    <w:p w14:paraId="52847E18" w14:textId="77777777" w:rsidR="00D30EC6" w:rsidRPr="00F42964" w:rsidRDefault="00D30EC6" w:rsidP="00D30EC6"/>
    <w:p w14:paraId="319FFD81" w14:textId="01F43A86" w:rsidR="00D845C7" w:rsidRDefault="00D845C7" w:rsidP="00D845C7">
      <w:pPr>
        <w:pStyle w:val="3"/>
      </w:pPr>
      <w:bookmarkStart w:id="33" w:name="_Toc432520350"/>
      <w:r>
        <w:rPr>
          <w:rFonts w:hint="eastAsia"/>
        </w:rPr>
        <w:t>3.2.15</w:t>
      </w:r>
      <w:r>
        <w:rPr>
          <w:rFonts w:hint="eastAsia"/>
        </w:rPr>
        <w:t>成本管理</w:t>
      </w:r>
      <w:bookmarkEnd w:id="33"/>
    </w:p>
    <w:p w14:paraId="61CD184D" w14:textId="70A5391F" w:rsidR="00D845C7" w:rsidRDefault="00D845C7" w:rsidP="00D845C7">
      <w:pPr>
        <w:pStyle w:val="4"/>
      </w:pPr>
      <w:r>
        <w:rPr>
          <w:rFonts w:hint="eastAsia"/>
        </w:rPr>
        <w:t>3</w:t>
      </w:r>
      <w:r>
        <w:t>.2.15.1</w:t>
      </w:r>
      <w:r>
        <w:rPr>
          <w:rFonts w:hint="eastAsia"/>
        </w:rPr>
        <w:t>特性描述</w:t>
      </w:r>
    </w:p>
    <w:p w14:paraId="74B07689" w14:textId="6458C337" w:rsidR="00D845C7" w:rsidRPr="00D845C7" w:rsidRDefault="00D845C7" w:rsidP="00D845C7">
      <w:pPr>
        <w:ind w:firstLineChars="200" w:firstLine="420"/>
        <w:rPr>
          <w:rFonts w:asciiTheme="minorEastAsia" w:hAnsiTheme="minorEastAsia"/>
        </w:rPr>
      </w:pPr>
      <w:r w:rsidRPr="00D845C7">
        <w:rPr>
          <w:rFonts w:asciiTheme="minorEastAsia" w:hAnsiTheme="minorEastAsia" w:hint="eastAsia"/>
        </w:rPr>
        <w:t>财务人员记录每一笔支出，生成付款单，系统保存付款单。</w:t>
      </w:r>
    </w:p>
    <w:p w14:paraId="2FDB5C54" w14:textId="5CF8971A" w:rsidR="00D845C7" w:rsidRPr="00D845C7" w:rsidRDefault="00D845C7" w:rsidP="00D845C7">
      <w:pPr>
        <w:ind w:firstLineChars="200" w:firstLine="420"/>
        <w:rPr>
          <w:rFonts w:asciiTheme="minorEastAsia" w:hAnsiTheme="minorEastAsia"/>
        </w:rPr>
      </w:pPr>
      <w:r w:rsidRPr="00D845C7">
        <w:rPr>
          <w:rFonts w:asciiTheme="minorEastAsia" w:hAnsiTheme="minorEastAsia" w:hint="eastAsia"/>
        </w:rPr>
        <w:t>优先级=高</w:t>
      </w:r>
    </w:p>
    <w:p w14:paraId="0D71D3BE" w14:textId="01E173F2" w:rsidR="00D845C7" w:rsidRDefault="00D845C7" w:rsidP="00D845C7">
      <w:pPr>
        <w:pStyle w:val="4"/>
      </w:pPr>
      <w:r>
        <w:rPr>
          <w:rFonts w:hint="eastAsia"/>
        </w:rPr>
        <w:t>3</w:t>
      </w:r>
      <w:r>
        <w:t>.2.15.2</w:t>
      </w:r>
      <w:r>
        <w:rPr>
          <w:rFonts w:hint="eastAsia"/>
        </w:rPr>
        <w:t>刺激</w:t>
      </w:r>
      <w:r>
        <w:rPr>
          <w:rFonts w:hint="eastAsia"/>
        </w:rPr>
        <w:t>/</w:t>
      </w:r>
      <w:r>
        <w:rPr>
          <w:rFonts w:hint="eastAsia"/>
        </w:rPr>
        <w:t>响应</w:t>
      </w:r>
      <w:r>
        <w:t>序列</w:t>
      </w:r>
    </w:p>
    <w:p w14:paraId="3C714AAF" w14:textId="71E971FD" w:rsidR="00D845C7" w:rsidRDefault="00D845C7" w:rsidP="00D845C7">
      <w:r>
        <w:rPr>
          <w:rFonts w:hint="eastAsia"/>
        </w:rPr>
        <w:t>刺激：财务人员请求生成付款单。</w:t>
      </w:r>
    </w:p>
    <w:p w14:paraId="614AE72D" w14:textId="23C6FDB5" w:rsidR="00D845C7" w:rsidRDefault="00D845C7" w:rsidP="00D845C7">
      <w:r>
        <w:rPr>
          <w:rFonts w:hint="eastAsia"/>
        </w:rPr>
        <w:t>响应：系统要求输入付款单信息。</w:t>
      </w:r>
    </w:p>
    <w:p w14:paraId="11938DC1" w14:textId="23FFD9E7" w:rsidR="00D845C7" w:rsidRDefault="00D845C7" w:rsidP="00D845C7">
      <w:r>
        <w:rPr>
          <w:rFonts w:hint="eastAsia"/>
        </w:rPr>
        <w:t>刺激：财务人员输入付款单信息。</w:t>
      </w:r>
    </w:p>
    <w:p w14:paraId="64B1E7DF" w14:textId="295741E5" w:rsidR="00D845C7" w:rsidRDefault="00D845C7" w:rsidP="00D845C7">
      <w:r>
        <w:rPr>
          <w:rFonts w:hint="eastAsia"/>
        </w:rPr>
        <w:t>响应：系统显示付款单信息。</w:t>
      </w:r>
    </w:p>
    <w:p w14:paraId="18195026" w14:textId="1387B2E7" w:rsidR="00D845C7" w:rsidRDefault="00D845C7" w:rsidP="00D845C7">
      <w:r>
        <w:rPr>
          <w:rFonts w:hint="eastAsia"/>
        </w:rPr>
        <w:t>刺激：财务人员确认录入的付款单信息正确。</w:t>
      </w:r>
    </w:p>
    <w:p w14:paraId="1E247821" w14:textId="57E7110C" w:rsidR="00D845C7" w:rsidRDefault="00D845C7" w:rsidP="00D845C7">
      <w:r>
        <w:rPr>
          <w:rFonts w:hint="eastAsia"/>
        </w:rPr>
        <w:t>响应：系统保存付款单，并提交。</w:t>
      </w:r>
    </w:p>
    <w:p w14:paraId="782157E9" w14:textId="5685DDFD" w:rsidR="00D845C7" w:rsidRDefault="00D845C7" w:rsidP="00D845C7">
      <w:r>
        <w:rPr>
          <w:rFonts w:hint="eastAsia"/>
        </w:rPr>
        <w:t>刺激：财务人员发现录入的付款单信息出错。</w:t>
      </w:r>
    </w:p>
    <w:p w14:paraId="32368240" w14:textId="68A20A93" w:rsidR="00D845C7" w:rsidRDefault="00D845C7" w:rsidP="00D845C7">
      <w:r>
        <w:rPr>
          <w:rFonts w:hint="eastAsia"/>
        </w:rPr>
        <w:t>响应：系统要求重新输入付款单信息。</w:t>
      </w:r>
    </w:p>
    <w:p w14:paraId="702FADC9" w14:textId="2B7C972D" w:rsidR="00D845C7" w:rsidRDefault="00D845C7" w:rsidP="00D845C7">
      <w:r>
        <w:rPr>
          <w:rFonts w:hint="eastAsia"/>
        </w:rPr>
        <w:t>刺激：财务人员发出取消付款的请求。</w:t>
      </w:r>
    </w:p>
    <w:p w14:paraId="6A3CE3DB" w14:textId="65C050CB" w:rsidR="00D845C7" w:rsidRPr="001867A6" w:rsidRDefault="00D845C7" w:rsidP="00D845C7">
      <w:r>
        <w:rPr>
          <w:rFonts w:hint="eastAsia"/>
        </w:rPr>
        <w:t>响应：系统退出付款流程。</w:t>
      </w:r>
    </w:p>
    <w:p w14:paraId="3CFE42B1" w14:textId="7B6B1DA0" w:rsidR="00D845C7" w:rsidRDefault="00D845C7" w:rsidP="00D845C7">
      <w:pPr>
        <w:pStyle w:val="4"/>
      </w:pPr>
      <w:r>
        <w:rPr>
          <w:rFonts w:hint="eastAsia"/>
        </w:rPr>
        <w:lastRenderedPageBreak/>
        <w:t>3</w:t>
      </w:r>
      <w:r>
        <w:t>.2.15.3</w:t>
      </w:r>
      <w:r>
        <w:rPr>
          <w:rFonts w:hint="eastAsia"/>
        </w:rPr>
        <w:t>相关功能</w:t>
      </w:r>
      <w:r>
        <w:t>需求</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5920"/>
      </w:tblGrid>
      <w:tr w:rsidR="00D845C7" w14:paraId="0BBE598A" w14:textId="77777777" w:rsidTr="001D165C">
        <w:trPr>
          <w:trHeight w:val="454"/>
        </w:trPr>
        <w:tc>
          <w:tcPr>
            <w:tcW w:w="2376" w:type="dxa"/>
            <w:tcBorders>
              <w:left w:val="nil"/>
              <w:bottom w:val="nil"/>
            </w:tcBorders>
            <w:vAlign w:val="center"/>
          </w:tcPr>
          <w:p w14:paraId="350F6FC1" w14:textId="77777777" w:rsidR="00D845C7" w:rsidRDefault="00D845C7" w:rsidP="00616D77">
            <w:r>
              <w:rPr>
                <w:rFonts w:hint="eastAsia"/>
              </w:rPr>
              <w:t>Money.Out.Apply</w:t>
            </w:r>
          </w:p>
        </w:tc>
        <w:tc>
          <w:tcPr>
            <w:tcW w:w="5920" w:type="dxa"/>
            <w:tcBorders>
              <w:bottom w:val="nil"/>
              <w:right w:val="nil"/>
            </w:tcBorders>
            <w:vAlign w:val="center"/>
          </w:tcPr>
          <w:p w14:paraId="2C3F1967" w14:textId="77777777" w:rsidR="00D845C7" w:rsidRDefault="00D845C7" w:rsidP="00616D77">
            <w:r>
              <w:rPr>
                <w:rFonts w:hint="eastAsia"/>
              </w:rPr>
              <w:t>系统应该允许财务人员在成本管理任务中提出付款请求</w:t>
            </w:r>
          </w:p>
        </w:tc>
      </w:tr>
      <w:tr w:rsidR="00D845C7" w14:paraId="4326E61D" w14:textId="77777777" w:rsidTr="001D165C">
        <w:trPr>
          <w:trHeight w:val="454"/>
        </w:trPr>
        <w:tc>
          <w:tcPr>
            <w:tcW w:w="2376" w:type="dxa"/>
            <w:tcBorders>
              <w:top w:val="nil"/>
              <w:left w:val="nil"/>
              <w:bottom w:val="nil"/>
            </w:tcBorders>
            <w:vAlign w:val="center"/>
          </w:tcPr>
          <w:p w14:paraId="207DC3CC" w14:textId="77777777" w:rsidR="00D845C7" w:rsidRDefault="00D845C7" w:rsidP="00616D77">
            <w:r>
              <w:rPr>
                <w:rFonts w:hint="eastAsia"/>
              </w:rPr>
              <w:t>Money.Out.Input</w:t>
            </w:r>
          </w:p>
        </w:tc>
        <w:tc>
          <w:tcPr>
            <w:tcW w:w="5920" w:type="dxa"/>
            <w:tcBorders>
              <w:top w:val="nil"/>
              <w:bottom w:val="nil"/>
              <w:right w:val="nil"/>
            </w:tcBorders>
            <w:vAlign w:val="center"/>
          </w:tcPr>
          <w:p w14:paraId="13CD3996" w14:textId="77777777" w:rsidR="00D845C7" w:rsidRDefault="00D845C7" w:rsidP="00616D77">
            <w:r>
              <w:rPr>
                <w:rFonts w:hint="eastAsia"/>
              </w:rPr>
              <w:t>系统应该允许财务人员在成本管理任务中进行键盘输入</w:t>
            </w:r>
          </w:p>
        </w:tc>
      </w:tr>
      <w:tr w:rsidR="00D845C7" w14:paraId="442E92F6" w14:textId="77777777" w:rsidTr="001D165C">
        <w:trPr>
          <w:trHeight w:val="454"/>
        </w:trPr>
        <w:tc>
          <w:tcPr>
            <w:tcW w:w="2376" w:type="dxa"/>
            <w:tcBorders>
              <w:top w:val="nil"/>
              <w:left w:val="nil"/>
              <w:bottom w:val="nil"/>
            </w:tcBorders>
            <w:vAlign w:val="center"/>
          </w:tcPr>
          <w:p w14:paraId="4656D055" w14:textId="77777777" w:rsidR="00D845C7" w:rsidRDefault="00D845C7" w:rsidP="00616D77">
            <w:r>
              <w:rPr>
                <w:rFonts w:hint="eastAsia"/>
              </w:rPr>
              <w:t>Money.Out.Input.Cancel</w:t>
            </w:r>
          </w:p>
        </w:tc>
        <w:tc>
          <w:tcPr>
            <w:tcW w:w="5920" w:type="dxa"/>
            <w:tcBorders>
              <w:top w:val="nil"/>
              <w:bottom w:val="nil"/>
              <w:right w:val="nil"/>
            </w:tcBorders>
            <w:vAlign w:val="center"/>
          </w:tcPr>
          <w:p w14:paraId="0B833901" w14:textId="77777777" w:rsidR="00D845C7" w:rsidRDefault="00D845C7" w:rsidP="00616D77">
            <w:r>
              <w:rPr>
                <w:rFonts w:hint="eastAsia"/>
              </w:rPr>
              <w:t>在财务人员发出取消付款的请求时，系统退出当前的付款流程，参见</w:t>
            </w:r>
            <w:r>
              <w:rPr>
                <w:rFonts w:hint="eastAsia"/>
              </w:rPr>
              <w:t>Money.Out.Cancel</w:t>
            </w:r>
          </w:p>
        </w:tc>
      </w:tr>
      <w:tr w:rsidR="00D845C7" w14:paraId="0F4838F4" w14:textId="77777777" w:rsidTr="001D165C">
        <w:trPr>
          <w:trHeight w:val="454"/>
        </w:trPr>
        <w:tc>
          <w:tcPr>
            <w:tcW w:w="2376" w:type="dxa"/>
            <w:tcBorders>
              <w:top w:val="nil"/>
              <w:left w:val="nil"/>
              <w:bottom w:val="nil"/>
            </w:tcBorders>
            <w:vAlign w:val="center"/>
          </w:tcPr>
          <w:p w14:paraId="49C8B8AA" w14:textId="77777777" w:rsidR="00D845C7" w:rsidRDefault="00D845C7" w:rsidP="00616D77">
            <w:r>
              <w:rPr>
                <w:rFonts w:hint="eastAsia"/>
              </w:rPr>
              <w:t>Money.Out.Cancel</w:t>
            </w:r>
          </w:p>
        </w:tc>
        <w:tc>
          <w:tcPr>
            <w:tcW w:w="5920" w:type="dxa"/>
            <w:tcBorders>
              <w:top w:val="nil"/>
              <w:bottom w:val="nil"/>
              <w:right w:val="nil"/>
            </w:tcBorders>
            <w:vAlign w:val="center"/>
          </w:tcPr>
          <w:p w14:paraId="34612EAC" w14:textId="77777777" w:rsidR="00D845C7" w:rsidRDefault="00D845C7" w:rsidP="00616D77">
            <w:r>
              <w:rPr>
                <w:rFonts w:hint="eastAsia"/>
              </w:rPr>
              <w:t>系统应该允许财务人员在成本管理任务中提出取消付款的请求</w:t>
            </w:r>
          </w:p>
        </w:tc>
      </w:tr>
      <w:tr w:rsidR="00D845C7" w14:paraId="2395F3BD" w14:textId="77777777" w:rsidTr="001D165C">
        <w:trPr>
          <w:trHeight w:val="454"/>
        </w:trPr>
        <w:tc>
          <w:tcPr>
            <w:tcW w:w="2376" w:type="dxa"/>
            <w:tcBorders>
              <w:top w:val="nil"/>
              <w:left w:val="nil"/>
              <w:bottom w:val="nil"/>
            </w:tcBorders>
            <w:vAlign w:val="center"/>
          </w:tcPr>
          <w:p w14:paraId="60BDB285" w14:textId="77777777" w:rsidR="00D845C7" w:rsidRDefault="00D845C7" w:rsidP="00616D77">
            <w:r>
              <w:rPr>
                <w:rFonts w:hint="eastAsia"/>
              </w:rPr>
              <w:t>Money.Out.Check</w:t>
            </w:r>
          </w:p>
        </w:tc>
        <w:tc>
          <w:tcPr>
            <w:tcW w:w="5920" w:type="dxa"/>
            <w:tcBorders>
              <w:top w:val="nil"/>
              <w:bottom w:val="nil"/>
              <w:right w:val="nil"/>
            </w:tcBorders>
            <w:vAlign w:val="center"/>
          </w:tcPr>
          <w:p w14:paraId="687675E6" w14:textId="77777777" w:rsidR="00D845C7" w:rsidRDefault="00D845C7" w:rsidP="00616D77">
            <w:r>
              <w:rPr>
                <w:rFonts w:hint="eastAsia"/>
              </w:rPr>
              <w:t>系统应该允许财务人员在成本管理任务中</w:t>
            </w:r>
          </w:p>
        </w:tc>
      </w:tr>
      <w:tr w:rsidR="00D845C7" w14:paraId="755FA9CD" w14:textId="77777777" w:rsidTr="001D165C">
        <w:trPr>
          <w:trHeight w:val="454"/>
        </w:trPr>
        <w:tc>
          <w:tcPr>
            <w:tcW w:w="2376" w:type="dxa"/>
            <w:tcBorders>
              <w:top w:val="nil"/>
              <w:left w:val="nil"/>
              <w:bottom w:val="nil"/>
            </w:tcBorders>
            <w:vAlign w:val="center"/>
          </w:tcPr>
          <w:p w14:paraId="4AB464D0" w14:textId="77777777" w:rsidR="00D845C7" w:rsidRDefault="00D845C7" w:rsidP="00616D77">
            <w:r>
              <w:rPr>
                <w:rFonts w:hint="eastAsia"/>
              </w:rPr>
              <w:t>Money.Out.Check.Right</w:t>
            </w:r>
          </w:p>
        </w:tc>
        <w:tc>
          <w:tcPr>
            <w:tcW w:w="5920" w:type="dxa"/>
            <w:tcBorders>
              <w:top w:val="nil"/>
              <w:bottom w:val="nil"/>
              <w:right w:val="nil"/>
            </w:tcBorders>
            <w:vAlign w:val="center"/>
          </w:tcPr>
          <w:p w14:paraId="058C6086" w14:textId="77777777" w:rsidR="00D845C7" w:rsidRDefault="00D845C7" w:rsidP="00616D77">
            <w:r>
              <w:rPr>
                <w:rFonts w:hint="eastAsia"/>
              </w:rPr>
              <w:t>在财务人员确认录入的付款信息正确时，系统保存付款单并提交</w:t>
            </w:r>
          </w:p>
        </w:tc>
      </w:tr>
      <w:tr w:rsidR="00D845C7" w14:paraId="1DF1A8EB" w14:textId="77777777" w:rsidTr="001D165C">
        <w:trPr>
          <w:trHeight w:val="454"/>
        </w:trPr>
        <w:tc>
          <w:tcPr>
            <w:tcW w:w="2376" w:type="dxa"/>
            <w:tcBorders>
              <w:top w:val="nil"/>
              <w:left w:val="nil"/>
            </w:tcBorders>
            <w:vAlign w:val="center"/>
          </w:tcPr>
          <w:p w14:paraId="7202155B" w14:textId="77777777" w:rsidR="00D845C7" w:rsidRDefault="00D845C7" w:rsidP="00616D77">
            <w:r>
              <w:rPr>
                <w:rFonts w:hint="eastAsia"/>
              </w:rPr>
              <w:t>Money.Out.Check.Wrong</w:t>
            </w:r>
          </w:p>
        </w:tc>
        <w:tc>
          <w:tcPr>
            <w:tcW w:w="5920" w:type="dxa"/>
            <w:tcBorders>
              <w:top w:val="nil"/>
              <w:right w:val="nil"/>
            </w:tcBorders>
            <w:vAlign w:val="center"/>
          </w:tcPr>
          <w:p w14:paraId="54FA35E0" w14:textId="77777777" w:rsidR="00D845C7" w:rsidRDefault="00D845C7" w:rsidP="00616D77">
            <w:r>
              <w:rPr>
                <w:rFonts w:hint="eastAsia"/>
              </w:rPr>
              <w:t>在财务人员发现录入的付款单信息出错时，系统要求重新输入付款单信息</w:t>
            </w:r>
          </w:p>
        </w:tc>
      </w:tr>
    </w:tbl>
    <w:p w14:paraId="64370B51" w14:textId="77777777" w:rsidR="00562B1A" w:rsidRDefault="00562B1A" w:rsidP="00562B1A">
      <w:pPr>
        <w:pStyle w:val="3"/>
      </w:pPr>
      <w:bookmarkStart w:id="34" w:name="_Toc432520351"/>
      <w:r>
        <w:rPr>
          <w:rFonts w:hint="eastAsia"/>
        </w:rPr>
        <w:t>3.2.16</w:t>
      </w:r>
      <w:r>
        <w:rPr>
          <w:rFonts w:hint="eastAsia"/>
        </w:rPr>
        <w:t>期初建账</w:t>
      </w:r>
      <w:bookmarkEnd w:id="34"/>
    </w:p>
    <w:p w14:paraId="2EBA0449" w14:textId="77777777" w:rsidR="00562B1A" w:rsidRDefault="00562B1A" w:rsidP="00562B1A">
      <w:pPr>
        <w:pStyle w:val="4"/>
      </w:pPr>
      <w:r>
        <w:rPr>
          <w:rFonts w:hint="eastAsia"/>
        </w:rPr>
        <w:t>3</w:t>
      </w:r>
      <w:r>
        <w:t>.2.16.1</w:t>
      </w:r>
      <w:r>
        <w:rPr>
          <w:rFonts w:hint="eastAsia"/>
        </w:rPr>
        <w:t>特性描述</w:t>
      </w:r>
    </w:p>
    <w:p w14:paraId="3143208A" w14:textId="77777777" w:rsidR="00562B1A" w:rsidRDefault="00562B1A" w:rsidP="00562B1A">
      <w:r>
        <w:tab/>
      </w:r>
      <w:r>
        <w:rPr>
          <w:rFonts w:hint="eastAsia"/>
        </w:rPr>
        <w:t>当</w:t>
      </w:r>
      <w:r>
        <w:t>财务人员</w:t>
      </w:r>
      <w:r>
        <w:rPr>
          <w:rFonts w:hint="eastAsia"/>
        </w:rPr>
        <w:t>选择</w:t>
      </w:r>
      <w:r>
        <w:t>期初建账时，</w:t>
      </w:r>
      <w:r>
        <w:rPr>
          <w:rFonts w:hint="eastAsia"/>
        </w:rPr>
        <w:t>系统</w:t>
      </w:r>
      <w:r>
        <w:t>要求财务人员输入账目初始化信息</w:t>
      </w:r>
      <w:r>
        <w:rPr>
          <w:rFonts w:hint="eastAsia"/>
        </w:rPr>
        <w:t>，</w:t>
      </w:r>
      <w:r>
        <w:t>财务人员输入初始化信息，系统保存信息并新建一套账。</w:t>
      </w:r>
    </w:p>
    <w:p w14:paraId="77441490" w14:textId="77777777" w:rsidR="00562B1A" w:rsidRPr="00DA6B3E" w:rsidRDefault="00562B1A" w:rsidP="00562B1A">
      <w:r>
        <w:tab/>
      </w:r>
      <w:r>
        <w:rPr>
          <w:rFonts w:hint="eastAsia"/>
        </w:rPr>
        <w:t>优先级</w:t>
      </w:r>
      <w:r>
        <w:t>=</w:t>
      </w:r>
      <w:r>
        <w:t>高</w:t>
      </w:r>
    </w:p>
    <w:p w14:paraId="09D5CEA1" w14:textId="77777777" w:rsidR="00562B1A" w:rsidRDefault="00562B1A" w:rsidP="00562B1A">
      <w:pPr>
        <w:pStyle w:val="4"/>
      </w:pPr>
      <w:r>
        <w:rPr>
          <w:rFonts w:hint="eastAsia"/>
        </w:rPr>
        <w:t>3</w:t>
      </w:r>
      <w:r>
        <w:t>.2.16.2</w:t>
      </w:r>
      <w:r>
        <w:rPr>
          <w:rFonts w:hint="eastAsia"/>
        </w:rPr>
        <w:t>刺激</w:t>
      </w:r>
      <w:r>
        <w:rPr>
          <w:rFonts w:hint="eastAsia"/>
        </w:rPr>
        <w:t>/</w:t>
      </w:r>
      <w:r>
        <w:rPr>
          <w:rFonts w:hint="eastAsia"/>
        </w:rPr>
        <w:t>响应</w:t>
      </w:r>
      <w:r>
        <w:t>序列</w:t>
      </w:r>
    </w:p>
    <w:p w14:paraId="6A64A2C5" w14:textId="77777777" w:rsidR="00562B1A" w:rsidRDefault="00562B1A" w:rsidP="00AE4DB8">
      <w:r>
        <w:rPr>
          <w:rFonts w:hint="eastAsia"/>
        </w:rPr>
        <w:t>刺激：财务人员</w:t>
      </w:r>
      <w:r>
        <w:t>选择期初建账功能</w:t>
      </w:r>
      <w:r>
        <w:rPr>
          <w:rFonts w:hint="eastAsia"/>
        </w:rPr>
        <w:t>。</w:t>
      </w:r>
    </w:p>
    <w:p w14:paraId="31C546D2" w14:textId="77777777" w:rsidR="00562B1A" w:rsidRDefault="00562B1A" w:rsidP="00AE4DB8">
      <w:r>
        <w:rPr>
          <w:rFonts w:hint="eastAsia"/>
        </w:rPr>
        <w:t>响应：系统</w:t>
      </w:r>
      <w:r>
        <w:t>弹出</w:t>
      </w:r>
      <w:r>
        <w:rPr>
          <w:rFonts w:hint="eastAsia"/>
        </w:rPr>
        <w:t>期初建账</w:t>
      </w:r>
      <w:r>
        <w:t>界面</w:t>
      </w:r>
      <w:r>
        <w:rPr>
          <w:rFonts w:hint="eastAsia"/>
        </w:rPr>
        <w:t>，</w:t>
      </w:r>
      <w:r>
        <w:t>界面内显示已经建立的期初账目</w:t>
      </w:r>
      <w:r>
        <w:rPr>
          <w:rFonts w:hint="eastAsia"/>
        </w:rPr>
        <w:t>条目</w:t>
      </w:r>
      <w:r>
        <w:t>信息。</w:t>
      </w:r>
    </w:p>
    <w:p w14:paraId="783AA54D" w14:textId="77777777" w:rsidR="00562B1A" w:rsidRDefault="00562B1A" w:rsidP="00AE4DB8">
      <w:r>
        <w:rPr>
          <w:rFonts w:hint="eastAsia"/>
        </w:rPr>
        <w:t>刺激：财务人员选择新建</w:t>
      </w:r>
      <w:r>
        <w:t>操作。</w:t>
      </w:r>
    </w:p>
    <w:p w14:paraId="7CE471F5" w14:textId="77777777" w:rsidR="00562B1A" w:rsidRDefault="00562B1A" w:rsidP="00AE4DB8">
      <w:r>
        <w:rPr>
          <w:rFonts w:hint="eastAsia"/>
        </w:rPr>
        <w:t>响应：系统弹出</w:t>
      </w:r>
      <w:r>
        <w:t>新建一套账的界面并要求初始化信息。</w:t>
      </w:r>
    </w:p>
    <w:p w14:paraId="62F4AEED" w14:textId="77777777" w:rsidR="00562B1A" w:rsidRDefault="00562B1A" w:rsidP="00AE4DB8">
      <w:r>
        <w:rPr>
          <w:rFonts w:hint="eastAsia"/>
        </w:rPr>
        <w:t>刺激：财务人员从系统</w:t>
      </w:r>
      <w:r>
        <w:t>导入</w:t>
      </w:r>
      <w:r>
        <w:rPr>
          <w:rFonts w:hint="eastAsia"/>
        </w:rPr>
        <w:t>初始化信息</w:t>
      </w:r>
      <w:r>
        <w:t>。</w:t>
      </w:r>
    </w:p>
    <w:p w14:paraId="5FE79BBA" w14:textId="77777777" w:rsidR="00562B1A" w:rsidRDefault="00562B1A" w:rsidP="00AE4DB8">
      <w:r>
        <w:rPr>
          <w:rFonts w:hint="eastAsia"/>
        </w:rPr>
        <w:t>响应：</w:t>
      </w:r>
      <w:r>
        <w:t>系统显示导入的初始化信息。</w:t>
      </w:r>
    </w:p>
    <w:p w14:paraId="534E2269" w14:textId="77777777" w:rsidR="00562B1A" w:rsidRDefault="00562B1A" w:rsidP="00AE4DB8">
      <w:r>
        <w:rPr>
          <w:rFonts w:hint="eastAsia"/>
        </w:rPr>
        <w:t>刺激：财务人员</w:t>
      </w:r>
      <w:r>
        <w:t>确认</w:t>
      </w:r>
      <w:r>
        <w:rPr>
          <w:rFonts w:hint="eastAsia"/>
        </w:rPr>
        <w:t>新建</w:t>
      </w:r>
      <w:r>
        <w:t>一套账。</w:t>
      </w:r>
    </w:p>
    <w:p w14:paraId="778AE8F0" w14:textId="77777777" w:rsidR="00562B1A" w:rsidRPr="00562649" w:rsidRDefault="00562B1A" w:rsidP="00AE4DB8">
      <w:r>
        <w:rPr>
          <w:rFonts w:hint="eastAsia"/>
        </w:rPr>
        <w:t>响应</w:t>
      </w:r>
      <w:r>
        <w:t>：系统存储新的期初账目信息。</w:t>
      </w:r>
    </w:p>
    <w:p w14:paraId="27173461" w14:textId="77777777" w:rsidR="00562B1A" w:rsidRDefault="00562B1A" w:rsidP="00AE4DB8">
      <w:r>
        <w:rPr>
          <w:rFonts w:hint="eastAsia"/>
        </w:rPr>
        <w:t>刺激：财务人员</w:t>
      </w:r>
      <w:r>
        <w:t>取消新建一套账。</w:t>
      </w:r>
    </w:p>
    <w:p w14:paraId="40412403" w14:textId="77777777" w:rsidR="00562B1A" w:rsidRDefault="00562B1A" w:rsidP="00AE4DB8">
      <w:r>
        <w:rPr>
          <w:rFonts w:hint="eastAsia"/>
        </w:rPr>
        <w:t>响应：系统</w:t>
      </w:r>
      <w:r>
        <w:t>返回查看已有账目条目界面。</w:t>
      </w:r>
    </w:p>
    <w:p w14:paraId="1E0F5877" w14:textId="77777777" w:rsidR="00562B1A" w:rsidRDefault="00562B1A" w:rsidP="00AE4DB8">
      <w:r>
        <w:rPr>
          <w:rFonts w:hint="eastAsia"/>
        </w:rPr>
        <w:t>刺激：财务人员打开</w:t>
      </w:r>
      <w:r>
        <w:t>一个账目条目。</w:t>
      </w:r>
    </w:p>
    <w:p w14:paraId="4DC18ABF" w14:textId="77777777" w:rsidR="00562B1A" w:rsidRDefault="00562B1A" w:rsidP="00AE4DB8">
      <w:r>
        <w:rPr>
          <w:rFonts w:hint="eastAsia"/>
        </w:rPr>
        <w:t>响应：系统</w:t>
      </w:r>
      <w:r>
        <w:t>显示该账目的</w:t>
      </w:r>
      <w:r>
        <w:rPr>
          <w:rFonts w:hint="eastAsia"/>
        </w:rPr>
        <w:t>详细初始化信息。</w:t>
      </w:r>
    </w:p>
    <w:p w14:paraId="14F4A019" w14:textId="77777777" w:rsidR="00562B1A" w:rsidRDefault="00562B1A" w:rsidP="00AE4DB8">
      <w:r>
        <w:rPr>
          <w:rFonts w:hint="eastAsia"/>
        </w:rPr>
        <w:t>刺激</w:t>
      </w:r>
      <w:r>
        <w:t>：财务人员关闭当前账目初始化信息查看界面。</w:t>
      </w:r>
    </w:p>
    <w:p w14:paraId="07AEA957" w14:textId="77777777" w:rsidR="00562B1A" w:rsidRPr="001867A6" w:rsidRDefault="00562B1A" w:rsidP="00AE4DB8">
      <w:r>
        <w:rPr>
          <w:rFonts w:hint="eastAsia"/>
        </w:rPr>
        <w:t>响应</w:t>
      </w:r>
      <w:r>
        <w:t>：系统返回</w:t>
      </w:r>
      <w:r>
        <w:rPr>
          <w:rFonts w:hint="eastAsia"/>
        </w:rPr>
        <w:t>刚进入期初建账</w:t>
      </w:r>
      <w:r>
        <w:t>功能时的界面。</w:t>
      </w:r>
    </w:p>
    <w:p w14:paraId="52A3224E" w14:textId="77777777" w:rsidR="00562B1A" w:rsidRDefault="00562B1A" w:rsidP="00562B1A">
      <w:pPr>
        <w:pStyle w:val="4"/>
      </w:pPr>
      <w:r>
        <w:rPr>
          <w:rFonts w:hint="eastAsia"/>
        </w:rPr>
        <w:lastRenderedPageBreak/>
        <w:t>3</w:t>
      </w:r>
      <w:r>
        <w:t>.2.16.3</w:t>
      </w:r>
      <w:r>
        <w:rPr>
          <w:rFonts w:hint="eastAsia"/>
        </w:rPr>
        <w:t>相关功能</w:t>
      </w:r>
      <w:r>
        <w:t>需求</w:t>
      </w:r>
    </w:p>
    <w:tbl>
      <w:tblPr>
        <w:tblStyle w:val="a4"/>
        <w:tblW w:w="0" w:type="auto"/>
        <w:tblLook w:val="04A0" w:firstRow="1" w:lastRow="0" w:firstColumn="1" w:lastColumn="0" w:noHBand="0" w:noVBand="1"/>
      </w:tblPr>
      <w:tblGrid>
        <w:gridCol w:w="2050"/>
        <w:gridCol w:w="6256"/>
      </w:tblGrid>
      <w:tr w:rsidR="00562B1A" w14:paraId="03313E9F" w14:textId="77777777" w:rsidTr="00562B1A">
        <w:trPr>
          <w:trHeight w:val="454"/>
        </w:trPr>
        <w:tc>
          <w:tcPr>
            <w:tcW w:w="2050" w:type="dxa"/>
            <w:tcBorders>
              <w:left w:val="nil"/>
              <w:bottom w:val="nil"/>
            </w:tcBorders>
            <w:vAlign w:val="center"/>
          </w:tcPr>
          <w:p w14:paraId="5767F0E9" w14:textId="77777777" w:rsidR="00562B1A" w:rsidRDefault="00562B1A" w:rsidP="00562B1A">
            <w:r>
              <w:rPr>
                <w:rFonts w:hint="eastAsia"/>
              </w:rPr>
              <w:t>Bill</w:t>
            </w:r>
            <w:r>
              <w:t>.See</w:t>
            </w:r>
          </w:p>
        </w:tc>
        <w:tc>
          <w:tcPr>
            <w:tcW w:w="6256" w:type="dxa"/>
            <w:tcBorders>
              <w:bottom w:val="nil"/>
              <w:right w:val="nil"/>
            </w:tcBorders>
            <w:vAlign w:val="center"/>
          </w:tcPr>
          <w:p w14:paraId="49920E09" w14:textId="77777777" w:rsidR="00562B1A" w:rsidRDefault="00562B1A" w:rsidP="00562B1A">
            <w:r>
              <w:rPr>
                <w:rFonts w:hint="eastAsia"/>
              </w:rPr>
              <w:t>账目</w:t>
            </w:r>
            <w:r>
              <w:t>查看界面，应显示</w:t>
            </w:r>
            <w:r>
              <w:rPr>
                <w:rFonts w:hint="eastAsia"/>
              </w:rPr>
              <w:t>当前</w:t>
            </w:r>
            <w:r>
              <w:t>所有</w:t>
            </w:r>
            <w:r>
              <w:rPr>
                <w:rFonts w:hint="eastAsia"/>
              </w:rPr>
              <w:t>期初</w:t>
            </w:r>
            <w:r>
              <w:t>所建账目列表</w:t>
            </w:r>
          </w:p>
        </w:tc>
      </w:tr>
      <w:tr w:rsidR="00562B1A" w14:paraId="2B99C3C4" w14:textId="77777777" w:rsidTr="00562B1A">
        <w:trPr>
          <w:trHeight w:val="454"/>
        </w:trPr>
        <w:tc>
          <w:tcPr>
            <w:tcW w:w="2050" w:type="dxa"/>
            <w:tcBorders>
              <w:top w:val="nil"/>
              <w:left w:val="nil"/>
              <w:bottom w:val="single" w:sz="4" w:space="0" w:color="auto"/>
            </w:tcBorders>
            <w:vAlign w:val="center"/>
          </w:tcPr>
          <w:p w14:paraId="133C1AF4" w14:textId="77777777" w:rsidR="00562B1A" w:rsidRDefault="00562B1A" w:rsidP="00562B1A">
            <w:r>
              <w:rPr>
                <w:rFonts w:hint="eastAsia"/>
              </w:rPr>
              <w:t>Bill</w:t>
            </w:r>
            <w:r>
              <w:t>.See.Detail</w:t>
            </w:r>
          </w:p>
        </w:tc>
        <w:tc>
          <w:tcPr>
            <w:tcW w:w="6256" w:type="dxa"/>
            <w:tcBorders>
              <w:top w:val="nil"/>
              <w:bottom w:val="single" w:sz="4" w:space="0" w:color="auto"/>
              <w:right w:val="nil"/>
            </w:tcBorders>
            <w:vAlign w:val="center"/>
          </w:tcPr>
          <w:p w14:paraId="03E2B72C" w14:textId="77777777" w:rsidR="00562B1A" w:rsidRPr="007D76DC" w:rsidRDefault="00562B1A" w:rsidP="00562B1A">
            <w:r>
              <w:rPr>
                <w:rFonts w:hint="eastAsia"/>
              </w:rPr>
              <w:t>系统</w:t>
            </w:r>
            <w:r>
              <w:t>应允许财务人员查看</w:t>
            </w:r>
            <w:r>
              <w:rPr>
                <w:rFonts w:hint="eastAsia"/>
              </w:rPr>
              <w:t>每</w:t>
            </w:r>
            <w:r>
              <w:t>一个账目的</w:t>
            </w:r>
            <w:r>
              <w:rPr>
                <w:rFonts w:hint="eastAsia"/>
              </w:rPr>
              <w:t>详细</w:t>
            </w:r>
            <w:r>
              <w:t>信息</w:t>
            </w:r>
          </w:p>
        </w:tc>
      </w:tr>
      <w:tr w:rsidR="00562B1A" w14:paraId="77C1049A" w14:textId="77777777" w:rsidTr="00562B1A">
        <w:trPr>
          <w:trHeight w:val="454"/>
        </w:trPr>
        <w:tc>
          <w:tcPr>
            <w:tcW w:w="2050" w:type="dxa"/>
            <w:tcBorders>
              <w:left w:val="nil"/>
              <w:bottom w:val="nil"/>
            </w:tcBorders>
            <w:vAlign w:val="center"/>
          </w:tcPr>
          <w:p w14:paraId="44F7F332" w14:textId="77777777" w:rsidR="00562B1A" w:rsidRDefault="00562B1A" w:rsidP="00562B1A">
            <w:r>
              <w:rPr>
                <w:rFonts w:hint="eastAsia"/>
              </w:rPr>
              <w:t>Bill.New</w:t>
            </w:r>
          </w:p>
        </w:tc>
        <w:tc>
          <w:tcPr>
            <w:tcW w:w="6256" w:type="dxa"/>
            <w:tcBorders>
              <w:bottom w:val="nil"/>
              <w:right w:val="nil"/>
            </w:tcBorders>
            <w:vAlign w:val="center"/>
          </w:tcPr>
          <w:p w14:paraId="77399975" w14:textId="77777777" w:rsidR="00562B1A" w:rsidRDefault="00562B1A" w:rsidP="00562B1A">
            <w:r>
              <w:rPr>
                <w:rFonts w:hint="eastAsia"/>
              </w:rPr>
              <w:t>系统</w:t>
            </w:r>
            <w:r>
              <w:t>应支持新建账目</w:t>
            </w:r>
            <w:r>
              <w:rPr>
                <w:rFonts w:hint="eastAsia"/>
              </w:rPr>
              <w:t>，新建</w:t>
            </w:r>
            <w:r>
              <w:t>时要求</w:t>
            </w:r>
            <w:r>
              <w:rPr>
                <w:rFonts w:hint="eastAsia"/>
              </w:rPr>
              <w:t>导入</w:t>
            </w:r>
            <w:r>
              <w:t>初始化信息</w:t>
            </w:r>
          </w:p>
        </w:tc>
      </w:tr>
      <w:tr w:rsidR="00562B1A" w14:paraId="337D2415" w14:textId="77777777" w:rsidTr="00562B1A">
        <w:trPr>
          <w:trHeight w:val="454"/>
        </w:trPr>
        <w:tc>
          <w:tcPr>
            <w:tcW w:w="2050" w:type="dxa"/>
            <w:tcBorders>
              <w:top w:val="nil"/>
              <w:left w:val="nil"/>
              <w:bottom w:val="nil"/>
            </w:tcBorders>
            <w:vAlign w:val="center"/>
          </w:tcPr>
          <w:p w14:paraId="42DA85C0" w14:textId="77777777" w:rsidR="00562B1A" w:rsidRDefault="00562B1A" w:rsidP="00562B1A">
            <w:r>
              <w:rPr>
                <w:rFonts w:hint="eastAsia"/>
              </w:rPr>
              <w:t>Bill.New</w:t>
            </w:r>
            <w:r>
              <w:t>.Import</w:t>
            </w:r>
          </w:p>
        </w:tc>
        <w:tc>
          <w:tcPr>
            <w:tcW w:w="6256" w:type="dxa"/>
            <w:tcBorders>
              <w:top w:val="nil"/>
              <w:bottom w:val="nil"/>
              <w:right w:val="nil"/>
            </w:tcBorders>
            <w:vAlign w:val="center"/>
          </w:tcPr>
          <w:p w14:paraId="5449EFB0" w14:textId="77777777" w:rsidR="00562B1A" w:rsidRDefault="00562B1A" w:rsidP="00562B1A">
            <w:r>
              <w:rPr>
                <w:rFonts w:hint="eastAsia"/>
              </w:rPr>
              <w:t>财务人员从系统</w:t>
            </w:r>
            <w:r>
              <w:t>导入初始化信息</w:t>
            </w:r>
            <w:r>
              <w:rPr>
                <w:rFonts w:hint="eastAsia"/>
              </w:rPr>
              <w:t>后</w:t>
            </w:r>
            <w:r>
              <w:t>，系统显示导入的信息</w:t>
            </w:r>
          </w:p>
        </w:tc>
      </w:tr>
      <w:tr w:rsidR="00562B1A" w14:paraId="6754628C" w14:textId="77777777" w:rsidTr="00562B1A">
        <w:trPr>
          <w:trHeight w:val="454"/>
        </w:trPr>
        <w:tc>
          <w:tcPr>
            <w:tcW w:w="2050" w:type="dxa"/>
            <w:tcBorders>
              <w:top w:val="nil"/>
              <w:left w:val="nil"/>
              <w:bottom w:val="nil"/>
            </w:tcBorders>
            <w:vAlign w:val="center"/>
          </w:tcPr>
          <w:p w14:paraId="62DDF7BE" w14:textId="77777777" w:rsidR="00562B1A" w:rsidRDefault="00562B1A" w:rsidP="00562B1A">
            <w:r>
              <w:rPr>
                <w:rFonts w:hint="eastAsia"/>
              </w:rPr>
              <w:t>Bill.New</w:t>
            </w:r>
            <w:r>
              <w:t>.Confirm</w:t>
            </w:r>
          </w:p>
        </w:tc>
        <w:tc>
          <w:tcPr>
            <w:tcW w:w="6256" w:type="dxa"/>
            <w:tcBorders>
              <w:top w:val="nil"/>
              <w:bottom w:val="nil"/>
              <w:right w:val="nil"/>
            </w:tcBorders>
            <w:vAlign w:val="center"/>
          </w:tcPr>
          <w:p w14:paraId="7876241D" w14:textId="77777777" w:rsidR="00562B1A" w:rsidRDefault="00562B1A" w:rsidP="00562B1A">
            <w:r>
              <w:rPr>
                <w:rFonts w:hint="eastAsia"/>
              </w:rPr>
              <w:t>财务人员</w:t>
            </w:r>
            <w:r>
              <w:t>确认新建账目时，系统存储新的账目</w:t>
            </w:r>
            <w:r>
              <w:rPr>
                <w:rFonts w:hint="eastAsia"/>
              </w:rPr>
              <w:t>，</w:t>
            </w:r>
            <w:r>
              <w:t>参见</w:t>
            </w:r>
            <w:r>
              <w:rPr>
                <w:rFonts w:hint="eastAsia"/>
              </w:rPr>
              <w:t>Bill.Update</w:t>
            </w:r>
          </w:p>
        </w:tc>
      </w:tr>
      <w:tr w:rsidR="00562B1A" w14:paraId="7949D19A" w14:textId="77777777" w:rsidTr="00562B1A">
        <w:trPr>
          <w:trHeight w:val="454"/>
        </w:trPr>
        <w:tc>
          <w:tcPr>
            <w:tcW w:w="2050" w:type="dxa"/>
            <w:tcBorders>
              <w:top w:val="nil"/>
              <w:left w:val="nil"/>
            </w:tcBorders>
            <w:vAlign w:val="center"/>
          </w:tcPr>
          <w:p w14:paraId="2B5571FF" w14:textId="77777777" w:rsidR="00562B1A" w:rsidRDefault="00562B1A" w:rsidP="00562B1A">
            <w:r>
              <w:rPr>
                <w:rFonts w:hint="eastAsia"/>
              </w:rPr>
              <w:t>Bill.New</w:t>
            </w:r>
            <w:r>
              <w:t>.Cancel</w:t>
            </w:r>
          </w:p>
        </w:tc>
        <w:tc>
          <w:tcPr>
            <w:tcW w:w="6256" w:type="dxa"/>
            <w:tcBorders>
              <w:top w:val="nil"/>
              <w:right w:val="nil"/>
            </w:tcBorders>
            <w:vAlign w:val="center"/>
          </w:tcPr>
          <w:p w14:paraId="08031503" w14:textId="77777777" w:rsidR="00562B1A" w:rsidRDefault="00562B1A" w:rsidP="00562B1A">
            <w:r>
              <w:rPr>
                <w:rFonts w:hint="eastAsia"/>
              </w:rPr>
              <w:t>财务人员</w:t>
            </w:r>
            <w:r>
              <w:t>取消新建账目，系统返回查看界面，参见</w:t>
            </w:r>
            <w:r>
              <w:rPr>
                <w:rFonts w:hint="eastAsia"/>
              </w:rPr>
              <w:t>Bill.See</w:t>
            </w:r>
          </w:p>
        </w:tc>
      </w:tr>
      <w:tr w:rsidR="00562B1A" w14:paraId="5AFC649A" w14:textId="77777777" w:rsidTr="00562B1A">
        <w:trPr>
          <w:trHeight w:val="454"/>
        </w:trPr>
        <w:tc>
          <w:tcPr>
            <w:tcW w:w="2050" w:type="dxa"/>
            <w:tcBorders>
              <w:left w:val="nil"/>
            </w:tcBorders>
            <w:vAlign w:val="center"/>
          </w:tcPr>
          <w:p w14:paraId="1FFB0605" w14:textId="77777777" w:rsidR="00562B1A" w:rsidRDefault="00562B1A" w:rsidP="00562B1A">
            <w:r>
              <w:rPr>
                <w:rFonts w:hint="eastAsia"/>
              </w:rPr>
              <w:t>Bill.</w:t>
            </w:r>
            <w:r>
              <w:t>Update</w:t>
            </w:r>
          </w:p>
        </w:tc>
        <w:tc>
          <w:tcPr>
            <w:tcW w:w="6256" w:type="dxa"/>
            <w:tcBorders>
              <w:right w:val="nil"/>
            </w:tcBorders>
            <w:vAlign w:val="center"/>
          </w:tcPr>
          <w:p w14:paraId="7C22B811" w14:textId="77777777" w:rsidR="00562B1A" w:rsidRDefault="00562B1A" w:rsidP="00562B1A">
            <w:r>
              <w:rPr>
                <w:rFonts w:hint="eastAsia"/>
              </w:rPr>
              <w:t>系统存储</w:t>
            </w:r>
            <w:r>
              <w:t>新的期初账目信息，更新期初账目列表</w:t>
            </w:r>
          </w:p>
        </w:tc>
      </w:tr>
    </w:tbl>
    <w:p w14:paraId="1FAC4EAD" w14:textId="77777777" w:rsidR="00562B1A" w:rsidRDefault="00562B1A" w:rsidP="00562B1A"/>
    <w:p w14:paraId="3052F773" w14:textId="77777777" w:rsidR="00562B1A" w:rsidRDefault="00562B1A" w:rsidP="00562B1A">
      <w:pPr>
        <w:pStyle w:val="3"/>
      </w:pPr>
      <w:bookmarkStart w:id="35" w:name="_Toc432520352"/>
      <w:r>
        <w:t>3.2.17</w:t>
      </w:r>
      <w:r>
        <w:rPr>
          <w:rFonts w:hint="eastAsia"/>
        </w:rPr>
        <w:t>银行账户</w:t>
      </w:r>
      <w:r>
        <w:t>管理</w:t>
      </w:r>
      <w:bookmarkEnd w:id="35"/>
    </w:p>
    <w:p w14:paraId="79EBBDE2" w14:textId="77777777" w:rsidR="00562B1A" w:rsidRDefault="00562B1A" w:rsidP="00562B1A">
      <w:pPr>
        <w:pStyle w:val="4"/>
      </w:pPr>
      <w:r>
        <w:rPr>
          <w:rFonts w:hint="eastAsia"/>
        </w:rPr>
        <w:t>3</w:t>
      </w:r>
      <w:r>
        <w:t>.2.17.1</w:t>
      </w:r>
      <w:r>
        <w:rPr>
          <w:rFonts w:hint="eastAsia"/>
        </w:rPr>
        <w:t>特性描述</w:t>
      </w:r>
    </w:p>
    <w:p w14:paraId="63E06F66" w14:textId="77777777" w:rsidR="00562B1A" w:rsidRDefault="00562B1A" w:rsidP="00562B1A">
      <w:pPr>
        <w:ind w:firstLine="420"/>
        <w:jc w:val="left"/>
      </w:pPr>
      <w:r>
        <w:rPr>
          <w:rFonts w:hint="eastAsia"/>
        </w:rPr>
        <w:t>当</w:t>
      </w:r>
      <w:r>
        <w:t>公司银行账户需要管理时，一个拥有最高权限的财务人员进行处理，完成</w:t>
      </w:r>
      <w:r>
        <w:rPr>
          <w:rFonts w:hint="eastAsia"/>
        </w:rPr>
        <w:t>增加</w:t>
      </w:r>
      <w:r>
        <w:t>、删除、修改、查看账户等操作。</w:t>
      </w:r>
    </w:p>
    <w:p w14:paraId="341E9644" w14:textId="77777777" w:rsidR="00562B1A" w:rsidRPr="00B15BD3" w:rsidRDefault="00562B1A" w:rsidP="00562B1A">
      <w:pPr>
        <w:ind w:firstLine="420"/>
        <w:jc w:val="left"/>
      </w:pPr>
      <w:r>
        <w:rPr>
          <w:rFonts w:hint="eastAsia"/>
        </w:rPr>
        <w:t>优先级</w:t>
      </w:r>
      <w:r>
        <w:rPr>
          <w:rFonts w:hint="eastAsia"/>
        </w:rPr>
        <w:t>=</w:t>
      </w:r>
      <w:r>
        <w:t>中</w:t>
      </w:r>
    </w:p>
    <w:p w14:paraId="14776BFF" w14:textId="77777777" w:rsidR="00562B1A" w:rsidRDefault="00562B1A" w:rsidP="00562B1A">
      <w:pPr>
        <w:pStyle w:val="4"/>
      </w:pPr>
      <w:r>
        <w:rPr>
          <w:rFonts w:hint="eastAsia"/>
        </w:rPr>
        <w:t>3</w:t>
      </w:r>
      <w:r>
        <w:t>.2.17.2</w:t>
      </w:r>
      <w:r>
        <w:rPr>
          <w:rFonts w:hint="eastAsia"/>
        </w:rPr>
        <w:t>刺激</w:t>
      </w:r>
      <w:r>
        <w:rPr>
          <w:rFonts w:hint="eastAsia"/>
        </w:rPr>
        <w:t>/</w:t>
      </w:r>
      <w:r>
        <w:rPr>
          <w:rFonts w:hint="eastAsia"/>
        </w:rPr>
        <w:t>响应</w:t>
      </w:r>
      <w:r>
        <w:t>序列</w:t>
      </w:r>
    </w:p>
    <w:p w14:paraId="4476DF71" w14:textId="77777777" w:rsidR="00562B1A" w:rsidRDefault="00562B1A" w:rsidP="00562B1A">
      <w:r>
        <w:rPr>
          <w:rFonts w:hint="eastAsia"/>
        </w:rPr>
        <w:t>刺激：财务人员</w:t>
      </w:r>
      <w:r>
        <w:t>选择</w:t>
      </w:r>
      <w:r>
        <w:rPr>
          <w:rFonts w:hint="eastAsia"/>
        </w:rPr>
        <w:t>银行账户</w:t>
      </w:r>
      <w:r>
        <w:t>信息管理功能</w:t>
      </w:r>
      <w:r>
        <w:rPr>
          <w:rFonts w:hint="eastAsia"/>
        </w:rPr>
        <w:t>。</w:t>
      </w:r>
    </w:p>
    <w:p w14:paraId="1F66C8AC" w14:textId="77777777" w:rsidR="00562B1A" w:rsidRPr="000A117C" w:rsidRDefault="00562B1A" w:rsidP="00562B1A">
      <w:r>
        <w:rPr>
          <w:rFonts w:hint="eastAsia"/>
        </w:rPr>
        <w:t>响应：系统进入</w:t>
      </w:r>
      <w:r>
        <w:t>查看界面，显示当前</w:t>
      </w:r>
      <w:r>
        <w:rPr>
          <w:rFonts w:hint="eastAsia"/>
        </w:rPr>
        <w:t>银行账户</w:t>
      </w:r>
      <w:r>
        <w:t>信息列表</w:t>
      </w:r>
      <w:r>
        <w:rPr>
          <w:rFonts w:hint="eastAsia"/>
        </w:rPr>
        <w:t>。</w:t>
      </w:r>
    </w:p>
    <w:p w14:paraId="452D2110" w14:textId="77777777" w:rsidR="00562B1A" w:rsidRDefault="00562B1A" w:rsidP="00562B1A">
      <w:r>
        <w:rPr>
          <w:rFonts w:hint="eastAsia"/>
        </w:rPr>
        <w:t>刺激：财务人员</w:t>
      </w:r>
      <w:r>
        <w:t>请求新建</w:t>
      </w:r>
      <w:r>
        <w:rPr>
          <w:rFonts w:hint="eastAsia"/>
        </w:rPr>
        <w:t>银行账户</w:t>
      </w:r>
      <w:r>
        <w:t>信息。</w:t>
      </w:r>
    </w:p>
    <w:p w14:paraId="6F5A2D97" w14:textId="77777777" w:rsidR="00562B1A" w:rsidRDefault="00562B1A" w:rsidP="00562B1A">
      <w:r>
        <w:rPr>
          <w:rFonts w:hint="eastAsia"/>
        </w:rPr>
        <w:t>响应：系统</w:t>
      </w:r>
      <w:r>
        <w:t>要求输入新</w:t>
      </w:r>
      <w:r>
        <w:rPr>
          <w:rFonts w:hint="eastAsia"/>
        </w:rPr>
        <w:t>银行账户</w:t>
      </w:r>
      <w:r>
        <w:t>信息。</w:t>
      </w:r>
    </w:p>
    <w:p w14:paraId="7193DE55" w14:textId="77777777" w:rsidR="00562B1A" w:rsidRDefault="00562B1A" w:rsidP="00562B1A">
      <w:pPr>
        <w:ind w:left="630" w:hangingChars="300" w:hanging="630"/>
      </w:pPr>
      <w:r>
        <w:rPr>
          <w:rFonts w:hint="eastAsia"/>
        </w:rPr>
        <w:t>刺激：财务人员</w:t>
      </w:r>
      <w:r>
        <w:t>输入</w:t>
      </w:r>
      <w:r>
        <w:rPr>
          <w:rFonts w:hint="eastAsia"/>
        </w:rPr>
        <w:t>银行账户</w:t>
      </w:r>
      <w:r>
        <w:t>信息，确认新建。</w:t>
      </w:r>
    </w:p>
    <w:p w14:paraId="50C5530C" w14:textId="77777777" w:rsidR="00562B1A" w:rsidRPr="000A117C" w:rsidRDefault="00562B1A" w:rsidP="00562B1A">
      <w:pPr>
        <w:ind w:left="630" w:hangingChars="300" w:hanging="630"/>
      </w:pPr>
      <w:r>
        <w:rPr>
          <w:rFonts w:hint="eastAsia"/>
        </w:rPr>
        <w:t>响应：</w:t>
      </w:r>
      <w:r>
        <w:t>系统</w:t>
      </w:r>
      <w:r>
        <w:rPr>
          <w:rFonts w:hint="eastAsia"/>
        </w:rPr>
        <w:t>更新银行账户</w:t>
      </w:r>
      <w:r>
        <w:t>信息，返回查看界面。</w:t>
      </w:r>
    </w:p>
    <w:p w14:paraId="3D0FCA0D" w14:textId="77777777" w:rsidR="00562B1A" w:rsidRDefault="00562B1A" w:rsidP="00562B1A">
      <w:r>
        <w:rPr>
          <w:rFonts w:hint="eastAsia"/>
        </w:rPr>
        <w:t>刺激：财务人员</w:t>
      </w:r>
      <w:r>
        <w:t>取消新建操作。</w:t>
      </w:r>
    </w:p>
    <w:p w14:paraId="21C734A2" w14:textId="77777777" w:rsidR="00562B1A" w:rsidRDefault="00562B1A" w:rsidP="00562B1A">
      <w:r>
        <w:rPr>
          <w:rFonts w:hint="eastAsia"/>
        </w:rPr>
        <w:t>响应：系统</w:t>
      </w:r>
      <w:r>
        <w:t>取消新建流程，返回查看界面。</w:t>
      </w:r>
    </w:p>
    <w:p w14:paraId="723AF182" w14:textId="77777777" w:rsidR="00562B1A" w:rsidRDefault="00562B1A" w:rsidP="00562B1A">
      <w:r>
        <w:rPr>
          <w:rFonts w:hint="eastAsia"/>
        </w:rPr>
        <w:t>刺激：财务人员</w:t>
      </w:r>
      <w:r>
        <w:t>请求删除选中</w:t>
      </w:r>
      <w:r>
        <w:rPr>
          <w:rFonts w:hint="eastAsia"/>
        </w:rPr>
        <w:t>银行账户</w:t>
      </w:r>
      <w:r>
        <w:t>信息。</w:t>
      </w:r>
    </w:p>
    <w:p w14:paraId="5A4FED14" w14:textId="77777777" w:rsidR="00562B1A" w:rsidRDefault="00562B1A" w:rsidP="00562B1A">
      <w:r>
        <w:rPr>
          <w:rFonts w:hint="eastAsia"/>
        </w:rPr>
        <w:t>响应：系统</w:t>
      </w:r>
      <w:r>
        <w:t>提示是否确认删除。</w:t>
      </w:r>
    </w:p>
    <w:p w14:paraId="474704FD" w14:textId="77777777" w:rsidR="00562B1A" w:rsidRDefault="00562B1A" w:rsidP="00562B1A">
      <w:r>
        <w:rPr>
          <w:rFonts w:hint="eastAsia"/>
        </w:rPr>
        <w:t>刺激：财务人员</w:t>
      </w:r>
      <w:r>
        <w:t>确认删除。</w:t>
      </w:r>
    </w:p>
    <w:p w14:paraId="0A9726E5" w14:textId="77777777" w:rsidR="00562B1A" w:rsidRDefault="00562B1A" w:rsidP="00562B1A">
      <w:r>
        <w:rPr>
          <w:rFonts w:hint="eastAsia"/>
        </w:rPr>
        <w:t>响应：系统</w:t>
      </w:r>
      <w:r>
        <w:t>删除</w:t>
      </w:r>
      <w:r>
        <w:rPr>
          <w:rFonts w:hint="eastAsia"/>
        </w:rPr>
        <w:t>银行账户</w:t>
      </w:r>
      <w:r>
        <w:t>信息条目，更新</w:t>
      </w:r>
      <w:r>
        <w:rPr>
          <w:rFonts w:hint="eastAsia"/>
        </w:rPr>
        <w:t>银行账户</w:t>
      </w:r>
      <w:r>
        <w:t>信息列表</w:t>
      </w:r>
      <w:r>
        <w:rPr>
          <w:rFonts w:hint="eastAsia"/>
        </w:rPr>
        <w:t>，</w:t>
      </w:r>
      <w:r>
        <w:t>返回查看界面。</w:t>
      </w:r>
    </w:p>
    <w:p w14:paraId="63BBCF85" w14:textId="77777777" w:rsidR="00562B1A" w:rsidRDefault="00562B1A" w:rsidP="00562B1A">
      <w:r>
        <w:rPr>
          <w:rFonts w:hint="eastAsia"/>
        </w:rPr>
        <w:t>刺激：财务人员</w:t>
      </w:r>
      <w:r>
        <w:t>取消删除。</w:t>
      </w:r>
    </w:p>
    <w:p w14:paraId="3715013A" w14:textId="77777777" w:rsidR="00562B1A" w:rsidRDefault="00562B1A" w:rsidP="00562B1A">
      <w:r>
        <w:rPr>
          <w:rFonts w:hint="eastAsia"/>
        </w:rPr>
        <w:t>响应：系统</w:t>
      </w:r>
      <w:r>
        <w:t>返回查看界面。</w:t>
      </w:r>
    </w:p>
    <w:p w14:paraId="3BDCD4BA" w14:textId="77777777" w:rsidR="00562B1A" w:rsidRDefault="00562B1A" w:rsidP="00562B1A">
      <w:r>
        <w:rPr>
          <w:rFonts w:hint="eastAsia"/>
        </w:rPr>
        <w:t>刺激：财务人员</w:t>
      </w:r>
      <w:r>
        <w:t>请求修改选中</w:t>
      </w:r>
      <w:r>
        <w:rPr>
          <w:rFonts w:hint="eastAsia"/>
        </w:rPr>
        <w:t>银行账户</w:t>
      </w:r>
      <w:r>
        <w:t>信息。</w:t>
      </w:r>
    </w:p>
    <w:p w14:paraId="21D9C86D" w14:textId="77777777" w:rsidR="00562B1A" w:rsidRDefault="00562B1A" w:rsidP="00562B1A">
      <w:r>
        <w:rPr>
          <w:rFonts w:hint="eastAsia"/>
        </w:rPr>
        <w:t>响应：系统将</w:t>
      </w:r>
      <w:r>
        <w:t>选中</w:t>
      </w:r>
      <w:r>
        <w:rPr>
          <w:rFonts w:hint="eastAsia"/>
        </w:rPr>
        <w:t>银行账户</w:t>
      </w:r>
      <w:r>
        <w:t>信息设为可编辑状态。</w:t>
      </w:r>
    </w:p>
    <w:p w14:paraId="3AEAC3CE" w14:textId="77777777" w:rsidR="00562B1A" w:rsidRDefault="00562B1A" w:rsidP="00562B1A">
      <w:r>
        <w:rPr>
          <w:rFonts w:hint="eastAsia"/>
        </w:rPr>
        <w:t>刺激：财务人员</w:t>
      </w:r>
      <w:r>
        <w:t>输入修改信息，确认修改。</w:t>
      </w:r>
    </w:p>
    <w:p w14:paraId="5B66973E" w14:textId="77777777" w:rsidR="00562B1A" w:rsidRDefault="00562B1A" w:rsidP="00562B1A">
      <w:pPr>
        <w:ind w:left="630" w:hangingChars="300" w:hanging="630"/>
      </w:pPr>
      <w:r>
        <w:rPr>
          <w:rFonts w:hint="eastAsia"/>
        </w:rPr>
        <w:lastRenderedPageBreak/>
        <w:t>响应：</w:t>
      </w:r>
      <w:r>
        <w:t>系统</w:t>
      </w:r>
      <w:r>
        <w:rPr>
          <w:rFonts w:hint="eastAsia"/>
        </w:rPr>
        <w:t>更新</w:t>
      </w:r>
      <w:r>
        <w:t>员工信息，返回查看界面。</w:t>
      </w:r>
    </w:p>
    <w:p w14:paraId="09C50476" w14:textId="77777777" w:rsidR="00562B1A" w:rsidRDefault="00562B1A" w:rsidP="00562B1A">
      <w:r>
        <w:rPr>
          <w:rFonts w:hint="eastAsia"/>
        </w:rPr>
        <w:t>刺激：财务人员取消</w:t>
      </w:r>
      <w:r>
        <w:t>修改信息操作。</w:t>
      </w:r>
    </w:p>
    <w:p w14:paraId="6648DBA9" w14:textId="77777777" w:rsidR="00562B1A" w:rsidRPr="00B15BD3" w:rsidRDefault="00562B1A" w:rsidP="00562B1A">
      <w:r>
        <w:rPr>
          <w:rFonts w:hint="eastAsia"/>
        </w:rPr>
        <w:t>响应：系统放弃</w:t>
      </w:r>
      <w:r>
        <w:t>修改，返回查看界面。</w:t>
      </w:r>
    </w:p>
    <w:p w14:paraId="141FD676" w14:textId="77777777" w:rsidR="00562B1A" w:rsidRPr="00FB23EC" w:rsidRDefault="00562B1A" w:rsidP="00562B1A">
      <w:pPr>
        <w:pStyle w:val="4"/>
      </w:pPr>
      <w:r>
        <w:rPr>
          <w:rFonts w:hint="eastAsia"/>
        </w:rPr>
        <w:t>3</w:t>
      </w:r>
      <w:r>
        <w:t>.2.17.3</w:t>
      </w:r>
      <w:r>
        <w:rPr>
          <w:rFonts w:hint="eastAsia"/>
        </w:rPr>
        <w:t>相关</w:t>
      </w:r>
      <w:r>
        <w:t>功能需求</w:t>
      </w:r>
    </w:p>
    <w:tbl>
      <w:tblPr>
        <w:tblStyle w:val="a4"/>
        <w:tblW w:w="0" w:type="auto"/>
        <w:tblInd w:w="5" w:type="dxa"/>
        <w:tblLook w:val="04A0" w:firstRow="1" w:lastRow="0" w:firstColumn="1" w:lastColumn="0" w:noHBand="0" w:noVBand="1"/>
      </w:tblPr>
      <w:tblGrid>
        <w:gridCol w:w="2717"/>
        <w:gridCol w:w="5584"/>
      </w:tblGrid>
      <w:tr w:rsidR="00562B1A" w:rsidRPr="00924967" w14:paraId="7DA46FBD" w14:textId="77777777" w:rsidTr="00616D77">
        <w:trPr>
          <w:trHeight w:val="454"/>
        </w:trPr>
        <w:tc>
          <w:tcPr>
            <w:tcW w:w="2296" w:type="dxa"/>
            <w:tcBorders>
              <w:left w:val="nil"/>
              <w:bottom w:val="nil"/>
            </w:tcBorders>
            <w:shd w:val="clear" w:color="auto" w:fill="auto"/>
            <w:vAlign w:val="center"/>
          </w:tcPr>
          <w:p w14:paraId="24732E35" w14:textId="77777777" w:rsidR="00562B1A" w:rsidRDefault="00562B1A" w:rsidP="00562B1A">
            <w:r>
              <w:t>BankAccount</w:t>
            </w:r>
            <w:r>
              <w:rPr>
                <w:rFonts w:hint="eastAsia"/>
              </w:rPr>
              <w:t>.</w:t>
            </w:r>
            <w:r>
              <w:t>See</w:t>
            </w:r>
          </w:p>
        </w:tc>
        <w:tc>
          <w:tcPr>
            <w:tcW w:w="6000" w:type="dxa"/>
            <w:tcBorders>
              <w:bottom w:val="nil"/>
              <w:right w:val="nil"/>
            </w:tcBorders>
            <w:shd w:val="clear" w:color="auto" w:fill="auto"/>
            <w:vAlign w:val="center"/>
          </w:tcPr>
          <w:p w14:paraId="71C069B6" w14:textId="77777777" w:rsidR="00562B1A" w:rsidRPr="00924967" w:rsidRDefault="00562B1A" w:rsidP="00562B1A">
            <w:r>
              <w:rPr>
                <w:rFonts w:hint="eastAsia"/>
              </w:rPr>
              <w:t>系统显示银行账户</w:t>
            </w:r>
            <w:r>
              <w:t>信息列表</w:t>
            </w:r>
            <w:r>
              <w:rPr>
                <w:rFonts w:hint="eastAsia"/>
              </w:rPr>
              <w:t>，</w:t>
            </w:r>
            <w:r>
              <w:t>包括</w:t>
            </w:r>
            <w:r>
              <w:rPr>
                <w:rFonts w:hint="eastAsia"/>
              </w:rPr>
              <w:t>名称</w:t>
            </w:r>
            <w:r>
              <w:t>和金额</w:t>
            </w:r>
          </w:p>
        </w:tc>
      </w:tr>
      <w:tr w:rsidR="00616D77" w:rsidRPr="00924967" w14:paraId="2383D2B3" w14:textId="77777777" w:rsidTr="00616D77">
        <w:trPr>
          <w:trHeight w:val="454"/>
        </w:trPr>
        <w:tc>
          <w:tcPr>
            <w:tcW w:w="2296" w:type="dxa"/>
            <w:tcBorders>
              <w:top w:val="nil"/>
              <w:left w:val="nil"/>
              <w:bottom w:val="single" w:sz="4" w:space="0" w:color="auto"/>
            </w:tcBorders>
            <w:shd w:val="clear" w:color="auto" w:fill="auto"/>
            <w:vAlign w:val="center"/>
          </w:tcPr>
          <w:p w14:paraId="47B3AA17" w14:textId="5255BBF3" w:rsidR="00616D77" w:rsidRDefault="00616D77" w:rsidP="00562B1A">
            <w:r>
              <w:rPr>
                <w:rFonts w:hint="eastAsia"/>
              </w:rPr>
              <w:t>BankAccount.</w:t>
            </w:r>
            <w:r>
              <w:t>See.Lookup</w:t>
            </w:r>
          </w:p>
        </w:tc>
        <w:tc>
          <w:tcPr>
            <w:tcW w:w="6000" w:type="dxa"/>
            <w:tcBorders>
              <w:top w:val="nil"/>
              <w:bottom w:val="single" w:sz="4" w:space="0" w:color="auto"/>
              <w:right w:val="nil"/>
            </w:tcBorders>
            <w:shd w:val="clear" w:color="auto" w:fill="auto"/>
            <w:vAlign w:val="center"/>
          </w:tcPr>
          <w:p w14:paraId="52911948" w14:textId="26C84CEB" w:rsidR="00616D77" w:rsidRDefault="00616D77" w:rsidP="00562B1A">
            <w:r>
              <w:rPr>
                <w:rFonts w:hint="eastAsia"/>
              </w:rPr>
              <w:t>财务人员</w:t>
            </w:r>
            <w:r>
              <w:t>输入账</w:t>
            </w:r>
            <w:r>
              <w:rPr>
                <w:rFonts w:hint="eastAsia"/>
              </w:rPr>
              <w:t>号</w:t>
            </w:r>
            <w:r>
              <w:t>前几个数字，系统显示符合要求的账</w:t>
            </w:r>
            <w:r>
              <w:rPr>
                <w:rFonts w:hint="eastAsia"/>
              </w:rPr>
              <w:t>户</w:t>
            </w:r>
          </w:p>
        </w:tc>
      </w:tr>
      <w:tr w:rsidR="00562B1A" w14:paraId="29F793D2" w14:textId="77777777" w:rsidTr="00616D77">
        <w:trPr>
          <w:trHeight w:val="454"/>
        </w:trPr>
        <w:tc>
          <w:tcPr>
            <w:tcW w:w="2296" w:type="dxa"/>
            <w:tcBorders>
              <w:top w:val="single" w:sz="4" w:space="0" w:color="auto"/>
              <w:left w:val="nil"/>
              <w:bottom w:val="nil"/>
            </w:tcBorders>
            <w:shd w:val="clear" w:color="auto" w:fill="auto"/>
            <w:vAlign w:val="center"/>
          </w:tcPr>
          <w:p w14:paraId="285F92FB" w14:textId="77777777" w:rsidR="00562B1A" w:rsidRDefault="00562B1A" w:rsidP="00562B1A">
            <w:r>
              <w:rPr>
                <w:rFonts w:hint="eastAsia"/>
              </w:rPr>
              <w:t>BankAccount.New</w:t>
            </w:r>
          </w:p>
        </w:tc>
        <w:tc>
          <w:tcPr>
            <w:tcW w:w="6000" w:type="dxa"/>
            <w:tcBorders>
              <w:top w:val="single" w:sz="4" w:space="0" w:color="auto"/>
              <w:bottom w:val="nil"/>
              <w:right w:val="nil"/>
            </w:tcBorders>
            <w:shd w:val="clear" w:color="auto" w:fill="auto"/>
            <w:vAlign w:val="center"/>
          </w:tcPr>
          <w:p w14:paraId="7596819E" w14:textId="77777777" w:rsidR="00562B1A" w:rsidRDefault="00562B1A" w:rsidP="00562B1A">
            <w:r>
              <w:rPr>
                <w:rFonts w:hint="eastAsia"/>
              </w:rPr>
              <w:t>在财务人员要求</w:t>
            </w:r>
            <w:r>
              <w:t>新建</w:t>
            </w:r>
            <w:r>
              <w:rPr>
                <w:rFonts w:hint="eastAsia"/>
              </w:rPr>
              <w:t>银行账户信息时，</w:t>
            </w:r>
            <w:r>
              <w:t>系统应弹出新建</w:t>
            </w:r>
            <w:r>
              <w:rPr>
                <w:rFonts w:hint="eastAsia"/>
              </w:rPr>
              <w:t>银行账户</w:t>
            </w:r>
            <w:r>
              <w:t>信息界面</w:t>
            </w:r>
            <w:r>
              <w:rPr>
                <w:rFonts w:hint="eastAsia"/>
              </w:rPr>
              <w:t>，</w:t>
            </w:r>
            <w:r>
              <w:t>要求输入新</w:t>
            </w:r>
            <w:r>
              <w:rPr>
                <w:rFonts w:hint="eastAsia"/>
              </w:rPr>
              <w:t>银行账户</w:t>
            </w:r>
            <w:r>
              <w:t>名称</w:t>
            </w:r>
          </w:p>
        </w:tc>
      </w:tr>
      <w:tr w:rsidR="00562B1A" w14:paraId="73709D54" w14:textId="77777777" w:rsidTr="00562B1A">
        <w:trPr>
          <w:trHeight w:val="454"/>
        </w:trPr>
        <w:tc>
          <w:tcPr>
            <w:tcW w:w="2296" w:type="dxa"/>
            <w:tcBorders>
              <w:top w:val="nil"/>
              <w:left w:val="nil"/>
              <w:bottom w:val="nil"/>
            </w:tcBorders>
            <w:shd w:val="clear" w:color="auto" w:fill="auto"/>
            <w:vAlign w:val="center"/>
          </w:tcPr>
          <w:p w14:paraId="19EE97DD" w14:textId="77777777" w:rsidR="00562B1A" w:rsidRDefault="00562B1A" w:rsidP="00562B1A">
            <w:r>
              <w:rPr>
                <w:rFonts w:hint="eastAsia"/>
              </w:rPr>
              <w:t>BankAccount.</w:t>
            </w:r>
            <w:r>
              <w:t>New.Input</w:t>
            </w:r>
          </w:p>
        </w:tc>
        <w:tc>
          <w:tcPr>
            <w:tcW w:w="6000" w:type="dxa"/>
            <w:tcBorders>
              <w:top w:val="nil"/>
              <w:bottom w:val="nil"/>
              <w:right w:val="nil"/>
            </w:tcBorders>
            <w:shd w:val="clear" w:color="auto" w:fill="auto"/>
            <w:vAlign w:val="center"/>
          </w:tcPr>
          <w:p w14:paraId="7144B214" w14:textId="77777777" w:rsidR="00562B1A" w:rsidRDefault="00562B1A" w:rsidP="00562B1A">
            <w:r>
              <w:rPr>
                <w:rFonts w:hint="eastAsia"/>
              </w:rPr>
              <w:t>在财务人员</w:t>
            </w:r>
            <w:r>
              <w:t>新建</w:t>
            </w:r>
            <w:r>
              <w:rPr>
                <w:rFonts w:hint="eastAsia"/>
              </w:rPr>
              <w:t>银行账户</w:t>
            </w:r>
            <w:r>
              <w:t>信息时，系统</w:t>
            </w:r>
            <w:r>
              <w:rPr>
                <w:rFonts w:hint="eastAsia"/>
              </w:rPr>
              <w:t>应</w:t>
            </w:r>
            <w:r>
              <w:t>允许</w:t>
            </w:r>
            <w:r>
              <w:rPr>
                <w:rFonts w:hint="eastAsia"/>
              </w:rPr>
              <w:t>财务人员</w:t>
            </w:r>
            <w:r>
              <w:t>从键盘输</w:t>
            </w:r>
            <w:r>
              <w:rPr>
                <w:rFonts w:hint="eastAsia"/>
              </w:rPr>
              <w:t>入</w:t>
            </w:r>
            <w:r>
              <w:t>信息</w:t>
            </w:r>
          </w:p>
        </w:tc>
      </w:tr>
      <w:tr w:rsidR="00562B1A" w14:paraId="41ACD3DB" w14:textId="77777777" w:rsidTr="00562B1A">
        <w:trPr>
          <w:trHeight w:val="454"/>
        </w:trPr>
        <w:tc>
          <w:tcPr>
            <w:tcW w:w="2296" w:type="dxa"/>
            <w:tcBorders>
              <w:top w:val="nil"/>
              <w:left w:val="nil"/>
              <w:bottom w:val="nil"/>
            </w:tcBorders>
            <w:shd w:val="clear" w:color="auto" w:fill="auto"/>
            <w:vAlign w:val="center"/>
          </w:tcPr>
          <w:p w14:paraId="4250874B" w14:textId="77777777" w:rsidR="00562B1A" w:rsidRDefault="00562B1A" w:rsidP="00562B1A">
            <w:r>
              <w:rPr>
                <w:rFonts w:hint="eastAsia"/>
              </w:rPr>
              <w:t>BankAccount.New.</w:t>
            </w:r>
            <w:r>
              <w:t>Cancel</w:t>
            </w:r>
          </w:p>
        </w:tc>
        <w:tc>
          <w:tcPr>
            <w:tcW w:w="6000" w:type="dxa"/>
            <w:tcBorders>
              <w:top w:val="nil"/>
              <w:bottom w:val="nil"/>
              <w:right w:val="nil"/>
            </w:tcBorders>
            <w:shd w:val="clear" w:color="auto" w:fill="auto"/>
            <w:vAlign w:val="center"/>
          </w:tcPr>
          <w:p w14:paraId="266311C1" w14:textId="77777777" w:rsidR="00562B1A" w:rsidRDefault="00562B1A" w:rsidP="00562B1A">
            <w:r>
              <w:rPr>
                <w:rFonts w:hint="eastAsia"/>
              </w:rPr>
              <w:t>在财务人员</w:t>
            </w:r>
            <w:r>
              <w:t>取消当前新建</w:t>
            </w:r>
            <w:r>
              <w:rPr>
                <w:rFonts w:hint="eastAsia"/>
              </w:rPr>
              <w:t>银行账户</w:t>
            </w:r>
            <w:r>
              <w:t>信息操作</w:t>
            </w:r>
            <w:r>
              <w:rPr>
                <w:rFonts w:hint="eastAsia"/>
              </w:rPr>
              <w:t>时</w:t>
            </w:r>
            <w:r>
              <w:t>，系统应关闭新建</w:t>
            </w:r>
            <w:r>
              <w:rPr>
                <w:rFonts w:hint="eastAsia"/>
              </w:rPr>
              <w:t>界面</w:t>
            </w:r>
            <w:r>
              <w:t>，返回查看界面</w:t>
            </w:r>
          </w:p>
        </w:tc>
      </w:tr>
      <w:tr w:rsidR="00562B1A" w14:paraId="12C29639" w14:textId="77777777" w:rsidTr="00562B1A">
        <w:trPr>
          <w:trHeight w:val="454"/>
        </w:trPr>
        <w:tc>
          <w:tcPr>
            <w:tcW w:w="2296" w:type="dxa"/>
            <w:tcBorders>
              <w:top w:val="nil"/>
              <w:left w:val="nil"/>
              <w:bottom w:val="nil"/>
            </w:tcBorders>
            <w:shd w:val="clear" w:color="auto" w:fill="auto"/>
            <w:vAlign w:val="center"/>
          </w:tcPr>
          <w:p w14:paraId="1E4861FC" w14:textId="77777777" w:rsidR="00562B1A" w:rsidRDefault="00562B1A" w:rsidP="00562B1A">
            <w:r>
              <w:rPr>
                <w:rFonts w:hint="eastAsia"/>
              </w:rPr>
              <w:t>BankAccount.New.</w:t>
            </w:r>
            <w:r>
              <w:t>Confirm</w:t>
            </w:r>
          </w:p>
        </w:tc>
        <w:tc>
          <w:tcPr>
            <w:tcW w:w="6000" w:type="dxa"/>
            <w:tcBorders>
              <w:top w:val="nil"/>
              <w:bottom w:val="nil"/>
              <w:right w:val="nil"/>
            </w:tcBorders>
            <w:shd w:val="clear" w:color="auto" w:fill="auto"/>
            <w:vAlign w:val="center"/>
          </w:tcPr>
          <w:p w14:paraId="59E3C9D3" w14:textId="77777777" w:rsidR="00562B1A" w:rsidRDefault="00562B1A" w:rsidP="00562B1A">
            <w:r>
              <w:rPr>
                <w:rFonts w:hint="eastAsia"/>
              </w:rPr>
              <w:t>在财务人员</w:t>
            </w:r>
            <w:r>
              <w:t>确认新建操作时，系统更新</w:t>
            </w:r>
            <w:r>
              <w:rPr>
                <w:rFonts w:hint="eastAsia"/>
              </w:rPr>
              <w:t>银行账户</w:t>
            </w:r>
            <w:r>
              <w:t>信息数据，</w:t>
            </w:r>
            <w:r>
              <w:rPr>
                <w:rFonts w:hint="eastAsia"/>
              </w:rPr>
              <w:t>参见</w:t>
            </w:r>
            <w:r>
              <w:rPr>
                <w:rFonts w:hint="eastAsia"/>
              </w:rPr>
              <w:t>BankAccount.</w:t>
            </w:r>
            <w:r>
              <w:t>Update</w:t>
            </w:r>
          </w:p>
        </w:tc>
      </w:tr>
      <w:tr w:rsidR="00562B1A" w14:paraId="3D3D81F9" w14:textId="77777777" w:rsidTr="00562B1A">
        <w:trPr>
          <w:trHeight w:val="454"/>
        </w:trPr>
        <w:tc>
          <w:tcPr>
            <w:tcW w:w="2296" w:type="dxa"/>
            <w:tcBorders>
              <w:left w:val="nil"/>
              <w:bottom w:val="nil"/>
            </w:tcBorders>
            <w:shd w:val="clear" w:color="auto" w:fill="auto"/>
            <w:vAlign w:val="center"/>
          </w:tcPr>
          <w:p w14:paraId="4E09B1C4" w14:textId="77777777" w:rsidR="00562B1A" w:rsidRDefault="00562B1A" w:rsidP="00562B1A">
            <w:r>
              <w:rPr>
                <w:rFonts w:hint="eastAsia"/>
              </w:rPr>
              <w:t>BankAccount.Delete</w:t>
            </w:r>
          </w:p>
        </w:tc>
        <w:tc>
          <w:tcPr>
            <w:tcW w:w="6000" w:type="dxa"/>
            <w:tcBorders>
              <w:bottom w:val="nil"/>
              <w:right w:val="nil"/>
            </w:tcBorders>
            <w:shd w:val="clear" w:color="auto" w:fill="auto"/>
            <w:vAlign w:val="center"/>
          </w:tcPr>
          <w:p w14:paraId="64F59AB8" w14:textId="77777777" w:rsidR="00562B1A" w:rsidRDefault="00562B1A" w:rsidP="00562B1A">
            <w:r>
              <w:rPr>
                <w:rFonts w:hint="eastAsia"/>
              </w:rPr>
              <w:t>对于</w:t>
            </w:r>
            <w:r>
              <w:t>选中状态的</w:t>
            </w:r>
            <w:r>
              <w:rPr>
                <w:rFonts w:hint="eastAsia"/>
              </w:rPr>
              <w:t>银行账户</w:t>
            </w:r>
            <w:r>
              <w:t>信息条目，系统应允许</w:t>
            </w:r>
            <w:r>
              <w:rPr>
                <w:rFonts w:hint="eastAsia"/>
              </w:rPr>
              <w:t>财务人员</w:t>
            </w:r>
            <w:r>
              <w:t>对其进行删除操作</w:t>
            </w:r>
          </w:p>
        </w:tc>
      </w:tr>
      <w:tr w:rsidR="00562B1A" w14:paraId="49FD5C85" w14:textId="77777777" w:rsidTr="00562B1A">
        <w:trPr>
          <w:trHeight w:val="454"/>
        </w:trPr>
        <w:tc>
          <w:tcPr>
            <w:tcW w:w="2296" w:type="dxa"/>
            <w:tcBorders>
              <w:top w:val="nil"/>
              <w:left w:val="nil"/>
              <w:bottom w:val="nil"/>
            </w:tcBorders>
            <w:shd w:val="clear" w:color="auto" w:fill="auto"/>
            <w:vAlign w:val="center"/>
          </w:tcPr>
          <w:p w14:paraId="7BB01455" w14:textId="77777777" w:rsidR="00562B1A" w:rsidRDefault="00562B1A" w:rsidP="00562B1A">
            <w:r>
              <w:rPr>
                <w:rFonts w:hint="eastAsia"/>
              </w:rPr>
              <w:t>BankAccount.Delete</w:t>
            </w:r>
            <w:r>
              <w:t>.Cancel</w:t>
            </w:r>
          </w:p>
        </w:tc>
        <w:tc>
          <w:tcPr>
            <w:tcW w:w="6000" w:type="dxa"/>
            <w:tcBorders>
              <w:top w:val="nil"/>
              <w:bottom w:val="nil"/>
              <w:right w:val="nil"/>
            </w:tcBorders>
            <w:shd w:val="clear" w:color="auto" w:fill="auto"/>
            <w:vAlign w:val="center"/>
          </w:tcPr>
          <w:p w14:paraId="2D08E9C8" w14:textId="77777777" w:rsidR="00562B1A" w:rsidRDefault="00562B1A" w:rsidP="00562B1A">
            <w:r>
              <w:rPr>
                <w:rFonts w:hint="eastAsia"/>
              </w:rPr>
              <w:t>当财务人员取消</w:t>
            </w:r>
            <w:r>
              <w:t>删除操作时，系统返回查看界面</w:t>
            </w:r>
          </w:p>
        </w:tc>
      </w:tr>
      <w:tr w:rsidR="00562B1A" w14:paraId="1BD80016" w14:textId="77777777" w:rsidTr="00562B1A">
        <w:trPr>
          <w:trHeight w:val="454"/>
        </w:trPr>
        <w:tc>
          <w:tcPr>
            <w:tcW w:w="2296" w:type="dxa"/>
            <w:tcBorders>
              <w:top w:val="nil"/>
              <w:left w:val="nil"/>
              <w:bottom w:val="single" w:sz="4" w:space="0" w:color="auto"/>
            </w:tcBorders>
            <w:shd w:val="clear" w:color="auto" w:fill="auto"/>
            <w:vAlign w:val="center"/>
          </w:tcPr>
          <w:p w14:paraId="17D3435E" w14:textId="77777777" w:rsidR="00562B1A" w:rsidRDefault="00562B1A" w:rsidP="00562B1A">
            <w:r>
              <w:rPr>
                <w:rFonts w:hint="eastAsia"/>
              </w:rPr>
              <w:t>BankAccount.Delete</w:t>
            </w:r>
            <w:r>
              <w:t>.Confirm</w:t>
            </w:r>
          </w:p>
        </w:tc>
        <w:tc>
          <w:tcPr>
            <w:tcW w:w="6000" w:type="dxa"/>
            <w:tcBorders>
              <w:top w:val="nil"/>
              <w:bottom w:val="single" w:sz="4" w:space="0" w:color="auto"/>
              <w:right w:val="nil"/>
            </w:tcBorders>
            <w:shd w:val="clear" w:color="auto" w:fill="auto"/>
            <w:vAlign w:val="center"/>
          </w:tcPr>
          <w:p w14:paraId="1ECC39F4" w14:textId="77777777" w:rsidR="00562B1A" w:rsidRDefault="00562B1A" w:rsidP="00562B1A">
            <w:r>
              <w:rPr>
                <w:rFonts w:hint="eastAsia"/>
              </w:rPr>
              <w:t>当财务人员</w:t>
            </w:r>
            <w:r>
              <w:t>确认删除操作时，系统更新</w:t>
            </w:r>
            <w:r>
              <w:rPr>
                <w:rFonts w:hint="eastAsia"/>
              </w:rPr>
              <w:t>银行账户</w:t>
            </w:r>
            <w:r>
              <w:t>信息数据，</w:t>
            </w:r>
            <w:r>
              <w:rPr>
                <w:rFonts w:hint="eastAsia"/>
              </w:rPr>
              <w:t>参见</w:t>
            </w:r>
            <w:r>
              <w:rPr>
                <w:rFonts w:hint="eastAsia"/>
              </w:rPr>
              <w:t>BankAccount.</w:t>
            </w:r>
            <w:r>
              <w:t>Update</w:t>
            </w:r>
          </w:p>
        </w:tc>
      </w:tr>
      <w:tr w:rsidR="00562B1A" w14:paraId="0A77AC0C" w14:textId="77777777" w:rsidTr="00562B1A">
        <w:trPr>
          <w:trHeight w:val="454"/>
        </w:trPr>
        <w:tc>
          <w:tcPr>
            <w:tcW w:w="2296" w:type="dxa"/>
            <w:tcBorders>
              <w:left w:val="nil"/>
              <w:bottom w:val="nil"/>
            </w:tcBorders>
            <w:shd w:val="clear" w:color="auto" w:fill="auto"/>
            <w:vAlign w:val="center"/>
          </w:tcPr>
          <w:p w14:paraId="4888198B" w14:textId="77777777" w:rsidR="00562B1A" w:rsidRDefault="00562B1A" w:rsidP="00562B1A">
            <w:r>
              <w:rPr>
                <w:rFonts w:hint="eastAsia"/>
              </w:rPr>
              <w:t>BankAccount.Modify</w:t>
            </w:r>
          </w:p>
        </w:tc>
        <w:tc>
          <w:tcPr>
            <w:tcW w:w="6000" w:type="dxa"/>
            <w:tcBorders>
              <w:bottom w:val="nil"/>
              <w:right w:val="nil"/>
            </w:tcBorders>
            <w:shd w:val="clear" w:color="auto" w:fill="auto"/>
            <w:vAlign w:val="center"/>
          </w:tcPr>
          <w:p w14:paraId="2848C343" w14:textId="77777777" w:rsidR="00562B1A" w:rsidRDefault="00562B1A" w:rsidP="00562B1A">
            <w:r>
              <w:rPr>
                <w:rFonts w:hint="eastAsia"/>
              </w:rPr>
              <w:t>对于</w:t>
            </w:r>
            <w:r>
              <w:t>选中状态的</w:t>
            </w:r>
            <w:r>
              <w:rPr>
                <w:rFonts w:hint="eastAsia"/>
              </w:rPr>
              <w:t>银行账户</w:t>
            </w:r>
            <w:r>
              <w:t>信息条目，系统应允许</w:t>
            </w:r>
            <w:r>
              <w:rPr>
                <w:rFonts w:hint="eastAsia"/>
              </w:rPr>
              <w:t>财务人员</w:t>
            </w:r>
            <w:r>
              <w:t>对其进行</w:t>
            </w:r>
            <w:r>
              <w:rPr>
                <w:rFonts w:hint="eastAsia"/>
              </w:rPr>
              <w:t>修改</w:t>
            </w:r>
            <w:r>
              <w:t>操作</w:t>
            </w:r>
            <w:r>
              <w:rPr>
                <w:rFonts w:hint="eastAsia"/>
              </w:rPr>
              <w:t>，</w:t>
            </w:r>
            <w:r>
              <w:t>修改时系统弹出修改</w:t>
            </w:r>
            <w:r>
              <w:rPr>
                <w:rFonts w:hint="eastAsia"/>
              </w:rPr>
              <w:t>银行账户</w:t>
            </w:r>
            <w:r>
              <w:t>信息界面，界面上该</w:t>
            </w:r>
            <w:r>
              <w:rPr>
                <w:rFonts w:hint="eastAsia"/>
              </w:rPr>
              <w:t>银行账户</w:t>
            </w:r>
            <w:r>
              <w:t>信息条目</w:t>
            </w:r>
            <w:r>
              <w:rPr>
                <w:rFonts w:hint="eastAsia"/>
              </w:rPr>
              <w:t>中名称</w:t>
            </w:r>
            <w:r>
              <w:t>处于可编辑状态</w:t>
            </w:r>
          </w:p>
        </w:tc>
      </w:tr>
      <w:tr w:rsidR="00562B1A" w14:paraId="69728A8A" w14:textId="77777777" w:rsidTr="00562B1A">
        <w:trPr>
          <w:trHeight w:val="454"/>
        </w:trPr>
        <w:tc>
          <w:tcPr>
            <w:tcW w:w="2296" w:type="dxa"/>
            <w:tcBorders>
              <w:top w:val="nil"/>
              <w:left w:val="nil"/>
              <w:bottom w:val="nil"/>
            </w:tcBorders>
            <w:shd w:val="clear" w:color="auto" w:fill="auto"/>
            <w:vAlign w:val="center"/>
          </w:tcPr>
          <w:p w14:paraId="2C0FFF82" w14:textId="77777777" w:rsidR="00562B1A" w:rsidRDefault="00562B1A" w:rsidP="00562B1A">
            <w:r>
              <w:rPr>
                <w:rFonts w:hint="eastAsia"/>
              </w:rPr>
              <w:t>BankAccount.Modify</w:t>
            </w:r>
            <w:r>
              <w:t>.Input</w:t>
            </w:r>
          </w:p>
        </w:tc>
        <w:tc>
          <w:tcPr>
            <w:tcW w:w="6000" w:type="dxa"/>
            <w:tcBorders>
              <w:top w:val="nil"/>
              <w:bottom w:val="nil"/>
              <w:right w:val="nil"/>
            </w:tcBorders>
            <w:shd w:val="clear" w:color="auto" w:fill="auto"/>
            <w:vAlign w:val="center"/>
          </w:tcPr>
          <w:p w14:paraId="7CC9EC13" w14:textId="77777777" w:rsidR="00562B1A" w:rsidRDefault="00562B1A" w:rsidP="00562B1A">
            <w:r>
              <w:rPr>
                <w:rFonts w:hint="eastAsia"/>
              </w:rPr>
              <w:t>在财务人员</w:t>
            </w:r>
            <w:r>
              <w:t>修改</w:t>
            </w:r>
            <w:r>
              <w:rPr>
                <w:rFonts w:hint="eastAsia"/>
              </w:rPr>
              <w:t>银行账户</w:t>
            </w:r>
            <w:r>
              <w:t>信息时，系统</w:t>
            </w:r>
            <w:r>
              <w:rPr>
                <w:rFonts w:hint="eastAsia"/>
              </w:rPr>
              <w:t>应</w:t>
            </w:r>
            <w:r>
              <w:t>允许</w:t>
            </w:r>
            <w:r>
              <w:rPr>
                <w:rFonts w:hint="eastAsia"/>
              </w:rPr>
              <w:t>财务人员</w:t>
            </w:r>
            <w:r>
              <w:t>从键盘输入信息</w:t>
            </w:r>
          </w:p>
        </w:tc>
      </w:tr>
      <w:tr w:rsidR="00562B1A" w14:paraId="1EACE452" w14:textId="77777777" w:rsidTr="00562B1A">
        <w:trPr>
          <w:trHeight w:val="454"/>
        </w:trPr>
        <w:tc>
          <w:tcPr>
            <w:tcW w:w="2296" w:type="dxa"/>
            <w:tcBorders>
              <w:top w:val="nil"/>
              <w:left w:val="nil"/>
              <w:bottom w:val="nil"/>
            </w:tcBorders>
            <w:shd w:val="clear" w:color="auto" w:fill="auto"/>
            <w:vAlign w:val="center"/>
          </w:tcPr>
          <w:p w14:paraId="6A39B0DD" w14:textId="77777777" w:rsidR="00562B1A" w:rsidRDefault="00562B1A" w:rsidP="00562B1A">
            <w:r>
              <w:rPr>
                <w:rFonts w:hint="eastAsia"/>
              </w:rPr>
              <w:t>BankAccount.Modify</w:t>
            </w:r>
            <w:r>
              <w:t>.Cancel</w:t>
            </w:r>
          </w:p>
        </w:tc>
        <w:tc>
          <w:tcPr>
            <w:tcW w:w="6000" w:type="dxa"/>
            <w:tcBorders>
              <w:top w:val="nil"/>
              <w:bottom w:val="nil"/>
              <w:right w:val="nil"/>
            </w:tcBorders>
            <w:shd w:val="clear" w:color="auto" w:fill="auto"/>
            <w:vAlign w:val="center"/>
          </w:tcPr>
          <w:p w14:paraId="4242FB3B" w14:textId="77777777" w:rsidR="00562B1A" w:rsidRDefault="00562B1A" w:rsidP="00562B1A">
            <w:r>
              <w:rPr>
                <w:rFonts w:hint="eastAsia"/>
              </w:rPr>
              <w:t>在财务人员</w:t>
            </w:r>
            <w:r>
              <w:t>取消当前</w:t>
            </w:r>
            <w:r>
              <w:rPr>
                <w:rFonts w:hint="eastAsia"/>
              </w:rPr>
              <w:t>修改银行账户</w:t>
            </w:r>
            <w:r>
              <w:t>信息操作</w:t>
            </w:r>
            <w:r>
              <w:rPr>
                <w:rFonts w:hint="eastAsia"/>
              </w:rPr>
              <w:t>时</w:t>
            </w:r>
            <w:r>
              <w:t>，系统应关闭</w:t>
            </w:r>
            <w:r>
              <w:rPr>
                <w:rFonts w:hint="eastAsia"/>
              </w:rPr>
              <w:t>修改界面</w:t>
            </w:r>
            <w:r>
              <w:t>，返回查看界面</w:t>
            </w:r>
          </w:p>
        </w:tc>
      </w:tr>
      <w:tr w:rsidR="00562B1A" w14:paraId="528F37EA" w14:textId="77777777" w:rsidTr="00562B1A">
        <w:trPr>
          <w:trHeight w:val="454"/>
        </w:trPr>
        <w:tc>
          <w:tcPr>
            <w:tcW w:w="2296" w:type="dxa"/>
            <w:tcBorders>
              <w:top w:val="nil"/>
              <w:left w:val="nil"/>
              <w:bottom w:val="nil"/>
            </w:tcBorders>
            <w:shd w:val="clear" w:color="auto" w:fill="auto"/>
            <w:vAlign w:val="center"/>
          </w:tcPr>
          <w:p w14:paraId="69BFE81E" w14:textId="77777777" w:rsidR="00562B1A" w:rsidRDefault="00562B1A" w:rsidP="00562B1A">
            <w:r>
              <w:rPr>
                <w:rFonts w:hint="eastAsia"/>
              </w:rPr>
              <w:t>BankAccount.Modify</w:t>
            </w:r>
            <w:r>
              <w:t>.Confirm</w:t>
            </w:r>
          </w:p>
        </w:tc>
        <w:tc>
          <w:tcPr>
            <w:tcW w:w="6000" w:type="dxa"/>
            <w:tcBorders>
              <w:top w:val="nil"/>
              <w:bottom w:val="nil"/>
              <w:right w:val="nil"/>
            </w:tcBorders>
            <w:shd w:val="clear" w:color="auto" w:fill="auto"/>
            <w:vAlign w:val="center"/>
          </w:tcPr>
          <w:p w14:paraId="0238A7EF" w14:textId="77777777" w:rsidR="00562B1A" w:rsidRDefault="00562B1A" w:rsidP="00562B1A">
            <w:r>
              <w:rPr>
                <w:rFonts w:hint="eastAsia"/>
              </w:rPr>
              <w:t>在财务人员</w:t>
            </w:r>
            <w:r>
              <w:t>确认</w:t>
            </w:r>
            <w:r>
              <w:rPr>
                <w:rFonts w:hint="eastAsia"/>
              </w:rPr>
              <w:t>修改</w:t>
            </w:r>
            <w:r>
              <w:t>操作时，系统更新</w:t>
            </w:r>
            <w:r>
              <w:rPr>
                <w:rFonts w:hint="eastAsia"/>
              </w:rPr>
              <w:t>银行账户</w:t>
            </w:r>
            <w:r>
              <w:t>信息数据，</w:t>
            </w:r>
            <w:r>
              <w:rPr>
                <w:rFonts w:hint="eastAsia"/>
              </w:rPr>
              <w:t>参见</w:t>
            </w:r>
            <w:r>
              <w:rPr>
                <w:rFonts w:hint="eastAsia"/>
              </w:rPr>
              <w:t>BankAccount.</w:t>
            </w:r>
            <w:r>
              <w:t>Update</w:t>
            </w:r>
          </w:p>
        </w:tc>
      </w:tr>
      <w:tr w:rsidR="00562B1A" w14:paraId="671ECFB8" w14:textId="77777777" w:rsidTr="00562B1A">
        <w:trPr>
          <w:trHeight w:val="454"/>
        </w:trPr>
        <w:tc>
          <w:tcPr>
            <w:tcW w:w="2296" w:type="dxa"/>
            <w:tcBorders>
              <w:left w:val="nil"/>
            </w:tcBorders>
            <w:shd w:val="clear" w:color="auto" w:fill="auto"/>
            <w:vAlign w:val="center"/>
          </w:tcPr>
          <w:p w14:paraId="5B60FFC6" w14:textId="77777777" w:rsidR="00562B1A" w:rsidRDefault="00562B1A" w:rsidP="00562B1A">
            <w:r>
              <w:rPr>
                <w:rFonts w:hint="eastAsia"/>
              </w:rPr>
              <w:t>BankAccount.Update</w:t>
            </w:r>
          </w:p>
        </w:tc>
        <w:tc>
          <w:tcPr>
            <w:tcW w:w="6000" w:type="dxa"/>
            <w:tcBorders>
              <w:right w:val="nil"/>
            </w:tcBorders>
            <w:shd w:val="clear" w:color="auto" w:fill="auto"/>
            <w:vAlign w:val="center"/>
          </w:tcPr>
          <w:p w14:paraId="334131C3" w14:textId="77777777" w:rsidR="00562B1A" w:rsidRDefault="00562B1A" w:rsidP="00562B1A">
            <w:r>
              <w:rPr>
                <w:rFonts w:hint="eastAsia"/>
              </w:rPr>
              <w:t>系统</w:t>
            </w:r>
            <w:r>
              <w:t>修改人员信息列表中的数据，并</w:t>
            </w:r>
            <w:r>
              <w:rPr>
                <w:rFonts w:hint="eastAsia"/>
              </w:rPr>
              <w:t>在</w:t>
            </w:r>
            <w:r>
              <w:t>系统操作记录中</w:t>
            </w:r>
            <w:r>
              <w:rPr>
                <w:rFonts w:hint="eastAsia"/>
              </w:rPr>
              <w:t>记下</w:t>
            </w:r>
            <w:r>
              <w:t>该操作</w:t>
            </w:r>
            <w:r>
              <w:rPr>
                <w:rFonts w:hint="eastAsia"/>
              </w:rPr>
              <w:t>，</w:t>
            </w:r>
            <w:r>
              <w:t>参见</w:t>
            </w:r>
            <w:r>
              <w:t>System</w:t>
            </w:r>
            <w:r>
              <w:rPr>
                <w:rFonts w:hint="eastAsia"/>
              </w:rPr>
              <w:t>.Record</w:t>
            </w:r>
          </w:p>
        </w:tc>
      </w:tr>
    </w:tbl>
    <w:p w14:paraId="2413A36E" w14:textId="77777777" w:rsidR="006C4AF9" w:rsidRDefault="006C4AF9" w:rsidP="00FB23EC"/>
    <w:p w14:paraId="6B254385" w14:textId="2D52EDA7" w:rsidR="00634934" w:rsidRDefault="00634934" w:rsidP="00634934">
      <w:pPr>
        <w:pStyle w:val="3"/>
      </w:pPr>
      <w:bookmarkStart w:id="36" w:name="_Toc432520353"/>
      <w:r>
        <w:rPr>
          <w:rFonts w:hint="eastAsia"/>
        </w:rPr>
        <w:t>3.2.18</w:t>
      </w:r>
      <w:r>
        <w:rPr>
          <w:rFonts w:hint="eastAsia"/>
        </w:rPr>
        <w:t>查询</w:t>
      </w:r>
      <w:r>
        <w:t>系统日志</w:t>
      </w:r>
      <w:bookmarkEnd w:id="36"/>
    </w:p>
    <w:p w14:paraId="2D1CBCDF" w14:textId="77777777" w:rsidR="00634934" w:rsidRDefault="00634934" w:rsidP="00634934">
      <w:pPr>
        <w:pStyle w:val="4"/>
      </w:pPr>
      <w:r>
        <w:rPr>
          <w:rFonts w:hint="eastAsia"/>
        </w:rPr>
        <w:t>3</w:t>
      </w:r>
      <w:r>
        <w:t>.2.18.1</w:t>
      </w:r>
      <w:r>
        <w:rPr>
          <w:rFonts w:hint="eastAsia"/>
        </w:rPr>
        <w:t>特性描述</w:t>
      </w:r>
    </w:p>
    <w:p w14:paraId="42867E1E" w14:textId="77777777" w:rsidR="00634934" w:rsidRDefault="00634934" w:rsidP="00634934">
      <w:r>
        <w:tab/>
      </w:r>
      <w:r>
        <w:rPr>
          <w:rFonts w:hint="eastAsia"/>
        </w:rPr>
        <w:t>系统</w:t>
      </w:r>
      <w:r>
        <w:t>对主要操作</w:t>
      </w:r>
      <w:r>
        <w:rPr>
          <w:rFonts w:hint="eastAsia"/>
        </w:rPr>
        <w:t>（车辆</w:t>
      </w:r>
      <w:r>
        <w:t>信息变动、司机信息变动、银行账户信息变动、</w:t>
      </w:r>
      <w:r>
        <w:rPr>
          <w:rFonts w:hint="eastAsia"/>
        </w:rPr>
        <w:t>人员</w:t>
      </w:r>
      <w:r>
        <w:t>信息变动、机构信息变动、用户账户信息变动、薪水策略</w:t>
      </w:r>
      <w:r>
        <w:rPr>
          <w:rFonts w:hint="eastAsia"/>
        </w:rPr>
        <w:t>变动</w:t>
      </w:r>
      <w:r>
        <w:t>、价格</w:t>
      </w:r>
      <w:r>
        <w:rPr>
          <w:rFonts w:hint="eastAsia"/>
        </w:rPr>
        <w:t>/</w:t>
      </w:r>
      <w:r>
        <w:rPr>
          <w:rFonts w:hint="eastAsia"/>
        </w:rPr>
        <w:t>距离</w:t>
      </w:r>
      <w:r>
        <w:t>策略变动）</w:t>
      </w:r>
      <w:r>
        <w:rPr>
          <w:rFonts w:hint="eastAsia"/>
        </w:rPr>
        <w:t>有日志</w:t>
      </w:r>
      <w:r>
        <w:t>记录，当</w:t>
      </w:r>
      <w:r>
        <w:lastRenderedPageBreak/>
        <w:t>经理或财务人员请求查看时，系统显示日志。</w:t>
      </w:r>
    </w:p>
    <w:p w14:paraId="3CA12D33" w14:textId="77777777" w:rsidR="00634934" w:rsidRPr="003E02CD" w:rsidRDefault="00634934" w:rsidP="00634934">
      <w:r>
        <w:tab/>
      </w:r>
      <w:r>
        <w:rPr>
          <w:rFonts w:hint="eastAsia"/>
        </w:rPr>
        <w:t>优先级</w:t>
      </w:r>
      <w:r>
        <w:t>=</w:t>
      </w:r>
      <w:r>
        <w:t>低</w:t>
      </w:r>
    </w:p>
    <w:p w14:paraId="0E4FD160" w14:textId="77777777" w:rsidR="00634934" w:rsidRDefault="00634934" w:rsidP="00634934">
      <w:pPr>
        <w:pStyle w:val="4"/>
      </w:pPr>
      <w:r>
        <w:rPr>
          <w:rFonts w:hint="eastAsia"/>
        </w:rPr>
        <w:t>3</w:t>
      </w:r>
      <w:r>
        <w:t>.2.1.2</w:t>
      </w:r>
      <w:r>
        <w:rPr>
          <w:rFonts w:hint="eastAsia"/>
        </w:rPr>
        <w:t>刺激</w:t>
      </w:r>
      <w:r>
        <w:rPr>
          <w:rFonts w:hint="eastAsia"/>
        </w:rPr>
        <w:t>/</w:t>
      </w:r>
      <w:r>
        <w:rPr>
          <w:rFonts w:hint="eastAsia"/>
        </w:rPr>
        <w:t>相应</w:t>
      </w:r>
      <w:r>
        <w:t>序列</w:t>
      </w:r>
    </w:p>
    <w:p w14:paraId="27200D2B" w14:textId="77777777" w:rsidR="00634934" w:rsidRDefault="00634934" w:rsidP="00634934">
      <w:r>
        <w:rPr>
          <w:rFonts w:hint="eastAsia"/>
        </w:rPr>
        <w:t>刺激：系统</w:t>
      </w:r>
      <w:r>
        <w:t>有</w:t>
      </w:r>
      <w:r>
        <w:rPr>
          <w:rFonts w:hint="eastAsia"/>
        </w:rPr>
        <w:t>主要</w:t>
      </w:r>
      <w:r>
        <w:t>操作发生</w:t>
      </w:r>
      <w:r>
        <w:rPr>
          <w:rFonts w:hint="eastAsia"/>
        </w:rPr>
        <w:t>。</w:t>
      </w:r>
    </w:p>
    <w:p w14:paraId="13A5F46E" w14:textId="77777777" w:rsidR="00634934" w:rsidRDefault="00634934" w:rsidP="00634934">
      <w:r>
        <w:rPr>
          <w:rFonts w:hint="eastAsia"/>
        </w:rPr>
        <w:t>响应：日志</w:t>
      </w:r>
      <w:r>
        <w:t>记录操作的名称与</w:t>
      </w:r>
      <w:r>
        <w:rPr>
          <w:rFonts w:hint="eastAsia"/>
        </w:rPr>
        <w:t>时间。</w:t>
      </w:r>
    </w:p>
    <w:p w14:paraId="609ED037" w14:textId="77777777" w:rsidR="00634934" w:rsidRDefault="00634934" w:rsidP="00634934">
      <w:r>
        <w:rPr>
          <w:rFonts w:hint="eastAsia"/>
        </w:rPr>
        <w:t>刺激</w:t>
      </w:r>
      <w:r>
        <w:t>：</w:t>
      </w:r>
      <w:r>
        <w:rPr>
          <w:rFonts w:hint="eastAsia"/>
        </w:rPr>
        <w:t>经理</w:t>
      </w:r>
      <w:r>
        <w:t>或</w:t>
      </w:r>
      <w:r>
        <w:rPr>
          <w:rFonts w:hint="eastAsia"/>
        </w:rPr>
        <w:t>财务人员</w:t>
      </w:r>
      <w:r>
        <w:t>请求查看系统日志</w:t>
      </w:r>
      <w:r>
        <w:rPr>
          <w:rFonts w:hint="eastAsia"/>
        </w:rPr>
        <w:t>。</w:t>
      </w:r>
    </w:p>
    <w:p w14:paraId="47A6A6EC" w14:textId="77777777" w:rsidR="00634934" w:rsidRPr="00DA7730" w:rsidRDefault="00634934" w:rsidP="00634934">
      <w:r>
        <w:rPr>
          <w:rFonts w:hint="eastAsia"/>
        </w:rPr>
        <w:t>响应</w:t>
      </w:r>
      <w:r>
        <w:t>：系统显示日志</w:t>
      </w:r>
      <w:r>
        <w:rPr>
          <w:rFonts w:hint="eastAsia"/>
        </w:rPr>
        <w:t>。</w:t>
      </w:r>
    </w:p>
    <w:p w14:paraId="5F5E7683" w14:textId="77777777" w:rsidR="00634934" w:rsidRPr="00FB23EC" w:rsidRDefault="00634934" w:rsidP="00634934">
      <w:pPr>
        <w:pStyle w:val="4"/>
      </w:pPr>
      <w:r>
        <w:rPr>
          <w:rFonts w:hint="eastAsia"/>
        </w:rPr>
        <w:t>3</w:t>
      </w:r>
      <w:r>
        <w:t>.2.1.3</w:t>
      </w:r>
      <w:r>
        <w:rPr>
          <w:rFonts w:hint="eastAsia"/>
        </w:rPr>
        <w:t>相关</w:t>
      </w:r>
      <w:r>
        <w:t>功能需求</w:t>
      </w:r>
    </w:p>
    <w:tbl>
      <w:tblPr>
        <w:tblStyle w:val="a4"/>
        <w:tblW w:w="0" w:type="auto"/>
        <w:tblLook w:val="04A0" w:firstRow="1" w:lastRow="0" w:firstColumn="1" w:lastColumn="0" w:noHBand="0" w:noVBand="1"/>
      </w:tblPr>
      <w:tblGrid>
        <w:gridCol w:w="1696"/>
        <w:gridCol w:w="6600"/>
      </w:tblGrid>
      <w:tr w:rsidR="00634934" w14:paraId="709EB6B6" w14:textId="77777777" w:rsidTr="004121AD">
        <w:trPr>
          <w:trHeight w:val="454"/>
        </w:trPr>
        <w:tc>
          <w:tcPr>
            <w:tcW w:w="1696" w:type="dxa"/>
            <w:tcBorders>
              <w:left w:val="nil"/>
            </w:tcBorders>
            <w:vAlign w:val="center"/>
          </w:tcPr>
          <w:p w14:paraId="45F56412" w14:textId="77777777" w:rsidR="00634934" w:rsidRDefault="00634934" w:rsidP="004121AD">
            <w:r>
              <w:rPr>
                <w:rFonts w:hint="eastAsia"/>
              </w:rPr>
              <w:t>System</w:t>
            </w:r>
            <w:r>
              <w:t>.Record</w:t>
            </w:r>
          </w:p>
        </w:tc>
        <w:tc>
          <w:tcPr>
            <w:tcW w:w="6600" w:type="dxa"/>
            <w:tcBorders>
              <w:right w:val="nil"/>
            </w:tcBorders>
            <w:vAlign w:val="center"/>
          </w:tcPr>
          <w:p w14:paraId="720CD044" w14:textId="77777777" w:rsidR="00634934" w:rsidRDefault="00634934" w:rsidP="004121AD">
            <w:r>
              <w:rPr>
                <w:rFonts w:hint="eastAsia"/>
              </w:rPr>
              <w:t>系统日志</w:t>
            </w:r>
            <w:r>
              <w:t>记录操作的名称与</w:t>
            </w:r>
            <w:r>
              <w:rPr>
                <w:rFonts w:hint="eastAsia"/>
              </w:rPr>
              <w:t>时间</w:t>
            </w:r>
          </w:p>
        </w:tc>
      </w:tr>
      <w:tr w:rsidR="00634934" w14:paraId="1CF2EE52" w14:textId="77777777" w:rsidTr="004121AD">
        <w:trPr>
          <w:trHeight w:val="454"/>
        </w:trPr>
        <w:tc>
          <w:tcPr>
            <w:tcW w:w="1696" w:type="dxa"/>
            <w:tcBorders>
              <w:left w:val="nil"/>
            </w:tcBorders>
            <w:vAlign w:val="center"/>
          </w:tcPr>
          <w:p w14:paraId="13D4679F" w14:textId="77777777" w:rsidR="00634934" w:rsidRDefault="00634934" w:rsidP="004121AD">
            <w:r>
              <w:rPr>
                <w:rFonts w:hint="eastAsia"/>
              </w:rPr>
              <w:t>Log.</w:t>
            </w:r>
            <w:r>
              <w:t>See</w:t>
            </w:r>
          </w:p>
        </w:tc>
        <w:tc>
          <w:tcPr>
            <w:tcW w:w="6600" w:type="dxa"/>
            <w:tcBorders>
              <w:right w:val="nil"/>
            </w:tcBorders>
            <w:vAlign w:val="center"/>
          </w:tcPr>
          <w:p w14:paraId="5697E9D8" w14:textId="77777777" w:rsidR="00634934" w:rsidRDefault="00634934" w:rsidP="004121AD">
            <w:r>
              <w:rPr>
                <w:rFonts w:hint="eastAsia"/>
              </w:rPr>
              <w:t>系统</w:t>
            </w:r>
            <w:r>
              <w:t>显示</w:t>
            </w:r>
            <w:r>
              <w:rPr>
                <w:rFonts w:hint="eastAsia"/>
              </w:rPr>
              <w:t>日志</w:t>
            </w:r>
          </w:p>
        </w:tc>
      </w:tr>
    </w:tbl>
    <w:p w14:paraId="44207B08" w14:textId="77777777" w:rsidR="00634934" w:rsidRPr="00634934" w:rsidRDefault="00634934" w:rsidP="00634934">
      <w:pPr>
        <w:rPr>
          <w:rFonts w:hint="eastAsia"/>
        </w:rPr>
      </w:pPr>
    </w:p>
    <w:p w14:paraId="207187C8" w14:textId="77777777" w:rsidR="00562B1A" w:rsidRDefault="00562B1A" w:rsidP="00562B1A">
      <w:pPr>
        <w:pStyle w:val="3"/>
      </w:pPr>
      <w:bookmarkStart w:id="37" w:name="_Toc432520354"/>
      <w:r>
        <w:rPr>
          <w:rFonts w:hint="eastAsia"/>
        </w:rPr>
        <w:t>3.2.19</w:t>
      </w:r>
      <w:r>
        <w:rPr>
          <w:rFonts w:hint="eastAsia"/>
        </w:rPr>
        <w:t>查询</w:t>
      </w:r>
      <w:r>
        <w:t>报表</w:t>
      </w:r>
      <w:bookmarkEnd w:id="37"/>
    </w:p>
    <w:p w14:paraId="3E72CECF" w14:textId="77777777" w:rsidR="00562B1A" w:rsidRDefault="00562B1A" w:rsidP="00562B1A">
      <w:pPr>
        <w:pStyle w:val="4"/>
      </w:pPr>
      <w:r>
        <w:rPr>
          <w:rFonts w:hint="eastAsia"/>
        </w:rPr>
        <w:t>3</w:t>
      </w:r>
      <w:r>
        <w:t>.2.1.1</w:t>
      </w:r>
      <w:r>
        <w:rPr>
          <w:rFonts w:hint="eastAsia"/>
        </w:rPr>
        <w:t>特性描述</w:t>
      </w:r>
    </w:p>
    <w:p w14:paraId="5574BC28" w14:textId="77777777" w:rsidR="00562B1A" w:rsidRDefault="00562B1A" w:rsidP="00562B1A">
      <w:r>
        <w:tab/>
      </w:r>
      <w:r>
        <w:rPr>
          <w:rFonts w:hint="eastAsia"/>
        </w:rPr>
        <w:t>当经理</w:t>
      </w:r>
      <w:r>
        <w:t>或财务人员请求查看成本收益表时，系统生成截止当前日期的成本收益表（</w:t>
      </w:r>
      <w:r>
        <w:rPr>
          <w:rFonts w:hint="eastAsia"/>
        </w:rPr>
        <w:t>总利润</w:t>
      </w:r>
      <w:r>
        <w:rPr>
          <w:rFonts w:hint="eastAsia"/>
        </w:rPr>
        <w:t>=</w:t>
      </w:r>
      <w:r>
        <w:rPr>
          <w:rFonts w:hint="eastAsia"/>
        </w:rPr>
        <w:t>总收入</w:t>
      </w:r>
      <w:r>
        <w:t>-</w:t>
      </w:r>
      <w:r>
        <w:t>总成本）</w:t>
      </w:r>
      <w:r>
        <w:rPr>
          <w:rFonts w:hint="eastAsia"/>
        </w:rPr>
        <w:t>。</w:t>
      </w:r>
    </w:p>
    <w:p w14:paraId="7A632604" w14:textId="77777777" w:rsidR="00562B1A" w:rsidRDefault="00562B1A" w:rsidP="00562B1A">
      <w:r>
        <w:tab/>
      </w:r>
      <w:r>
        <w:rPr>
          <w:rFonts w:hint="eastAsia"/>
        </w:rPr>
        <w:t>当</w:t>
      </w:r>
      <w:r>
        <w:t>经理或财务人员请求查看经营情况表时，</w:t>
      </w:r>
      <w:r>
        <w:rPr>
          <w:rFonts w:hint="eastAsia"/>
        </w:rPr>
        <w:t>可以选择开始日期和结束日期，显示期间内所有的付款单和收款单信息。</w:t>
      </w:r>
    </w:p>
    <w:p w14:paraId="48B65F57" w14:textId="77777777" w:rsidR="00562B1A" w:rsidRPr="00B762F0" w:rsidRDefault="00562B1A" w:rsidP="00562B1A">
      <w:r>
        <w:tab/>
      </w:r>
      <w:r>
        <w:rPr>
          <w:rFonts w:hint="eastAsia"/>
        </w:rPr>
        <w:t>优先级</w:t>
      </w:r>
      <w:r>
        <w:t>=</w:t>
      </w:r>
      <w:r>
        <w:t>低</w:t>
      </w:r>
    </w:p>
    <w:p w14:paraId="17745810" w14:textId="77777777" w:rsidR="00562B1A" w:rsidRDefault="00562B1A" w:rsidP="00562B1A">
      <w:pPr>
        <w:pStyle w:val="4"/>
      </w:pPr>
      <w:r>
        <w:rPr>
          <w:rFonts w:hint="eastAsia"/>
        </w:rPr>
        <w:t>3</w:t>
      </w:r>
      <w:r>
        <w:t>.2.1.2</w:t>
      </w:r>
      <w:r>
        <w:rPr>
          <w:rFonts w:hint="eastAsia"/>
        </w:rPr>
        <w:t>刺激</w:t>
      </w:r>
      <w:r>
        <w:rPr>
          <w:rFonts w:hint="eastAsia"/>
        </w:rPr>
        <w:t>/</w:t>
      </w:r>
      <w:r>
        <w:rPr>
          <w:rFonts w:hint="eastAsia"/>
        </w:rPr>
        <w:t>响应</w:t>
      </w:r>
      <w:r>
        <w:t>序列</w:t>
      </w:r>
    </w:p>
    <w:p w14:paraId="65630DEA" w14:textId="77777777" w:rsidR="00562B1A" w:rsidRDefault="00562B1A" w:rsidP="00562B1A">
      <w:r>
        <w:rPr>
          <w:rFonts w:hint="eastAsia"/>
        </w:rPr>
        <w:t>刺激：经理</w:t>
      </w:r>
      <w:r>
        <w:t>或财务人员请求查看成本收益表</w:t>
      </w:r>
      <w:r>
        <w:rPr>
          <w:rFonts w:hint="eastAsia"/>
        </w:rPr>
        <w:t>。</w:t>
      </w:r>
    </w:p>
    <w:p w14:paraId="2419BB60" w14:textId="77777777" w:rsidR="00562B1A" w:rsidRDefault="00562B1A" w:rsidP="00562B1A">
      <w:r>
        <w:rPr>
          <w:rFonts w:hint="eastAsia"/>
        </w:rPr>
        <w:t>响应：系统</w:t>
      </w:r>
      <w:r>
        <w:t>生成</w:t>
      </w:r>
      <w:r>
        <w:rPr>
          <w:rFonts w:hint="eastAsia"/>
        </w:rPr>
        <w:t>截止</w:t>
      </w:r>
      <w:r>
        <w:t>当前日期的成本收益表。</w:t>
      </w:r>
    </w:p>
    <w:p w14:paraId="0A3624E6" w14:textId="77777777" w:rsidR="00562B1A" w:rsidRDefault="00562B1A" w:rsidP="00562B1A">
      <w:r>
        <w:rPr>
          <w:rFonts w:hint="eastAsia"/>
        </w:rPr>
        <w:t>刺激：经理</w:t>
      </w:r>
      <w:r>
        <w:t>或财务人员选择开始日期和结束日期，查看</w:t>
      </w:r>
      <w:r>
        <w:rPr>
          <w:rFonts w:hint="eastAsia"/>
        </w:rPr>
        <w:t>这</w:t>
      </w:r>
      <w:r>
        <w:t>期间经营</w:t>
      </w:r>
      <w:r>
        <w:rPr>
          <w:rFonts w:hint="eastAsia"/>
        </w:rPr>
        <w:t>情况表。</w:t>
      </w:r>
    </w:p>
    <w:p w14:paraId="5A3248EB" w14:textId="77777777" w:rsidR="00562B1A" w:rsidRDefault="00562B1A" w:rsidP="00562B1A">
      <w:r>
        <w:rPr>
          <w:rFonts w:hint="eastAsia"/>
        </w:rPr>
        <w:t>响应：系统</w:t>
      </w:r>
      <w:r>
        <w:t>显示这期间内所有的</w:t>
      </w:r>
      <w:r>
        <w:rPr>
          <w:rFonts w:hint="eastAsia"/>
        </w:rPr>
        <w:t>付</w:t>
      </w:r>
      <w:r>
        <w:t>款单和收款单信息。</w:t>
      </w:r>
    </w:p>
    <w:p w14:paraId="56245682" w14:textId="77777777" w:rsidR="00562B1A" w:rsidRPr="00FB23EC" w:rsidRDefault="00562B1A" w:rsidP="00562B1A">
      <w:pPr>
        <w:pStyle w:val="4"/>
      </w:pPr>
      <w:r>
        <w:rPr>
          <w:rFonts w:hint="eastAsia"/>
        </w:rPr>
        <w:t>3</w:t>
      </w:r>
      <w:r>
        <w:t>.2.1.3</w:t>
      </w:r>
      <w:r>
        <w:rPr>
          <w:rFonts w:hint="eastAsia"/>
        </w:rPr>
        <w:t>相关</w:t>
      </w:r>
      <w:r>
        <w:t>功能需求</w:t>
      </w:r>
    </w:p>
    <w:tbl>
      <w:tblPr>
        <w:tblStyle w:val="a4"/>
        <w:tblW w:w="0" w:type="auto"/>
        <w:tblLook w:val="04A0" w:firstRow="1" w:lastRow="0" w:firstColumn="1" w:lastColumn="0" w:noHBand="0" w:noVBand="1"/>
      </w:tblPr>
      <w:tblGrid>
        <w:gridCol w:w="2327"/>
        <w:gridCol w:w="5979"/>
      </w:tblGrid>
      <w:tr w:rsidR="00562B1A" w14:paraId="0AA508F1" w14:textId="77777777" w:rsidTr="00562B1A">
        <w:trPr>
          <w:trHeight w:val="454"/>
        </w:trPr>
        <w:tc>
          <w:tcPr>
            <w:tcW w:w="1696" w:type="dxa"/>
            <w:tcBorders>
              <w:left w:val="nil"/>
              <w:bottom w:val="nil"/>
            </w:tcBorders>
            <w:vAlign w:val="center"/>
          </w:tcPr>
          <w:p w14:paraId="4B178BB9" w14:textId="77777777" w:rsidR="00562B1A" w:rsidRDefault="00562B1A" w:rsidP="00562B1A">
            <w:r>
              <w:rPr>
                <w:rFonts w:hint="eastAsia"/>
              </w:rPr>
              <w:t>Excel.</w:t>
            </w:r>
            <w:r>
              <w:t>Earnings</w:t>
            </w:r>
          </w:p>
        </w:tc>
        <w:tc>
          <w:tcPr>
            <w:tcW w:w="6600" w:type="dxa"/>
            <w:tcBorders>
              <w:bottom w:val="nil"/>
              <w:right w:val="nil"/>
            </w:tcBorders>
            <w:vAlign w:val="center"/>
          </w:tcPr>
          <w:p w14:paraId="61581185" w14:textId="77777777" w:rsidR="00562B1A" w:rsidRDefault="00562B1A" w:rsidP="00562B1A">
            <w:r>
              <w:rPr>
                <w:rFonts w:hint="eastAsia"/>
              </w:rPr>
              <w:t>在</w:t>
            </w:r>
            <w:r>
              <w:t>经理或财务人员请求查看成本收益表时，系统应显示成本收益表</w:t>
            </w:r>
          </w:p>
        </w:tc>
      </w:tr>
      <w:tr w:rsidR="00562B1A" w14:paraId="4197FAFD" w14:textId="77777777" w:rsidTr="00562B1A">
        <w:trPr>
          <w:trHeight w:val="454"/>
        </w:trPr>
        <w:tc>
          <w:tcPr>
            <w:tcW w:w="1696" w:type="dxa"/>
            <w:tcBorders>
              <w:top w:val="nil"/>
              <w:left w:val="nil"/>
              <w:bottom w:val="nil"/>
            </w:tcBorders>
            <w:vAlign w:val="center"/>
          </w:tcPr>
          <w:p w14:paraId="7854AF0F" w14:textId="77777777" w:rsidR="00562B1A" w:rsidRPr="00FA1534" w:rsidRDefault="00562B1A" w:rsidP="00562B1A">
            <w:r>
              <w:t>Excel.Earnings.Income</w:t>
            </w:r>
          </w:p>
        </w:tc>
        <w:tc>
          <w:tcPr>
            <w:tcW w:w="6600" w:type="dxa"/>
            <w:tcBorders>
              <w:top w:val="nil"/>
              <w:bottom w:val="nil"/>
              <w:right w:val="nil"/>
            </w:tcBorders>
            <w:vAlign w:val="center"/>
          </w:tcPr>
          <w:p w14:paraId="63CCC46A" w14:textId="77777777" w:rsidR="00562B1A" w:rsidRDefault="00562B1A" w:rsidP="00562B1A">
            <w:r>
              <w:rPr>
                <w:rFonts w:hint="eastAsia"/>
              </w:rPr>
              <w:t>系统</w:t>
            </w:r>
            <w:r>
              <w:t>显示总收入</w:t>
            </w:r>
            <w:r>
              <w:rPr>
                <w:rFonts w:hint="eastAsia"/>
              </w:rPr>
              <w:t>，</w:t>
            </w:r>
            <w:r>
              <w:t>参见</w:t>
            </w:r>
            <w:r>
              <w:t>Money.In</w:t>
            </w:r>
          </w:p>
        </w:tc>
      </w:tr>
      <w:tr w:rsidR="00562B1A" w14:paraId="6B99F234" w14:textId="77777777" w:rsidTr="00562B1A">
        <w:trPr>
          <w:trHeight w:val="454"/>
        </w:trPr>
        <w:tc>
          <w:tcPr>
            <w:tcW w:w="1696" w:type="dxa"/>
            <w:tcBorders>
              <w:top w:val="nil"/>
              <w:left w:val="nil"/>
              <w:bottom w:val="nil"/>
            </w:tcBorders>
            <w:vAlign w:val="center"/>
          </w:tcPr>
          <w:p w14:paraId="7E8485A3" w14:textId="77777777" w:rsidR="00562B1A" w:rsidRDefault="00562B1A" w:rsidP="00562B1A">
            <w:r>
              <w:rPr>
                <w:rFonts w:hint="eastAsia"/>
              </w:rPr>
              <w:lastRenderedPageBreak/>
              <w:t>Excel</w:t>
            </w:r>
            <w:r>
              <w:t>.Earnings.Cost</w:t>
            </w:r>
          </w:p>
        </w:tc>
        <w:tc>
          <w:tcPr>
            <w:tcW w:w="6600" w:type="dxa"/>
            <w:tcBorders>
              <w:top w:val="nil"/>
              <w:bottom w:val="nil"/>
              <w:right w:val="nil"/>
            </w:tcBorders>
            <w:vAlign w:val="center"/>
          </w:tcPr>
          <w:p w14:paraId="3D07B43A" w14:textId="77777777" w:rsidR="00562B1A" w:rsidRDefault="00562B1A" w:rsidP="00562B1A">
            <w:r>
              <w:rPr>
                <w:rFonts w:hint="eastAsia"/>
              </w:rPr>
              <w:t>系统</w:t>
            </w:r>
            <w:r>
              <w:t>显示总支出</w:t>
            </w:r>
            <w:r>
              <w:rPr>
                <w:rFonts w:hint="eastAsia"/>
              </w:rPr>
              <w:t>，</w:t>
            </w:r>
            <w:r>
              <w:t>参见</w:t>
            </w:r>
            <w:r>
              <w:t>Money.Out</w:t>
            </w:r>
          </w:p>
        </w:tc>
      </w:tr>
      <w:tr w:rsidR="00562B1A" w14:paraId="1A0376D1" w14:textId="77777777" w:rsidTr="00562B1A">
        <w:trPr>
          <w:trHeight w:val="454"/>
        </w:trPr>
        <w:tc>
          <w:tcPr>
            <w:tcW w:w="1696" w:type="dxa"/>
            <w:tcBorders>
              <w:top w:val="nil"/>
              <w:left w:val="nil"/>
            </w:tcBorders>
            <w:vAlign w:val="center"/>
          </w:tcPr>
          <w:p w14:paraId="0BEDACA1" w14:textId="77777777" w:rsidR="00562B1A" w:rsidRDefault="00562B1A" w:rsidP="00562B1A">
            <w:r>
              <w:rPr>
                <w:rFonts w:hint="eastAsia"/>
              </w:rPr>
              <w:t>Excel</w:t>
            </w:r>
            <w:r>
              <w:t>.Earnings.Benifit</w:t>
            </w:r>
          </w:p>
        </w:tc>
        <w:tc>
          <w:tcPr>
            <w:tcW w:w="6600" w:type="dxa"/>
            <w:tcBorders>
              <w:top w:val="nil"/>
              <w:right w:val="nil"/>
            </w:tcBorders>
            <w:vAlign w:val="center"/>
          </w:tcPr>
          <w:p w14:paraId="38045A28" w14:textId="77777777" w:rsidR="00562B1A" w:rsidRDefault="00562B1A" w:rsidP="00562B1A">
            <w:r>
              <w:rPr>
                <w:rFonts w:hint="eastAsia"/>
              </w:rPr>
              <w:t>系统根据</w:t>
            </w:r>
            <w:r>
              <w:t>Excel.Earnings.Income</w:t>
            </w:r>
            <w:r>
              <w:rPr>
                <w:rFonts w:hint="eastAsia"/>
              </w:rPr>
              <w:t>和</w:t>
            </w:r>
            <w:r>
              <w:rPr>
                <w:rFonts w:hint="eastAsia"/>
              </w:rPr>
              <w:t>Excel</w:t>
            </w:r>
            <w:r>
              <w:t>.Earnings.Cost</w:t>
            </w:r>
            <w:r>
              <w:rPr>
                <w:rFonts w:hint="eastAsia"/>
              </w:rPr>
              <w:t>计算</w:t>
            </w:r>
            <w:r>
              <w:t>并</w:t>
            </w:r>
            <w:r>
              <w:rPr>
                <w:rFonts w:hint="eastAsia"/>
              </w:rPr>
              <w:t>显示总利润</w:t>
            </w:r>
          </w:p>
        </w:tc>
      </w:tr>
      <w:tr w:rsidR="00562B1A" w14:paraId="3FD86289" w14:textId="77777777" w:rsidTr="00562B1A">
        <w:trPr>
          <w:trHeight w:val="454"/>
        </w:trPr>
        <w:tc>
          <w:tcPr>
            <w:tcW w:w="1696" w:type="dxa"/>
            <w:tcBorders>
              <w:top w:val="nil"/>
              <w:left w:val="nil"/>
              <w:bottom w:val="nil"/>
            </w:tcBorders>
            <w:vAlign w:val="center"/>
          </w:tcPr>
          <w:p w14:paraId="11F1F1F1" w14:textId="77777777" w:rsidR="00562B1A" w:rsidRDefault="00562B1A" w:rsidP="00562B1A">
            <w:r>
              <w:rPr>
                <w:rFonts w:hint="eastAsia"/>
              </w:rPr>
              <w:t>Excel</w:t>
            </w:r>
            <w:r>
              <w:t>.Condition</w:t>
            </w:r>
          </w:p>
        </w:tc>
        <w:tc>
          <w:tcPr>
            <w:tcW w:w="6600" w:type="dxa"/>
            <w:tcBorders>
              <w:top w:val="nil"/>
              <w:bottom w:val="nil"/>
              <w:right w:val="nil"/>
            </w:tcBorders>
            <w:vAlign w:val="center"/>
          </w:tcPr>
          <w:p w14:paraId="09DB5F01" w14:textId="77777777" w:rsidR="00562B1A" w:rsidRDefault="00562B1A" w:rsidP="00562B1A">
            <w:r>
              <w:rPr>
                <w:rFonts w:hint="eastAsia"/>
              </w:rPr>
              <w:t>在</w:t>
            </w:r>
            <w:r>
              <w:t>经理或财务人员请求查看</w:t>
            </w:r>
            <w:r>
              <w:rPr>
                <w:rFonts w:hint="eastAsia"/>
              </w:rPr>
              <w:t>经营情况</w:t>
            </w:r>
            <w:r>
              <w:t>表时，系统应显示</w:t>
            </w:r>
            <w:r>
              <w:rPr>
                <w:rFonts w:hint="eastAsia"/>
              </w:rPr>
              <w:t>经营情况</w:t>
            </w:r>
            <w:r>
              <w:t>表</w:t>
            </w:r>
          </w:p>
        </w:tc>
      </w:tr>
      <w:tr w:rsidR="00562B1A" w14:paraId="31CBD349" w14:textId="77777777" w:rsidTr="00562B1A">
        <w:trPr>
          <w:trHeight w:val="454"/>
        </w:trPr>
        <w:tc>
          <w:tcPr>
            <w:tcW w:w="1696" w:type="dxa"/>
            <w:tcBorders>
              <w:top w:val="nil"/>
              <w:left w:val="nil"/>
              <w:bottom w:val="nil"/>
            </w:tcBorders>
            <w:vAlign w:val="center"/>
          </w:tcPr>
          <w:p w14:paraId="6B48EBF2" w14:textId="77777777" w:rsidR="00562B1A" w:rsidRPr="00153437" w:rsidRDefault="00562B1A" w:rsidP="00562B1A">
            <w:r>
              <w:t>Excel.Condition.Select</w:t>
            </w:r>
          </w:p>
        </w:tc>
        <w:tc>
          <w:tcPr>
            <w:tcW w:w="6600" w:type="dxa"/>
            <w:tcBorders>
              <w:top w:val="nil"/>
              <w:bottom w:val="nil"/>
              <w:right w:val="nil"/>
            </w:tcBorders>
            <w:vAlign w:val="center"/>
          </w:tcPr>
          <w:p w14:paraId="67909C5F" w14:textId="77777777" w:rsidR="00562B1A" w:rsidRDefault="00562B1A" w:rsidP="00562B1A">
            <w:r>
              <w:rPr>
                <w:rFonts w:hint="eastAsia"/>
              </w:rPr>
              <w:t>经理</w:t>
            </w:r>
            <w:r>
              <w:t>或财务人员选择开始时间和结束时间</w:t>
            </w:r>
          </w:p>
        </w:tc>
      </w:tr>
      <w:tr w:rsidR="00562B1A" w14:paraId="508B2542" w14:textId="77777777" w:rsidTr="00562B1A">
        <w:trPr>
          <w:trHeight w:val="454"/>
        </w:trPr>
        <w:tc>
          <w:tcPr>
            <w:tcW w:w="1696" w:type="dxa"/>
            <w:tcBorders>
              <w:top w:val="nil"/>
              <w:left w:val="nil"/>
              <w:bottom w:val="nil"/>
            </w:tcBorders>
            <w:vAlign w:val="center"/>
          </w:tcPr>
          <w:p w14:paraId="73756B23" w14:textId="77777777" w:rsidR="00562B1A" w:rsidRDefault="00562B1A" w:rsidP="00562B1A">
            <w:r>
              <w:rPr>
                <w:rFonts w:hint="eastAsia"/>
              </w:rPr>
              <w:t>Excel</w:t>
            </w:r>
            <w:r>
              <w:t>.Condition.Receipt</w:t>
            </w:r>
          </w:p>
        </w:tc>
        <w:tc>
          <w:tcPr>
            <w:tcW w:w="6600" w:type="dxa"/>
            <w:tcBorders>
              <w:top w:val="nil"/>
              <w:bottom w:val="nil"/>
              <w:right w:val="nil"/>
            </w:tcBorders>
            <w:vAlign w:val="center"/>
          </w:tcPr>
          <w:p w14:paraId="7A9C12D3" w14:textId="77777777" w:rsidR="00562B1A" w:rsidRDefault="00562B1A" w:rsidP="00562B1A">
            <w:r>
              <w:rPr>
                <w:rFonts w:hint="eastAsia"/>
              </w:rPr>
              <w:t>系统</w:t>
            </w:r>
            <w:r>
              <w:t>显示</w:t>
            </w:r>
            <w:r>
              <w:rPr>
                <w:rFonts w:hint="eastAsia"/>
              </w:rPr>
              <w:t>期间内的</w:t>
            </w:r>
            <w:r>
              <w:t>收款单，参见</w:t>
            </w:r>
            <w:r>
              <w:t>Money.In</w:t>
            </w:r>
          </w:p>
        </w:tc>
      </w:tr>
      <w:tr w:rsidR="00562B1A" w14:paraId="61488009" w14:textId="77777777" w:rsidTr="00562B1A">
        <w:trPr>
          <w:trHeight w:val="454"/>
        </w:trPr>
        <w:tc>
          <w:tcPr>
            <w:tcW w:w="1696" w:type="dxa"/>
            <w:tcBorders>
              <w:top w:val="nil"/>
              <w:left w:val="nil"/>
            </w:tcBorders>
            <w:vAlign w:val="center"/>
          </w:tcPr>
          <w:p w14:paraId="05213184" w14:textId="77777777" w:rsidR="00562B1A" w:rsidRDefault="00562B1A" w:rsidP="00562B1A">
            <w:r>
              <w:rPr>
                <w:rFonts w:hint="eastAsia"/>
              </w:rPr>
              <w:t>Excel</w:t>
            </w:r>
            <w:r>
              <w:t>.Condition.Payment</w:t>
            </w:r>
          </w:p>
        </w:tc>
        <w:tc>
          <w:tcPr>
            <w:tcW w:w="6600" w:type="dxa"/>
            <w:tcBorders>
              <w:top w:val="nil"/>
              <w:right w:val="nil"/>
            </w:tcBorders>
            <w:vAlign w:val="center"/>
          </w:tcPr>
          <w:p w14:paraId="657554F1" w14:textId="77777777" w:rsidR="00562B1A" w:rsidRDefault="00562B1A" w:rsidP="00562B1A">
            <w:r>
              <w:rPr>
                <w:rFonts w:hint="eastAsia"/>
              </w:rPr>
              <w:t>系统</w:t>
            </w:r>
            <w:r>
              <w:t>显示</w:t>
            </w:r>
            <w:r>
              <w:rPr>
                <w:rFonts w:hint="eastAsia"/>
              </w:rPr>
              <w:t>期间内</w:t>
            </w:r>
            <w:r>
              <w:t>的</w:t>
            </w:r>
            <w:r>
              <w:rPr>
                <w:rFonts w:hint="eastAsia"/>
              </w:rPr>
              <w:t>付</w:t>
            </w:r>
            <w:r>
              <w:t>款单，参见</w:t>
            </w:r>
            <w:r>
              <w:t>Money.Out</w:t>
            </w:r>
          </w:p>
        </w:tc>
      </w:tr>
      <w:tr w:rsidR="00562B1A" w14:paraId="0CE53121" w14:textId="77777777" w:rsidTr="00562B1A">
        <w:trPr>
          <w:trHeight w:val="586"/>
        </w:trPr>
        <w:tc>
          <w:tcPr>
            <w:tcW w:w="1696" w:type="dxa"/>
            <w:tcBorders>
              <w:left w:val="nil"/>
            </w:tcBorders>
            <w:vAlign w:val="center"/>
          </w:tcPr>
          <w:p w14:paraId="3564B4FC" w14:textId="77777777" w:rsidR="00562B1A" w:rsidRDefault="00562B1A" w:rsidP="00562B1A">
            <w:r>
              <w:rPr>
                <w:rFonts w:hint="eastAsia"/>
              </w:rPr>
              <w:t>Excel</w:t>
            </w:r>
            <w:r>
              <w:t>.Export</w:t>
            </w:r>
          </w:p>
        </w:tc>
        <w:tc>
          <w:tcPr>
            <w:tcW w:w="6600" w:type="dxa"/>
            <w:tcBorders>
              <w:right w:val="nil"/>
            </w:tcBorders>
            <w:vAlign w:val="center"/>
          </w:tcPr>
          <w:p w14:paraId="737FE79C" w14:textId="77777777" w:rsidR="00562B1A" w:rsidRDefault="00562B1A" w:rsidP="00562B1A">
            <w:r>
              <w:rPr>
                <w:rFonts w:hint="eastAsia"/>
              </w:rPr>
              <w:t>报表</w:t>
            </w:r>
            <w:r>
              <w:t>可以</w:t>
            </w:r>
            <w:r>
              <w:rPr>
                <w:rFonts w:hint="eastAsia"/>
              </w:rPr>
              <w:t>导出</w:t>
            </w:r>
          </w:p>
        </w:tc>
      </w:tr>
    </w:tbl>
    <w:p w14:paraId="4F9A705E" w14:textId="77777777" w:rsidR="00562B1A" w:rsidRDefault="00562B1A" w:rsidP="00FB23EC"/>
    <w:p w14:paraId="72D59485" w14:textId="77777777" w:rsidR="00562B1A" w:rsidRDefault="00562B1A" w:rsidP="00562B1A">
      <w:pPr>
        <w:pStyle w:val="3"/>
      </w:pPr>
      <w:bookmarkStart w:id="38" w:name="_Toc432520355"/>
      <w:r>
        <w:rPr>
          <w:rFonts w:hint="eastAsia"/>
        </w:rPr>
        <w:t>3</w:t>
      </w:r>
      <w:r>
        <w:t>.2.20</w:t>
      </w:r>
      <w:r>
        <w:rPr>
          <w:rFonts w:hint="eastAsia"/>
        </w:rPr>
        <w:t>人员管理</w:t>
      </w:r>
      <w:bookmarkEnd w:id="38"/>
    </w:p>
    <w:p w14:paraId="06AFB25F" w14:textId="77777777" w:rsidR="00562B1A" w:rsidRDefault="00562B1A" w:rsidP="00562B1A">
      <w:pPr>
        <w:pStyle w:val="4"/>
      </w:pPr>
      <w:r>
        <w:rPr>
          <w:rFonts w:hint="eastAsia"/>
        </w:rPr>
        <w:t>3</w:t>
      </w:r>
      <w:r>
        <w:t>.2.20.1</w:t>
      </w:r>
      <w:r>
        <w:rPr>
          <w:rFonts w:hint="eastAsia"/>
        </w:rPr>
        <w:t>特性描述</w:t>
      </w:r>
    </w:p>
    <w:p w14:paraId="1D5AAA53" w14:textId="77777777" w:rsidR="00562B1A" w:rsidRDefault="00562B1A" w:rsidP="00562B1A">
      <w:pPr>
        <w:ind w:firstLine="420"/>
      </w:pPr>
      <w:r>
        <w:rPr>
          <w:rFonts w:hint="eastAsia"/>
        </w:rPr>
        <w:t>在总经理选择人员管理功能时，系统展示公司当前员工信息列表，总经理对员工信息进行查询、新建、删除、修改等操作，系统存储总经理做出的改动。</w:t>
      </w:r>
    </w:p>
    <w:p w14:paraId="3A44F464" w14:textId="77777777" w:rsidR="00562B1A" w:rsidRPr="00C62480" w:rsidRDefault="00562B1A" w:rsidP="00562B1A">
      <w:pPr>
        <w:ind w:firstLine="420"/>
      </w:pPr>
      <w:r>
        <w:rPr>
          <w:rFonts w:hint="eastAsia"/>
        </w:rPr>
        <w:t>优先级</w:t>
      </w:r>
      <w:r>
        <w:rPr>
          <w:rFonts w:hint="eastAsia"/>
        </w:rPr>
        <w:t>=</w:t>
      </w:r>
      <w:r>
        <w:rPr>
          <w:rFonts w:hint="eastAsia"/>
        </w:rPr>
        <w:t>低</w:t>
      </w:r>
    </w:p>
    <w:p w14:paraId="026069B0" w14:textId="77777777" w:rsidR="00562B1A" w:rsidRDefault="00562B1A" w:rsidP="00562B1A">
      <w:pPr>
        <w:pStyle w:val="4"/>
      </w:pPr>
      <w:r>
        <w:rPr>
          <w:rFonts w:hint="eastAsia"/>
        </w:rPr>
        <w:t>3</w:t>
      </w:r>
      <w:r>
        <w:t>.2.20.2</w:t>
      </w:r>
      <w:r>
        <w:rPr>
          <w:rFonts w:hint="eastAsia"/>
        </w:rPr>
        <w:t>刺激</w:t>
      </w:r>
      <w:r>
        <w:rPr>
          <w:rFonts w:hint="eastAsia"/>
        </w:rPr>
        <w:t>/</w:t>
      </w:r>
      <w:r>
        <w:rPr>
          <w:rFonts w:hint="eastAsia"/>
        </w:rPr>
        <w:t>响应</w:t>
      </w:r>
      <w:r>
        <w:t>序列</w:t>
      </w:r>
    </w:p>
    <w:p w14:paraId="47C331BF" w14:textId="77777777" w:rsidR="00562B1A" w:rsidRDefault="00562B1A" w:rsidP="00AE4DB8">
      <w:r>
        <w:rPr>
          <w:rFonts w:hint="eastAsia"/>
        </w:rPr>
        <w:t>刺激：总经理选择人员管理功能。</w:t>
      </w:r>
    </w:p>
    <w:p w14:paraId="265837B2" w14:textId="77777777" w:rsidR="00562B1A" w:rsidRDefault="00562B1A" w:rsidP="00AE4DB8">
      <w:r>
        <w:rPr>
          <w:rFonts w:hint="eastAsia"/>
        </w:rPr>
        <w:t>响应：系统进入查看界面，显示当前员工信息列表。</w:t>
      </w:r>
    </w:p>
    <w:p w14:paraId="215D60D6" w14:textId="77777777" w:rsidR="00562B1A" w:rsidRDefault="00562B1A" w:rsidP="00AE4DB8">
      <w:r>
        <w:rPr>
          <w:rFonts w:hint="eastAsia"/>
        </w:rPr>
        <w:t>刺激：</w:t>
      </w:r>
      <w:r>
        <w:t>总经</w:t>
      </w:r>
      <w:r>
        <w:rPr>
          <w:rFonts w:hint="eastAsia"/>
        </w:rPr>
        <w:t>理</w:t>
      </w:r>
      <w:r>
        <w:t>请求查找人员信息。</w:t>
      </w:r>
    </w:p>
    <w:p w14:paraId="1658BBED" w14:textId="1B8AB32A" w:rsidR="00562B1A" w:rsidRDefault="00562B1A" w:rsidP="00AE4DB8">
      <w:r>
        <w:rPr>
          <w:rFonts w:hint="eastAsia"/>
        </w:rPr>
        <w:t>响应</w:t>
      </w:r>
      <w:r>
        <w:t>：系统显示查找界面并要求输入</w:t>
      </w:r>
      <w:proofErr w:type="gramStart"/>
      <w:r w:rsidR="00595A7F">
        <w:rPr>
          <w:rFonts w:hint="eastAsia"/>
        </w:rPr>
        <w:t>待查找</w:t>
      </w:r>
      <w:proofErr w:type="gramEnd"/>
      <w:r w:rsidR="00595A7F">
        <w:rPr>
          <w:rFonts w:hint="eastAsia"/>
        </w:rPr>
        <w:t>员工工号</w:t>
      </w:r>
      <w:r>
        <w:t>。</w:t>
      </w:r>
    </w:p>
    <w:p w14:paraId="652E1FD4" w14:textId="1503A512" w:rsidR="00562B1A" w:rsidRDefault="00562B1A" w:rsidP="00AE4DB8">
      <w:r>
        <w:rPr>
          <w:rFonts w:hint="eastAsia"/>
        </w:rPr>
        <w:t>刺激</w:t>
      </w:r>
      <w:r>
        <w:t>：总经理输入查找</w:t>
      </w:r>
      <w:r w:rsidR="00595A7F">
        <w:rPr>
          <w:rFonts w:hint="eastAsia"/>
        </w:rPr>
        <w:t>员工工号</w:t>
      </w:r>
      <w:r>
        <w:t>并确认。</w:t>
      </w:r>
    </w:p>
    <w:p w14:paraId="3587F2B7" w14:textId="77777777" w:rsidR="00562B1A" w:rsidRPr="0057162A" w:rsidRDefault="00562B1A" w:rsidP="00AE4DB8">
      <w:r>
        <w:rPr>
          <w:rFonts w:hint="eastAsia"/>
        </w:rPr>
        <w:t>响应</w:t>
      </w:r>
      <w:r>
        <w:t>：系统返回查找结果。</w:t>
      </w:r>
    </w:p>
    <w:p w14:paraId="3B772322" w14:textId="77777777" w:rsidR="00562B1A" w:rsidRDefault="00562B1A" w:rsidP="00AE4DB8">
      <w:r>
        <w:rPr>
          <w:rFonts w:hint="eastAsia"/>
        </w:rPr>
        <w:t>刺激：总经理请求</w:t>
      </w:r>
      <w:proofErr w:type="gramStart"/>
      <w:r>
        <w:rPr>
          <w:rFonts w:hint="eastAsia"/>
        </w:rPr>
        <w:t>新建员工</w:t>
      </w:r>
      <w:proofErr w:type="gramEnd"/>
      <w:r>
        <w:rPr>
          <w:rFonts w:hint="eastAsia"/>
        </w:rPr>
        <w:t>信息。</w:t>
      </w:r>
    </w:p>
    <w:p w14:paraId="648BA238" w14:textId="77777777" w:rsidR="00562B1A" w:rsidRDefault="00562B1A" w:rsidP="00AE4DB8">
      <w:r>
        <w:rPr>
          <w:rFonts w:hint="eastAsia"/>
        </w:rPr>
        <w:t>响应：系统要求输入新员工信息。</w:t>
      </w:r>
    </w:p>
    <w:p w14:paraId="5BDB3A80" w14:textId="77777777" w:rsidR="00562B1A" w:rsidRDefault="00562B1A" w:rsidP="00AE4DB8">
      <w:r>
        <w:rPr>
          <w:rFonts w:hint="eastAsia"/>
        </w:rPr>
        <w:t>刺激：总经理输入员工信息，确认新建。</w:t>
      </w:r>
    </w:p>
    <w:p w14:paraId="04601985" w14:textId="77777777" w:rsidR="00562B1A" w:rsidRDefault="00562B1A" w:rsidP="00AE4DB8">
      <w:pPr>
        <w:ind w:left="630" w:hangingChars="300" w:hanging="630"/>
      </w:pPr>
      <w:r>
        <w:rPr>
          <w:rFonts w:hint="eastAsia"/>
        </w:rPr>
        <w:t>响应：系统检查输入信息的正确性，正确则新建成功，系统更新员工信息，返回查看界面；不正确则返回错误信息，要求重新输入信息。</w:t>
      </w:r>
    </w:p>
    <w:p w14:paraId="75BFAEB2" w14:textId="77777777" w:rsidR="00562B1A" w:rsidRDefault="00562B1A" w:rsidP="00AE4DB8">
      <w:r>
        <w:rPr>
          <w:rFonts w:hint="eastAsia"/>
        </w:rPr>
        <w:t>刺激：总经理取消新建操作。</w:t>
      </w:r>
    </w:p>
    <w:p w14:paraId="559DE962" w14:textId="77777777" w:rsidR="00562B1A" w:rsidRDefault="00562B1A" w:rsidP="00AE4DB8">
      <w:r>
        <w:rPr>
          <w:rFonts w:hint="eastAsia"/>
        </w:rPr>
        <w:t>响应：系统取消新建流程，返回查看界面。</w:t>
      </w:r>
    </w:p>
    <w:p w14:paraId="260F4538" w14:textId="77777777" w:rsidR="00562B1A" w:rsidRDefault="00562B1A" w:rsidP="00AE4DB8">
      <w:r>
        <w:rPr>
          <w:rFonts w:hint="eastAsia"/>
        </w:rPr>
        <w:t>刺激：总经理请求删除选中人员信息。</w:t>
      </w:r>
    </w:p>
    <w:p w14:paraId="32DF4F69" w14:textId="77777777" w:rsidR="00562B1A" w:rsidRDefault="00562B1A" w:rsidP="00AE4DB8">
      <w:r>
        <w:rPr>
          <w:rFonts w:hint="eastAsia"/>
        </w:rPr>
        <w:t>响应：系统提示是否确认删除。</w:t>
      </w:r>
    </w:p>
    <w:p w14:paraId="3BF62F5C" w14:textId="77777777" w:rsidR="00562B1A" w:rsidRDefault="00562B1A" w:rsidP="00AE4DB8">
      <w:r>
        <w:rPr>
          <w:rFonts w:hint="eastAsia"/>
        </w:rPr>
        <w:t>刺激：总经理确认删除。</w:t>
      </w:r>
    </w:p>
    <w:p w14:paraId="6E83A972" w14:textId="77777777" w:rsidR="00562B1A" w:rsidRDefault="00562B1A" w:rsidP="00AE4DB8">
      <w:r>
        <w:rPr>
          <w:rFonts w:hint="eastAsia"/>
        </w:rPr>
        <w:t>响应：系统删除人员信息条目，更新人员信息列表，返回查看界面。</w:t>
      </w:r>
    </w:p>
    <w:p w14:paraId="4C087020" w14:textId="77777777" w:rsidR="00562B1A" w:rsidRDefault="00562B1A" w:rsidP="00AE4DB8">
      <w:r>
        <w:rPr>
          <w:rFonts w:hint="eastAsia"/>
        </w:rPr>
        <w:t>刺激：总经理取消删除。</w:t>
      </w:r>
    </w:p>
    <w:p w14:paraId="7AC2633F" w14:textId="77777777" w:rsidR="00562B1A" w:rsidRDefault="00562B1A" w:rsidP="00AE4DB8">
      <w:r>
        <w:rPr>
          <w:rFonts w:hint="eastAsia"/>
        </w:rPr>
        <w:lastRenderedPageBreak/>
        <w:t>响应：系统返回查看界面。</w:t>
      </w:r>
    </w:p>
    <w:p w14:paraId="0E66701C" w14:textId="77777777" w:rsidR="00562B1A" w:rsidRDefault="00562B1A" w:rsidP="00AE4DB8">
      <w:r>
        <w:rPr>
          <w:rFonts w:hint="eastAsia"/>
        </w:rPr>
        <w:t>刺激：总经理请求修改选中人员信息。</w:t>
      </w:r>
    </w:p>
    <w:p w14:paraId="0AE79E58" w14:textId="77777777" w:rsidR="00562B1A" w:rsidRDefault="00562B1A" w:rsidP="00AE4DB8">
      <w:r>
        <w:rPr>
          <w:rFonts w:hint="eastAsia"/>
        </w:rPr>
        <w:t>响应：系统将选中人员信息设为可编辑状态。</w:t>
      </w:r>
    </w:p>
    <w:p w14:paraId="72B243F9" w14:textId="77777777" w:rsidR="00562B1A" w:rsidRDefault="00562B1A" w:rsidP="00AE4DB8">
      <w:r>
        <w:rPr>
          <w:rFonts w:hint="eastAsia"/>
        </w:rPr>
        <w:t>刺激：总经理输入修改信息，确认修改。</w:t>
      </w:r>
    </w:p>
    <w:p w14:paraId="3BE69587" w14:textId="77777777" w:rsidR="00562B1A" w:rsidRDefault="00562B1A" w:rsidP="00AE4DB8">
      <w:pPr>
        <w:ind w:left="630" w:hangingChars="300" w:hanging="630"/>
      </w:pPr>
      <w:r>
        <w:rPr>
          <w:rFonts w:hint="eastAsia"/>
        </w:rPr>
        <w:t>响应：系统检查输入信息的正确性，正确则修改成功，系统更新员工信息，返回查看界面；不正确则返回错误信息，要求重新输入信息。</w:t>
      </w:r>
    </w:p>
    <w:p w14:paraId="18032F71" w14:textId="77777777" w:rsidR="00562B1A" w:rsidRDefault="00562B1A" w:rsidP="00AE4DB8">
      <w:r>
        <w:rPr>
          <w:rFonts w:hint="eastAsia"/>
        </w:rPr>
        <w:t>刺激：总经理取消修改信息操作。</w:t>
      </w:r>
    </w:p>
    <w:p w14:paraId="4D3FBBE5" w14:textId="77777777" w:rsidR="00562B1A" w:rsidRPr="00C62480" w:rsidRDefault="00562B1A" w:rsidP="00AE4DB8">
      <w:r>
        <w:rPr>
          <w:rFonts w:hint="eastAsia"/>
        </w:rPr>
        <w:t>响应：系统放弃修改，返回查看界面。</w:t>
      </w:r>
    </w:p>
    <w:p w14:paraId="211822B9" w14:textId="77777777" w:rsidR="00562B1A" w:rsidRDefault="00562B1A" w:rsidP="00562B1A">
      <w:pPr>
        <w:pStyle w:val="4"/>
      </w:pPr>
      <w:r>
        <w:rPr>
          <w:rFonts w:hint="eastAsia"/>
        </w:rPr>
        <w:t>3</w:t>
      </w:r>
      <w:r>
        <w:t>.2.20.3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562B1A" w:rsidRPr="00072C51" w14:paraId="23285548" w14:textId="77777777" w:rsidTr="00562B1A">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5F8E794" w14:textId="77777777" w:rsidR="00562B1A" w:rsidRPr="00072C51" w:rsidRDefault="00562B1A" w:rsidP="00562B1A">
            <w:r w:rsidRPr="00072C51">
              <w:t>Staff.See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28D8E079" w14:textId="77777777" w:rsidR="00562B1A" w:rsidRPr="00072C51" w:rsidRDefault="00562B1A" w:rsidP="00562B1A">
            <w:r w:rsidRPr="00072C51">
              <w:rPr>
                <w:lang w:val="zh-TW"/>
              </w:rPr>
              <w:t>系统显示人员信息列表，人员信息包括工号、姓名、性别、出生年月、所属部门，月基本工资</w:t>
            </w:r>
          </w:p>
        </w:tc>
      </w:tr>
      <w:tr w:rsidR="00562B1A" w:rsidRPr="00072C51" w14:paraId="27E324F2" w14:textId="77777777" w:rsidTr="00562B1A">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D5C5E08" w14:textId="77777777" w:rsidR="00562B1A" w:rsidRPr="00072C51" w:rsidRDefault="00562B1A" w:rsidP="00562B1A">
            <w:r w:rsidRPr="00072C51">
              <w:t>Staff.See.Lookup</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B903F8F" w14:textId="1BAAE7E0" w:rsidR="00562B1A" w:rsidRPr="00072C51" w:rsidRDefault="00562B1A" w:rsidP="00595A7F">
            <w:r w:rsidRPr="00072C51">
              <w:rPr>
                <w:lang w:val="zh-TW"/>
              </w:rPr>
              <w:t>系统应该允许总经理在页面内通过</w:t>
            </w:r>
            <w:r w:rsidR="00595A7F">
              <w:rPr>
                <w:rFonts w:hint="eastAsia"/>
                <w:lang w:val="zh-TW"/>
              </w:rPr>
              <w:t>员工工号</w:t>
            </w:r>
            <w:r w:rsidRPr="00072C51">
              <w:rPr>
                <w:lang w:val="zh-TW"/>
              </w:rPr>
              <w:t>查找人员信息条目</w:t>
            </w:r>
          </w:p>
        </w:tc>
      </w:tr>
      <w:tr w:rsidR="00562B1A" w:rsidRPr="00072C51" w14:paraId="524871BB" w14:textId="77777777" w:rsidTr="00562B1A">
        <w:trPr>
          <w:trHeight w:val="485"/>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00D2324" w14:textId="77777777" w:rsidR="00562B1A" w:rsidRPr="00072C51" w:rsidRDefault="00562B1A" w:rsidP="00562B1A">
            <w:r w:rsidRPr="00072C51">
              <w:t>Staff.See.Lookup.Input</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230A0401" w14:textId="03E4E392" w:rsidR="00562B1A" w:rsidRPr="00072C51" w:rsidRDefault="00562B1A" w:rsidP="00562B1A">
            <w:r w:rsidRPr="00072C51">
              <w:rPr>
                <w:lang w:val="zh-TW"/>
              </w:rPr>
              <w:t>系统应该允许总经理在查找人员信息时从键盘输入</w:t>
            </w:r>
            <w:r w:rsidR="00595A7F">
              <w:rPr>
                <w:rFonts w:hint="eastAsia"/>
                <w:lang w:val="zh-TW"/>
              </w:rPr>
              <w:t>员工工号</w:t>
            </w:r>
          </w:p>
        </w:tc>
      </w:tr>
      <w:tr w:rsidR="00562B1A" w:rsidRPr="00072C51" w14:paraId="5665C9EC" w14:textId="77777777" w:rsidTr="00562B1A">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03FE4D5" w14:textId="77777777" w:rsidR="00562B1A" w:rsidRPr="00072C51" w:rsidRDefault="00562B1A" w:rsidP="00562B1A">
            <w:r w:rsidRPr="00072C51">
              <w:t>Staff.New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E3A874F" w14:textId="77777777" w:rsidR="00562B1A" w:rsidRPr="00072C51" w:rsidRDefault="00562B1A" w:rsidP="00562B1A">
            <w:r w:rsidRPr="00072C51">
              <w:rPr>
                <w:lang w:val="zh-TW"/>
              </w:rPr>
              <w:t>在总经理要求新建人员信息，系统应弹出新建人员信息界面，要求输入新员工信息，包括工号、姓名、性别、出生年月、所属部门</w:t>
            </w:r>
          </w:p>
        </w:tc>
      </w:tr>
      <w:tr w:rsidR="00562B1A" w:rsidRPr="00072C51" w14:paraId="72EE461D" w14:textId="77777777" w:rsidTr="00562B1A">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A00560D" w14:textId="77777777" w:rsidR="00562B1A" w:rsidRPr="00072C51" w:rsidRDefault="00562B1A" w:rsidP="00562B1A">
            <w:r w:rsidRPr="00072C51">
              <w:t>Staff.New.Input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9F1F91B" w14:textId="77777777" w:rsidR="00562B1A" w:rsidRPr="00072C51" w:rsidRDefault="00562B1A" w:rsidP="00562B1A">
            <w:r w:rsidRPr="00072C51">
              <w:rPr>
                <w:lang w:val="zh-TW"/>
              </w:rPr>
              <w:t>在总经理新建人员信息时，系统应允许总经理从键盘输入信息</w:t>
            </w:r>
          </w:p>
        </w:tc>
      </w:tr>
      <w:tr w:rsidR="00562B1A" w:rsidRPr="00072C51" w14:paraId="42CAD949" w14:textId="77777777" w:rsidTr="00562B1A">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A04C76A" w14:textId="77777777" w:rsidR="00562B1A" w:rsidRPr="00072C51" w:rsidRDefault="00562B1A" w:rsidP="00562B1A">
            <w:r w:rsidRPr="00072C51">
              <w:t>Staff.New.Cancel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462F12B" w14:textId="77777777" w:rsidR="00562B1A" w:rsidRPr="00072C51" w:rsidRDefault="00562B1A" w:rsidP="00562B1A">
            <w:r w:rsidRPr="00072C51">
              <w:rPr>
                <w:lang w:val="zh-TW"/>
              </w:rPr>
              <w:t>在总经理取消当前新建人员信息操作时，系统应关闭新建界面，返回查看界面</w:t>
            </w:r>
          </w:p>
        </w:tc>
      </w:tr>
      <w:tr w:rsidR="00562B1A" w:rsidRPr="00072C51" w14:paraId="32C91823" w14:textId="77777777" w:rsidTr="00562B1A">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AFE971D" w14:textId="77777777" w:rsidR="00562B1A" w:rsidRPr="00072C51" w:rsidRDefault="00562B1A" w:rsidP="00562B1A">
            <w:r w:rsidRPr="00072C51">
              <w:t>Staff.New.Confirm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3F82C53" w14:textId="77777777" w:rsidR="00562B1A" w:rsidRPr="00072C51" w:rsidRDefault="00562B1A" w:rsidP="00562B1A">
            <w:r w:rsidRPr="00072C51">
              <w:rPr>
                <w:lang w:val="zh-TW"/>
              </w:rPr>
              <w:t>在总经理确认新建操作时，系统应进行输入信息正确性的检查，参见</w:t>
            </w:r>
            <w:r w:rsidRPr="00072C51">
              <w:t>Staff.New.Check</w:t>
            </w:r>
          </w:p>
        </w:tc>
      </w:tr>
      <w:tr w:rsidR="00562B1A" w:rsidRPr="00072C51" w14:paraId="48B44D78" w14:textId="77777777" w:rsidTr="00562B1A">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67AFC217" w14:textId="77777777" w:rsidR="00562B1A" w:rsidRPr="00072C51" w:rsidRDefault="00562B1A" w:rsidP="00562B1A">
            <w:r w:rsidRPr="00072C51">
              <w:t>Staff.New.Check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CB5E237" w14:textId="77777777" w:rsidR="00562B1A" w:rsidRPr="00072C51" w:rsidRDefault="00562B1A" w:rsidP="00562B1A">
            <w:r w:rsidRPr="00072C51">
              <w:rPr>
                <w:lang w:val="zh-TW"/>
              </w:rPr>
              <w:t>系统检查新建操作中的输入信息是否正确，参见</w:t>
            </w:r>
            <w:r w:rsidRPr="00072C51">
              <w:t>Staff.Check</w:t>
            </w:r>
            <w:r w:rsidRPr="00072C51">
              <w:rPr>
                <w:lang w:val="zh-TW"/>
              </w:rPr>
              <w:t>，正确则更新人员信息，参见</w:t>
            </w:r>
            <w:r w:rsidRPr="00072C51">
              <w:t>Staff. Update</w:t>
            </w:r>
            <w:r w:rsidRPr="00072C51">
              <w:rPr>
                <w:lang w:val="zh-TW"/>
              </w:rPr>
              <w:t>，并返回查看界面，不正确则返回工号已经存在的错误信息并提示重新输入</w:t>
            </w:r>
          </w:p>
        </w:tc>
      </w:tr>
      <w:tr w:rsidR="00562B1A" w:rsidRPr="00072C51" w14:paraId="31B3DF86" w14:textId="77777777" w:rsidTr="00562B1A">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80CC73D" w14:textId="77777777" w:rsidR="00562B1A" w:rsidRPr="00072C51" w:rsidRDefault="00562B1A" w:rsidP="00562B1A">
            <w:r w:rsidRPr="00072C51">
              <w:t>Staff.Delete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2D44566A" w14:textId="77777777" w:rsidR="00562B1A" w:rsidRPr="00072C51" w:rsidRDefault="00562B1A" w:rsidP="00562B1A">
            <w:r w:rsidRPr="00072C51">
              <w:rPr>
                <w:lang w:val="zh-TW"/>
              </w:rPr>
              <w:t>对于选中状态的人员信息条目，系统应允许总经理对其进行删除操作</w:t>
            </w:r>
          </w:p>
        </w:tc>
      </w:tr>
      <w:tr w:rsidR="00562B1A" w:rsidRPr="00072C51" w14:paraId="50E97EBF" w14:textId="77777777" w:rsidTr="00562B1A">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C92E84D" w14:textId="77777777" w:rsidR="00562B1A" w:rsidRPr="00072C51" w:rsidRDefault="00562B1A" w:rsidP="00562B1A">
            <w:r w:rsidRPr="00072C51">
              <w:t>Staff.Delete.Cancel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AE6BCE6" w14:textId="77777777" w:rsidR="00562B1A" w:rsidRPr="00072C51" w:rsidRDefault="00562B1A" w:rsidP="00562B1A">
            <w:r w:rsidRPr="00072C51">
              <w:rPr>
                <w:lang w:val="zh-TW"/>
              </w:rPr>
              <w:t>当总经理取消删除操作时，系统返回查看界面</w:t>
            </w:r>
          </w:p>
        </w:tc>
      </w:tr>
      <w:tr w:rsidR="00562B1A" w:rsidRPr="00072C51" w14:paraId="1F0713A5" w14:textId="77777777" w:rsidTr="00562B1A">
        <w:trPr>
          <w:trHeight w:val="485"/>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8B05242" w14:textId="77777777" w:rsidR="00562B1A" w:rsidRPr="00072C51" w:rsidRDefault="00562B1A" w:rsidP="00562B1A">
            <w:r w:rsidRPr="00072C51">
              <w:t>Staff.Delete.Confirm</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F5084E6" w14:textId="77777777" w:rsidR="00562B1A" w:rsidRPr="00072C51" w:rsidRDefault="00562B1A" w:rsidP="00562B1A">
            <w:r w:rsidRPr="00072C51">
              <w:rPr>
                <w:lang w:val="zh-TW"/>
              </w:rPr>
              <w:t>当总经理确认删除操作时，系统更新人员信息数据，参见</w:t>
            </w:r>
            <w:r w:rsidRPr="00072C51">
              <w:t>Staff.Update</w:t>
            </w:r>
          </w:p>
        </w:tc>
      </w:tr>
      <w:tr w:rsidR="00562B1A" w:rsidRPr="00072C51" w14:paraId="7FD77802" w14:textId="77777777" w:rsidTr="00562B1A">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6D895B3C" w14:textId="77777777" w:rsidR="00562B1A" w:rsidRPr="00072C51" w:rsidRDefault="00562B1A" w:rsidP="00562B1A">
            <w:r w:rsidRPr="00072C51">
              <w:t>Staff.Modify</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497DF2C6" w14:textId="77777777" w:rsidR="00562B1A" w:rsidRPr="00072C51" w:rsidRDefault="00562B1A" w:rsidP="00562B1A">
            <w:r w:rsidRPr="00072C51">
              <w:rPr>
                <w:lang w:val="zh-TW"/>
              </w:rPr>
              <w:t>对于选中状态的人员信息条目，系统应允许总经理对其进行修改操作，修改时系统弹出修改人员信息界面，界面上该人员信息条目中工号、姓名、性别、出生年月、所属部门处于可编辑状态</w:t>
            </w:r>
          </w:p>
        </w:tc>
      </w:tr>
      <w:tr w:rsidR="00562B1A" w:rsidRPr="00072C51" w14:paraId="6ADDC8C0" w14:textId="77777777" w:rsidTr="00562B1A">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823DC04" w14:textId="77777777" w:rsidR="00562B1A" w:rsidRPr="00072C51" w:rsidRDefault="00562B1A" w:rsidP="00562B1A">
            <w:r w:rsidRPr="00072C51">
              <w:t>Staff.Modify.Input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2BC3F85" w14:textId="77777777" w:rsidR="00562B1A" w:rsidRPr="00072C51" w:rsidRDefault="00562B1A" w:rsidP="00562B1A">
            <w:r w:rsidRPr="00072C51">
              <w:rPr>
                <w:lang w:val="zh-TW"/>
              </w:rPr>
              <w:t>在总经理修改人员信息时，系统应允许总经理从键盘输入信息</w:t>
            </w:r>
          </w:p>
        </w:tc>
      </w:tr>
      <w:tr w:rsidR="00562B1A" w:rsidRPr="00072C51" w14:paraId="22F37359" w14:textId="77777777" w:rsidTr="00562B1A">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96B5C1E" w14:textId="77777777" w:rsidR="00562B1A" w:rsidRPr="00072C51" w:rsidRDefault="00562B1A" w:rsidP="00562B1A">
            <w:r w:rsidRPr="00072C51">
              <w:t>Staff.Modify.Cancel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6B9DA2C" w14:textId="77777777" w:rsidR="00562B1A" w:rsidRPr="00072C51" w:rsidRDefault="00562B1A" w:rsidP="00562B1A">
            <w:r w:rsidRPr="00072C51">
              <w:rPr>
                <w:lang w:val="zh-TW"/>
              </w:rPr>
              <w:t>在总经理取消当前修改人员信息操作时，系统应关闭修改界面，返回查看界面</w:t>
            </w:r>
          </w:p>
        </w:tc>
      </w:tr>
      <w:tr w:rsidR="00562B1A" w:rsidRPr="00072C51" w14:paraId="71F693AE" w14:textId="77777777" w:rsidTr="00562B1A">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09CDAFF" w14:textId="77777777" w:rsidR="00562B1A" w:rsidRPr="00072C51" w:rsidRDefault="00562B1A" w:rsidP="00562B1A">
            <w:r w:rsidRPr="00072C51">
              <w:lastRenderedPageBreak/>
              <w:t>Staff.Modify.Confirm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C8A5548" w14:textId="77777777" w:rsidR="00562B1A" w:rsidRPr="00072C51" w:rsidRDefault="00562B1A" w:rsidP="00562B1A">
            <w:r w:rsidRPr="00072C51">
              <w:rPr>
                <w:lang w:val="zh-TW"/>
              </w:rPr>
              <w:t>在总经理确认修改操作时，系统应进行输入信息正确性的检查，参见</w:t>
            </w:r>
            <w:r w:rsidRPr="00072C51">
              <w:t>Staff.Modify.Check</w:t>
            </w:r>
          </w:p>
        </w:tc>
      </w:tr>
      <w:tr w:rsidR="00562B1A" w:rsidRPr="00072C51" w14:paraId="40853411" w14:textId="77777777" w:rsidTr="00562B1A">
        <w:trPr>
          <w:trHeight w:val="8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B8C62F7" w14:textId="77777777" w:rsidR="00562B1A" w:rsidRPr="00072C51" w:rsidRDefault="00562B1A" w:rsidP="00562B1A">
            <w:r w:rsidRPr="00072C51">
              <w:t>Staff.Modify.Check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3BD4ECE" w14:textId="77777777" w:rsidR="00562B1A" w:rsidRPr="00072C51" w:rsidRDefault="00562B1A" w:rsidP="00562B1A">
            <w:r w:rsidRPr="00072C51">
              <w:rPr>
                <w:lang w:val="zh-TW"/>
              </w:rPr>
              <w:t>系统检查修改操作中的输入信息是否正确，参见</w:t>
            </w:r>
            <w:r w:rsidRPr="00072C51">
              <w:t>Staff.Check</w:t>
            </w:r>
            <w:r w:rsidRPr="00072C51">
              <w:rPr>
                <w:lang w:val="zh-TW"/>
              </w:rPr>
              <w:t>，正确则更新人员信息，参见</w:t>
            </w:r>
            <w:r w:rsidRPr="00072C51">
              <w:t>Staff. Update</w:t>
            </w:r>
            <w:r w:rsidRPr="00072C51">
              <w:rPr>
                <w:lang w:val="zh-TW"/>
              </w:rPr>
              <w:t>，并返回查看界面，不正确则返回工号已经存在的错误信息并提示重新输入</w:t>
            </w:r>
          </w:p>
        </w:tc>
      </w:tr>
      <w:tr w:rsidR="00562B1A" w:rsidRPr="00072C51" w14:paraId="0B21D5F2" w14:textId="77777777" w:rsidTr="00562B1A">
        <w:trPr>
          <w:trHeight w:val="696"/>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12B3423" w14:textId="77777777" w:rsidR="00562B1A" w:rsidRPr="00072C51" w:rsidRDefault="00562B1A" w:rsidP="00562B1A">
            <w:r w:rsidRPr="00072C51">
              <w:t>Staff.Check</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17BF2E4" w14:textId="77777777" w:rsidR="00562B1A" w:rsidRPr="00072C51" w:rsidRDefault="00562B1A" w:rsidP="00562B1A">
            <w:r w:rsidRPr="00072C51">
              <w:rPr>
                <w:lang w:val="zh-TW"/>
              </w:rPr>
              <w:t>系统检查输入或修改信息中的</w:t>
            </w:r>
            <w:r w:rsidRPr="00072C51">
              <w:t>“</w:t>
            </w:r>
            <w:r w:rsidRPr="00072C51">
              <w:rPr>
                <w:lang w:val="zh-TW"/>
              </w:rPr>
              <w:t>工号</w:t>
            </w:r>
            <w:r w:rsidRPr="00072C51">
              <w:t>”</w:t>
            </w:r>
            <w:r w:rsidRPr="00072C51">
              <w:rPr>
                <w:lang w:val="zh-TW"/>
              </w:rPr>
              <w:t>是否已经存在，存在则返回工号已存在错误信息，不存在则更新人员信息数据，参见</w:t>
            </w:r>
            <w:r w:rsidRPr="00072C51">
              <w:t>Staff.Update</w:t>
            </w:r>
          </w:p>
        </w:tc>
      </w:tr>
      <w:tr w:rsidR="00562B1A" w:rsidRPr="00072C51" w14:paraId="0C97562E" w14:textId="77777777" w:rsidTr="00562B1A">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C195279" w14:textId="77777777" w:rsidR="00562B1A" w:rsidRPr="00072C51" w:rsidRDefault="00562B1A" w:rsidP="00562B1A">
            <w:r w:rsidRPr="00072C51">
              <w:t>Staff.Update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27DBBB7" w14:textId="77777777" w:rsidR="00562B1A" w:rsidRPr="00072C51" w:rsidRDefault="00562B1A" w:rsidP="00562B1A">
            <w:r w:rsidRPr="00072C51">
              <w:rPr>
                <w:lang w:val="zh-TW"/>
              </w:rPr>
              <w:t>系统修改人员信息列表中的数据，并在系统操作记录中记下该操作，参见</w:t>
            </w:r>
            <w:r w:rsidRPr="00072C51">
              <w:t>System.Record</w:t>
            </w:r>
          </w:p>
        </w:tc>
      </w:tr>
    </w:tbl>
    <w:p w14:paraId="24D1D3B7" w14:textId="77777777" w:rsidR="00562B1A" w:rsidRPr="00072C51" w:rsidRDefault="00562B1A" w:rsidP="00562B1A"/>
    <w:p w14:paraId="20B3E561" w14:textId="77777777" w:rsidR="00562B1A" w:rsidRDefault="00562B1A" w:rsidP="00562B1A">
      <w:pPr>
        <w:pStyle w:val="3"/>
      </w:pPr>
      <w:bookmarkStart w:id="39" w:name="_Toc432520356"/>
      <w:r>
        <w:rPr>
          <w:rFonts w:hint="eastAsia"/>
        </w:rPr>
        <w:t>3</w:t>
      </w:r>
      <w:r>
        <w:t>.2.21</w:t>
      </w:r>
      <w:r>
        <w:rPr>
          <w:rFonts w:hint="eastAsia"/>
        </w:rPr>
        <w:t>机构</w:t>
      </w:r>
      <w:r>
        <w:t>管理</w:t>
      </w:r>
      <w:bookmarkEnd w:id="39"/>
    </w:p>
    <w:p w14:paraId="3073822C" w14:textId="77777777" w:rsidR="00562B1A" w:rsidRDefault="00562B1A" w:rsidP="00562B1A">
      <w:pPr>
        <w:pStyle w:val="4"/>
      </w:pPr>
      <w:r>
        <w:rPr>
          <w:rFonts w:hint="eastAsia"/>
        </w:rPr>
        <w:t>3</w:t>
      </w:r>
      <w:r>
        <w:t>.2.21.1</w:t>
      </w:r>
      <w:r>
        <w:rPr>
          <w:rFonts w:hint="eastAsia"/>
        </w:rPr>
        <w:t>特性描述</w:t>
      </w:r>
    </w:p>
    <w:p w14:paraId="5A5593D8" w14:textId="77777777" w:rsidR="00562B1A" w:rsidRDefault="00562B1A" w:rsidP="00562B1A">
      <w:pPr>
        <w:ind w:firstLine="420"/>
      </w:pPr>
      <w:r>
        <w:rPr>
          <w:rFonts w:hint="eastAsia"/>
        </w:rPr>
        <w:t>在总经理选择机构管理功能时，系统展示公司当前机构信息列表，总经理对机构信息进行查询、新建、删除、修改等操作，系统存储总经理做出的改动。</w:t>
      </w:r>
    </w:p>
    <w:p w14:paraId="2015B8B6" w14:textId="77777777" w:rsidR="00562B1A" w:rsidRPr="00A81400" w:rsidRDefault="00562B1A" w:rsidP="00562B1A">
      <w:pPr>
        <w:ind w:firstLine="420"/>
      </w:pPr>
      <w:r>
        <w:rPr>
          <w:rFonts w:hint="eastAsia"/>
        </w:rPr>
        <w:t>优先级</w:t>
      </w:r>
      <w:r>
        <w:rPr>
          <w:rFonts w:hint="eastAsia"/>
        </w:rPr>
        <w:t>=</w:t>
      </w:r>
      <w:r>
        <w:rPr>
          <w:rFonts w:hint="eastAsia"/>
        </w:rPr>
        <w:t>低</w:t>
      </w:r>
    </w:p>
    <w:p w14:paraId="7C5BDF87" w14:textId="77777777" w:rsidR="00562B1A" w:rsidRDefault="00562B1A" w:rsidP="00562B1A">
      <w:pPr>
        <w:pStyle w:val="4"/>
      </w:pPr>
      <w:r>
        <w:rPr>
          <w:rFonts w:hint="eastAsia"/>
        </w:rPr>
        <w:t>3</w:t>
      </w:r>
      <w:r>
        <w:t>.2.21.2</w:t>
      </w:r>
      <w:r>
        <w:rPr>
          <w:rFonts w:hint="eastAsia"/>
        </w:rPr>
        <w:t>刺激</w:t>
      </w:r>
      <w:r>
        <w:t>/</w:t>
      </w:r>
      <w:r>
        <w:rPr>
          <w:rFonts w:hint="eastAsia"/>
        </w:rPr>
        <w:t>响应</w:t>
      </w:r>
      <w:r>
        <w:t>序列</w:t>
      </w:r>
    </w:p>
    <w:p w14:paraId="6B9B2DD5" w14:textId="77777777" w:rsidR="00562B1A" w:rsidRDefault="00562B1A" w:rsidP="00AE4DB8">
      <w:r>
        <w:rPr>
          <w:rFonts w:hint="eastAsia"/>
        </w:rPr>
        <w:t>刺激：总经理选择机构管理功能。</w:t>
      </w:r>
    </w:p>
    <w:p w14:paraId="3B3A44E2" w14:textId="77777777" w:rsidR="00562B1A" w:rsidRDefault="00562B1A" w:rsidP="00AE4DB8">
      <w:r>
        <w:rPr>
          <w:rFonts w:hint="eastAsia"/>
        </w:rPr>
        <w:t>响应：系统进入查看界面，显示当前机构信息列表。</w:t>
      </w:r>
    </w:p>
    <w:p w14:paraId="4571595C" w14:textId="77777777" w:rsidR="00562B1A" w:rsidRDefault="00562B1A" w:rsidP="00AE4DB8">
      <w:r>
        <w:rPr>
          <w:rFonts w:hint="eastAsia"/>
        </w:rPr>
        <w:t>刺激：</w:t>
      </w:r>
      <w:r>
        <w:t>总经</w:t>
      </w:r>
      <w:r>
        <w:rPr>
          <w:rFonts w:hint="eastAsia"/>
        </w:rPr>
        <w:t>理</w:t>
      </w:r>
      <w:r>
        <w:t>请求查找</w:t>
      </w:r>
      <w:r>
        <w:rPr>
          <w:rFonts w:hint="eastAsia"/>
        </w:rPr>
        <w:t>机构</w:t>
      </w:r>
      <w:r>
        <w:t>信息。</w:t>
      </w:r>
    </w:p>
    <w:p w14:paraId="287DEE4C" w14:textId="3514E3ED" w:rsidR="00562B1A" w:rsidRDefault="00562B1A" w:rsidP="00AE4DB8">
      <w:r>
        <w:rPr>
          <w:rFonts w:hint="eastAsia"/>
        </w:rPr>
        <w:t>响应</w:t>
      </w:r>
      <w:r>
        <w:t>：系统显示查找界面并要求输入</w:t>
      </w:r>
      <w:r w:rsidR="00595A7F">
        <w:rPr>
          <w:rFonts w:hint="eastAsia"/>
        </w:rPr>
        <w:t>机构编号</w:t>
      </w:r>
      <w:r>
        <w:t>。</w:t>
      </w:r>
    </w:p>
    <w:p w14:paraId="022BA537" w14:textId="1C037E8E" w:rsidR="00562B1A" w:rsidRDefault="00562B1A" w:rsidP="00AE4DB8">
      <w:r>
        <w:rPr>
          <w:rFonts w:hint="eastAsia"/>
        </w:rPr>
        <w:t>刺激</w:t>
      </w:r>
      <w:r>
        <w:t>：总经理输入查找</w:t>
      </w:r>
      <w:r w:rsidR="00595A7F">
        <w:rPr>
          <w:rFonts w:hint="eastAsia"/>
        </w:rPr>
        <w:t>机构编号</w:t>
      </w:r>
      <w:r>
        <w:t>并确认。</w:t>
      </w:r>
    </w:p>
    <w:p w14:paraId="5F6DED05" w14:textId="77777777" w:rsidR="00562B1A" w:rsidRPr="0057162A" w:rsidRDefault="00562B1A" w:rsidP="00AE4DB8">
      <w:r>
        <w:rPr>
          <w:rFonts w:hint="eastAsia"/>
        </w:rPr>
        <w:t>响应</w:t>
      </w:r>
      <w:r>
        <w:t>：系统返回查找结果。</w:t>
      </w:r>
    </w:p>
    <w:p w14:paraId="172AC1F2" w14:textId="77777777" w:rsidR="00562B1A" w:rsidRDefault="00562B1A" w:rsidP="00AE4DB8">
      <w:r>
        <w:rPr>
          <w:rFonts w:hint="eastAsia"/>
        </w:rPr>
        <w:t>刺激：总经理请求新建机构信息。</w:t>
      </w:r>
    </w:p>
    <w:p w14:paraId="5E5F2552" w14:textId="77777777" w:rsidR="00562B1A" w:rsidRDefault="00562B1A" w:rsidP="00AE4DB8">
      <w:r>
        <w:rPr>
          <w:rFonts w:hint="eastAsia"/>
        </w:rPr>
        <w:t>响应：系统要求输入新机构信息。</w:t>
      </w:r>
    </w:p>
    <w:p w14:paraId="0327B4C7" w14:textId="77777777" w:rsidR="00562B1A" w:rsidRDefault="00562B1A" w:rsidP="00AE4DB8">
      <w:r>
        <w:rPr>
          <w:rFonts w:hint="eastAsia"/>
        </w:rPr>
        <w:t>刺激：总经理输入机构信息，确认新建。</w:t>
      </w:r>
    </w:p>
    <w:p w14:paraId="254EDEAE" w14:textId="77777777" w:rsidR="00562B1A" w:rsidRDefault="00562B1A" w:rsidP="00AE4DB8">
      <w:pPr>
        <w:ind w:left="630" w:hangingChars="300" w:hanging="630"/>
      </w:pPr>
      <w:r>
        <w:rPr>
          <w:rFonts w:hint="eastAsia"/>
        </w:rPr>
        <w:t>响应：系统检查输入信息的正确性，正确则新建成功，系统更新机构信息，返回查看界面；不正确则返回错误信息，要求重新输入信息。</w:t>
      </w:r>
    </w:p>
    <w:p w14:paraId="5DC18F61" w14:textId="77777777" w:rsidR="00562B1A" w:rsidRDefault="00AE4DB8" w:rsidP="00AE4DB8">
      <w:r>
        <w:rPr>
          <w:rFonts w:hint="eastAsia"/>
        </w:rPr>
        <w:t>刺</w:t>
      </w:r>
      <w:r w:rsidR="00562B1A">
        <w:rPr>
          <w:rFonts w:hint="eastAsia"/>
        </w:rPr>
        <w:t>激：总经理取消新建操作。</w:t>
      </w:r>
    </w:p>
    <w:p w14:paraId="65A668BC" w14:textId="77777777" w:rsidR="00562B1A" w:rsidRDefault="00562B1A" w:rsidP="00AE4DB8">
      <w:r>
        <w:rPr>
          <w:rFonts w:hint="eastAsia"/>
        </w:rPr>
        <w:t>响应：系统取消新建流程，返回查看界面。</w:t>
      </w:r>
    </w:p>
    <w:p w14:paraId="3C0CCEBC" w14:textId="77777777" w:rsidR="00562B1A" w:rsidRDefault="00562B1A" w:rsidP="00AE4DB8">
      <w:r>
        <w:rPr>
          <w:rFonts w:hint="eastAsia"/>
        </w:rPr>
        <w:t>刺激：总经理请求删除选中机构信息。</w:t>
      </w:r>
    </w:p>
    <w:p w14:paraId="5263E55A" w14:textId="77777777" w:rsidR="00562B1A" w:rsidRDefault="00562B1A" w:rsidP="00AE4DB8">
      <w:r>
        <w:rPr>
          <w:rFonts w:hint="eastAsia"/>
        </w:rPr>
        <w:t>响应：系统提示是否确认删除。</w:t>
      </w:r>
    </w:p>
    <w:p w14:paraId="5D628C7A" w14:textId="77777777" w:rsidR="00562B1A" w:rsidRDefault="00562B1A" w:rsidP="00AE4DB8">
      <w:r>
        <w:rPr>
          <w:rFonts w:hint="eastAsia"/>
        </w:rPr>
        <w:t>刺激：总经理确认删除。</w:t>
      </w:r>
    </w:p>
    <w:p w14:paraId="28B41BE8" w14:textId="77777777" w:rsidR="00562B1A" w:rsidRDefault="00562B1A" w:rsidP="00AE4DB8">
      <w:r>
        <w:rPr>
          <w:rFonts w:hint="eastAsia"/>
        </w:rPr>
        <w:t>响应：系统删除机构信息条目，更新人员信息列表，返回查看界面。</w:t>
      </w:r>
    </w:p>
    <w:p w14:paraId="209F693A" w14:textId="77777777" w:rsidR="00562B1A" w:rsidRDefault="00562B1A" w:rsidP="00AE4DB8">
      <w:r>
        <w:rPr>
          <w:rFonts w:hint="eastAsia"/>
        </w:rPr>
        <w:t>刺激：总经理取消删除。</w:t>
      </w:r>
    </w:p>
    <w:p w14:paraId="1E9496A9" w14:textId="77777777" w:rsidR="00562B1A" w:rsidRDefault="00562B1A" w:rsidP="00AE4DB8">
      <w:r>
        <w:rPr>
          <w:rFonts w:hint="eastAsia"/>
        </w:rPr>
        <w:lastRenderedPageBreak/>
        <w:t>响应：系统返回查看界面。</w:t>
      </w:r>
    </w:p>
    <w:p w14:paraId="45649AE6" w14:textId="77777777" w:rsidR="00562B1A" w:rsidRDefault="00562B1A" w:rsidP="00AE4DB8">
      <w:r>
        <w:rPr>
          <w:rFonts w:hint="eastAsia"/>
        </w:rPr>
        <w:t>刺激：总经理请求修改选中机构信息。</w:t>
      </w:r>
    </w:p>
    <w:p w14:paraId="3F974AA9" w14:textId="77777777" w:rsidR="00562B1A" w:rsidRDefault="00562B1A" w:rsidP="00AE4DB8">
      <w:r>
        <w:rPr>
          <w:rFonts w:hint="eastAsia"/>
        </w:rPr>
        <w:t>响应：系统显示</w:t>
      </w:r>
      <w:r>
        <w:t>修改界面并</w:t>
      </w:r>
      <w:r>
        <w:rPr>
          <w:rFonts w:hint="eastAsia"/>
        </w:rPr>
        <w:t>将选中机构信息设为可编辑状态。</w:t>
      </w:r>
    </w:p>
    <w:p w14:paraId="2A181ED2" w14:textId="77777777" w:rsidR="00562B1A" w:rsidRDefault="00562B1A" w:rsidP="00AE4DB8">
      <w:r>
        <w:rPr>
          <w:rFonts w:hint="eastAsia"/>
        </w:rPr>
        <w:t>刺激：总经理输入修改信息，确认修改。</w:t>
      </w:r>
    </w:p>
    <w:p w14:paraId="7A632791" w14:textId="77777777" w:rsidR="00562B1A" w:rsidRDefault="00562B1A" w:rsidP="00AE4DB8">
      <w:pPr>
        <w:ind w:left="630" w:hangingChars="300" w:hanging="630"/>
      </w:pPr>
      <w:r>
        <w:rPr>
          <w:rFonts w:hint="eastAsia"/>
        </w:rPr>
        <w:t>响应：系统检查输入信息的正确性，正确则修改成功，系统更新机构信息，返回查看界面；不正确则返回错误信息，要求重新输入信息。</w:t>
      </w:r>
    </w:p>
    <w:p w14:paraId="48F1D83E" w14:textId="77777777" w:rsidR="00562B1A" w:rsidRDefault="00562B1A" w:rsidP="00AE4DB8">
      <w:r>
        <w:rPr>
          <w:rFonts w:hint="eastAsia"/>
        </w:rPr>
        <w:t>刺激：总经理取消修改信息操作。</w:t>
      </w:r>
    </w:p>
    <w:p w14:paraId="01019207" w14:textId="77777777" w:rsidR="00562B1A" w:rsidRPr="00AE4DB8" w:rsidRDefault="00562B1A" w:rsidP="00562B1A">
      <w:r>
        <w:rPr>
          <w:rFonts w:hint="eastAsia"/>
        </w:rPr>
        <w:t>响应：系统放弃修改，返回查看界面。</w:t>
      </w:r>
    </w:p>
    <w:p w14:paraId="344BBF4E" w14:textId="77777777" w:rsidR="00562B1A" w:rsidRDefault="00562B1A" w:rsidP="00562B1A">
      <w:pPr>
        <w:pStyle w:val="4"/>
      </w:pPr>
      <w:r>
        <w:rPr>
          <w:rFonts w:hint="eastAsia"/>
        </w:rPr>
        <w:t>3</w:t>
      </w:r>
      <w:r>
        <w:t>.2.21.3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4"/>
        <w:gridCol w:w="5852"/>
      </w:tblGrid>
      <w:tr w:rsidR="00562B1A" w:rsidRPr="00072C51" w14:paraId="79B384CF" w14:textId="77777777" w:rsidTr="00560CC1">
        <w:trPr>
          <w:trHeight w:val="3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8F6E5FB" w14:textId="77777777" w:rsidR="00562B1A" w:rsidRPr="00072C51" w:rsidRDefault="00562B1A" w:rsidP="00562B1A">
            <w:r>
              <w:t>Agency</w:t>
            </w:r>
            <w:r w:rsidRPr="00072C51">
              <w:t>.See</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12E1C0F0" w14:textId="77777777" w:rsidR="00562B1A" w:rsidRPr="00072C51" w:rsidRDefault="00562B1A" w:rsidP="00562B1A">
            <w:r>
              <w:rPr>
                <w:lang w:val="zh-TW"/>
              </w:rPr>
              <w:t>系统显示</w:t>
            </w:r>
            <w:r>
              <w:rPr>
                <w:rFonts w:hint="eastAsia"/>
                <w:lang w:val="zh-TW"/>
              </w:rPr>
              <w:t>机构</w:t>
            </w:r>
            <w:r w:rsidRPr="00072C51">
              <w:rPr>
                <w:lang w:val="zh-TW"/>
              </w:rPr>
              <w:t>信息列表，包括</w:t>
            </w:r>
            <w:r>
              <w:rPr>
                <w:rFonts w:hint="eastAsia"/>
              </w:rPr>
              <w:t>机构名称、</w:t>
            </w:r>
            <w:r>
              <w:t>机构类别（</w:t>
            </w:r>
            <w:r>
              <w:rPr>
                <w:rFonts w:hint="eastAsia"/>
              </w:rPr>
              <w:t>中转中心</w:t>
            </w:r>
            <w:r>
              <w:t>、营业厅）</w:t>
            </w:r>
            <w:r>
              <w:rPr>
                <w:rFonts w:hint="eastAsia"/>
              </w:rPr>
              <w:t>、机构</w:t>
            </w:r>
            <w:r>
              <w:t>编号、</w:t>
            </w:r>
            <w:r>
              <w:rPr>
                <w:rFonts w:hint="eastAsia"/>
              </w:rPr>
              <w:t>位置</w:t>
            </w:r>
            <w:r>
              <w:t>，占地面积</w:t>
            </w:r>
            <w:r>
              <w:rPr>
                <w:rFonts w:hint="eastAsia"/>
              </w:rPr>
              <w:t>、土地</w:t>
            </w:r>
            <w:r>
              <w:t>租金</w:t>
            </w:r>
          </w:p>
        </w:tc>
      </w:tr>
      <w:tr w:rsidR="00562B1A" w:rsidRPr="00072C51" w14:paraId="432D57A2"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6FB004B" w14:textId="77777777" w:rsidR="00562B1A" w:rsidRPr="00072C51" w:rsidRDefault="00562B1A" w:rsidP="00562B1A">
            <w:r>
              <w:t>Agency</w:t>
            </w:r>
            <w:r w:rsidRPr="00072C51">
              <w:t>.See.Lookup</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6472A45" w14:textId="6D632474" w:rsidR="00562B1A" w:rsidRPr="00072C51" w:rsidRDefault="00562B1A" w:rsidP="00595A7F">
            <w:r w:rsidRPr="00072C51">
              <w:rPr>
                <w:lang w:val="zh-TW"/>
              </w:rPr>
              <w:t>系统应该允许总经理在页面内通过</w:t>
            </w:r>
            <w:r w:rsidR="00595A7F">
              <w:rPr>
                <w:rFonts w:hint="eastAsia"/>
                <w:lang w:val="zh-TW"/>
              </w:rPr>
              <w:t>机构编号</w:t>
            </w:r>
            <w:r w:rsidRPr="00072C51">
              <w:rPr>
                <w:lang w:val="zh-TW"/>
              </w:rPr>
              <w:t>查找</w:t>
            </w:r>
            <w:r>
              <w:rPr>
                <w:lang w:val="zh-TW"/>
              </w:rPr>
              <w:t>机构</w:t>
            </w:r>
            <w:r w:rsidRPr="00072C51">
              <w:rPr>
                <w:lang w:val="zh-TW"/>
              </w:rPr>
              <w:t>信息条目</w:t>
            </w:r>
          </w:p>
        </w:tc>
      </w:tr>
      <w:tr w:rsidR="00562B1A" w:rsidRPr="00072C51" w14:paraId="0C8BB054" w14:textId="77777777" w:rsidTr="00560CC1">
        <w:trPr>
          <w:trHeight w:val="485"/>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D87AF07" w14:textId="77777777" w:rsidR="00562B1A" w:rsidRPr="00072C51" w:rsidRDefault="00562B1A" w:rsidP="00562B1A">
            <w:r>
              <w:t>Agency</w:t>
            </w:r>
            <w:r w:rsidRPr="00072C51">
              <w:t>.See.Lookup.Input</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9527CD5" w14:textId="52F464DB" w:rsidR="00562B1A" w:rsidRPr="00072C51" w:rsidRDefault="00562B1A" w:rsidP="00595A7F">
            <w:r w:rsidRPr="00072C51">
              <w:rPr>
                <w:lang w:val="zh-TW"/>
              </w:rPr>
              <w:t>系统应该允许总经理在查找</w:t>
            </w:r>
            <w:r>
              <w:rPr>
                <w:lang w:val="zh-TW"/>
              </w:rPr>
              <w:t>机构</w:t>
            </w:r>
            <w:r w:rsidRPr="00072C51">
              <w:rPr>
                <w:lang w:val="zh-TW"/>
              </w:rPr>
              <w:t>信息时从键盘输入</w:t>
            </w:r>
            <w:r w:rsidR="00595A7F">
              <w:rPr>
                <w:rFonts w:hint="eastAsia"/>
                <w:lang w:val="zh-TW"/>
              </w:rPr>
              <w:t>机构编号</w:t>
            </w:r>
          </w:p>
        </w:tc>
      </w:tr>
      <w:tr w:rsidR="00562B1A" w:rsidRPr="00072C51" w14:paraId="39A688AE" w14:textId="77777777" w:rsidTr="00560CC1">
        <w:trPr>
          <w:trHeight w:val="5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65F83BCA" w14:textId="77777777" w:rsidR="00562B1A" w:rsidRPr="00072C51" w:rsidRDefault="00562B1A" w:rsidP="00562B1A">
            <w:r>
              <w:t>Agency</w:t>
            </w:r>
            <w:r w:rsidRPr="00072C51">
              <w:t>.New</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7F1A93D7" w14:textId="77777777" w:rsidR="00562B1A" w:rsidRPr="00072C51" w:rsidRDefault="00562B1A" w:rsidP="00562B1A">
            <w:r w:rsidRPr="00072C51">
              <w:rPr>
                <w:lang w:val="zh-TW"/>
              </w:rPr>
              <w:t>在总经理要求新建</w:t>
            </w:r>
            <w:r>
              <w:rPr>
                <w:rFonts w:hint="eastAsia"/>
                <w:lang w:val="zh-TW"/>
              </w:rPr>
              <w:t>机构</w:t>
            </w:r>
            <w:r w:rsidRPr="00072C51">
              <w:rPr>
                <w:lang w:val="zh-TW"/>
              </w:rPr>
              <w:t>信息，系统应弹出新建</w:t>
            </w:r>
            <w:r>
              <w:rPr>
                <w:rFonts w:hint="eastAsia"/>
                <w:lang w:val="zh-TW"/>
              </w:rPr>
              <w:t>机构</w:t>
            </w:r>
            <w:r w:rsidRPr="00072C51">
              <w:rPr>
                <w:lang w:val="zh-TW"/>
              </w:rPr>
              <w:t>信息界面，要求输入新</w:t>
            </w:r>
            <w:r>
              <w:rPr>
                <w:rFonts w:hint="eastAsia"/>
                <w:lang w:val="zh-TW"/>
              </w:rPr>
              <w:t>机构</w:t>
            </w:r>
            <w:r w:rsidRPr="00072C51">
              <w:rPr>
                <w:lang w:val="zh-TW"/>
              </w:rPr>
              <w:t>信息</w:t>
            </w:r>
          </w:p>
        </w:tc>
      </w:tr>
      <w:tr w:rsidR="00562B1A" w:rsidRPr="00072C51" w14:paraId="2F40DCCD"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4D65281" w14:textId="77777777" w:rsidR="00562B1A" w:rsidRPr="00072C51" w:rsidRDefault="00562B1A" w:rsidP="00562B1A">
            <w:r>
              <w:t>Agency</w:t>
            </w:r>
            <w:r w:rsidRPr="00072C51">
              <w:t>.New.Input</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D27E9CA" w14:textId="77777777" w:rsidR="00562B1A" w:rsidRPr="00072C51" w:rsidRDefault="00562B1A" w:rsidP="00562B1A">
            <w:r w:rsidRPr="00072C51">
              <w:rPr>
                <w:lang w:val="zh-TW"/>
              </w:rPr>
              <w:t>在总经理新建</w:t>
            </w:r>
            <w:r>
              <w:rPr>
                <w:rFonts w:hint="eastAsia"/>
                <w:lang w:val="zh-TW"/>
              </w:rPr>
              <w:t>机构</w:t>
            </w:r>
            <w:r w:rsidRPr="00072C51">
              <w:rPr>
                <w:lang w:val="zh-TW"/>
              </w:rPr>
              <w:t>信息时，系统应允许总经理从键盘输入信息</w:t>
            </w:r>
          </w:p>
        </w:tc>
      </w:tr>
      <w:tr w:rsidR="00562B1A" w:rsidRPr="00072C51" w14:paraId="6AC5C51C" w14:textId="77777777" w:rsidTr="00560CC1">
        <w:trPr>
          <w:trHeight w:val="3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6636608" w14:textId="77777777" w:rsidR="00562B1A" w:rsidRPr="00072C51" w:rsidRDefault="00562B1A" w:rsidP="00562B1A">
            <w:r>
              <w:t>Agency</w:t>
            </w:r>
            <w:r w:rsidRPr="00072C51">
              <w:t>.New.Cancel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E4E3EA4" w14:textId="77777777" w:rsidR="00562B1A" w:rsidRPr="00072C51" w:rsidRDefault="00562B1A" w:rsidP="00562B1A">
            <w:r w:rsidRPr="00072C51">
              <w:rPr>
                <w:lang w:val="zh-TW"/>
              </w:rPr>
              <w:t>在总经理取消当前新建</w:t>
            </w:r>
            <w:r>
              <w:rPr>
                <w:rFonts w:hint="eastAsia"/>
                <w:lang w:val="zh-TW"/>
              </w:rPr>
              <w:t>机构</w:t>
            </w:r>
            <w:r w:rsidRPr="00072C51">
              <w:rPr>
                <w:lang w:val="zh-TW"/>
              </w:rPr>
              <w:t>信息操作时，系统应关闭新建界面，返回查看界面</w:t>
            </w:r>
          </w:p>
        </w:tc>
      </w:tr>
      <w:tr w:rsidR="00562B1A" w:rsidRPr="00072C51" w14:paraId="412DF761" w14:textId="77777777" w:rsidTr="00560CC1">
        <w:trPr>
          <w:trHeight w:val="440"/>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027B177" w14:textId="77777777" w:rsidR="00562B1A" w:rsidRPr="00072C51" w:rsidRDefault="00562B1A" w:rsidP="00562B1A">
            <w:r>
              <w:t>Agency</w:t>
            </w:r>
            <w:r w:rsidRPr="00072C51">
              <w:t>.New.Confirm</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DD00A75" w14:textId="77777777" w:rsidR="00562B1A" w:rsidRPr="00072C51" w:rsidRDefault="00562B1A" w:rsidP="00562B1A">
            <w:r w:rsidRPr="00072C51">
              <w:rPr>
                <w:lang w:val="zh-TW"/>
              </w:rPr>
              <w:t>在总经理确认新建操作时，系统应进行输入信息正确性的检查，参见</w:t>
            </w:r>
            <w:r>
              <w:t>Agency</w:t>
            </w:r>
            <w:r w:rsidRPr="00072C51">
              <w:t>.New.Check</w:t>
            </w:r>
          </w:p>
        </w:tc>
      </w:tr>
      <w:tr w:rsidR="00562B1A" w:rsidRPr="00072C51" w14:paraId="096DDE3E" w14:textId="77777777" w:rsidTr="00560CC1">
        <w:trPr>
          <w:trHeight w:val="691"/>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B782C04" w14:textId="77777777" w:rsidR="00562B1A" w:rsidRPr="00072C51" w:rsidRDefault="00562B1A" w:rsidP="00562B1A">
            <w:r>
              <w:t>Agency</w:t>
            </w:r>
            <w:r w:rsidRPr="00072C51">
              <w:t>.New.Check</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C3D5EE1" w14:textId="77777777" w:rsidR="00562B1A" w:rsidRPr="00072C51" w:rsidRDefault="00562B1A" w:rsidP="00562B1A">
            <w:r w:rsidRPr="00072C51">
              <w:rPr>
                <w:lang w:val="zh-TW"/>
              </w:rPr>
              <w:t>系统检查新建操作中的输入信息是否正确，参见</w:t>
            </w:r>
            <w:r>
              <w:t>Agency</w:t>
            </w:r>
            <w:r w:rsidRPr="00072C51">
              <w:t>.Check</w:t>
            </w:r>
            <w:r w:rsidRPr="00072C51">
              <w:rPr>
                <w:lang w:val="zh-TW"/>
              </w:rPr>
              <w:t>，正确则更新</w:t>
            </w:r>
            <w:r>
              <w:rPr>
                <w:rFonts w:hint="eastAsia"/>
                <w:lang w:val="zh-TW"/>
              </w:rPr>
              <w:t>机构</w:t>
            </w:r>
            <w:r w:rsidRPr="00072C51">
              <w:rPr>
                <w:lang w:val="zh-TW"/>
              </w:rPr>
              <w:t>信息，参见</w:t>
            </w:r>
            <w:r>
              <w:t>Agency</w:t>
            </w:r>
            <w:r w:rsidRPr="00072C51">
              <w:t>. Update</w:t>
            </w:r>
            <w:r w:rsidRPr="00072C51">
              <w:rPr>
                <w:lang w:val="zh-TW"/>
              </w:rPr>
              <w:t>，并返回查看界面，不正确则返回</w:t>
            </w:r>
            <w:r>
              <w:rPr>
                <w:rFonts w:hint="eastAsia"/>
                <w:lang w:val="zh-TW"/>
              </w:rPr>
              <w:t>机构</w:t>
            </w:r>
            <w:r w:rsidRPr="00072C51">
              <w:rPr>
                <w:lang w:val="zh-TW"/>
              </w:rPr>
              <w:t>已经存在的错误信息并提示重新输入</w:t>
            </w:r>
          </w:p>
        </w:tc>
      </w:tr>
      <w:tr w:rsidR="00562B1A" w:rsidRPr="00072C51" w14:paraId="0FD18403" w14:textId="77777777" w:rsidTr="00560CC1">
        <w:trPr>
          <w:trHeight w:val="3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6F3B7C7" w14:textId="77777777" w:rsidR="00562B1A" w:rsidRPr="00072C51" w:rsidRDefault="00562B1A" w:rsidP="00562B1A">
            <w:r>
              <w:t>Agency</w:t>
            </w:r>
            <w:r w:rsidRPr="00072C51">
              <w:t>.Delete</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EDE4387" w14:textId="77777777" w:rsidR="00562B1A" w:rsidRPr="00072C51" w:rsidRDefault="00562B1A" w:rsidP="00562B1A">
            <w:r w:rsidRPr="00072C51">
              <w:rPr>
                <w:lang w:val="zh-TW"/>
              </w:rPr>
              <w:t>对于选中状态的</w:t>
            </w:r>
            <w:r>
              <w:rPr>
                <w:rFonts w:hint="eastAsia"/>
                <w:lang w:val="zh-TW"/>
              </w:rPr>
              <w:t>机构</w:t>
            </w:r>
            <w:r w:rsidRPr="00072C51">
              <w:rPr>
                <w:lang w:val="zh-TW"/>
              </w:rPr>
              <w:t>信息条目，系统应允许总经理对其进行删除操作</w:t>
            </w:r>
          </w:p>
        </w:tc>
      </w:tr>
      <w:tr w:rsidR="00562B1A" w:rsidRPr="00072C51" w14:paraId="6ACFC861"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3C22521" w14:textId="77777777" w:rsidR="00562B1A" w:rsidRPr="00072C51" w:rsidRDefault="00562B1A" w:rsidP="00562B1A">
            <w:r>
              <w:t>Agency</w:t>
            </w:r>
            <w:r w:rsidRPr="00072C51">
              <w:t>.Delete.Cancel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A174C1C" w14:textId="77777777" w:rsidR="00562B1A" w:rsidRPr="00072C51" w:rsidRDefault="00562B1A" w:rsidP="00562B1A">
            <w:r w:rsidRPr="00072C51">
              <w:rPr>
                <w:lang w:val="zh-TW"/>
              </w:rPr>
              <w:t>当总经理取消删除操作时，系统返回查看界面</w:t>
            </w:r>
          </w:p>
        </w:tc>
      </w:tr>
      <w:tr w:rsidR="00562B1A" w:rsidRPr="00072C51" w14:paraId="45077D04" w14:textId="77777777" w:rsidTr="00560CC1">
        <w:trPr>
          <w:trHeight w:val="485"/>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04714F8" w14:textId="77777777" w:rsidR="00562B1A" w:rsidRPr="00072C51" w:rsidRDefault="00562B1A" w:rsidP="00562B1A">
            <w:r>
              <w:t>Agency</w:t>
            </w:r>
            <w:r w:rsidRPr="00072C51">
              <w:t>.Delete.Confirm</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1FC3EF2" w14:textId="77777777" w:rsidR="00562B1A" w:rsidRPr="00072C51" w:rsidRDefault="00562B1A" w:rsidP="00562B1A">
            <w:r w:rsidRPr="00072C51">
              <w:rPr>
                <w:lang w:val="zh-TW"/>
              </w:rPr>
              <w:t>当总经理确认删除操作时，系统更新</w:t>
            </w:r>
            <w:r>
              <w:rPr>
                <w:rFonts w:hint="eastAsia"/>
                <w:lang w:val="zh-TW"/>
              </w:rPr>
              <w:t>机构</w:t>
            </w:r>
            <w:r w:rsidRPr="00072C51">
              <w:rPr>
                <w:lang w:val="zh-TW"/>
              </w:rPr>
              <w:t>信息数据，参见</w:t>
            </w:r>
            <w:r>
              <w:t>Agency</w:t>
            </w:r>
            <w:r w:rsidRPr="00072C51">
              <w:t>.Update</w:t>
            </w:r>
          </w:p>
        </w:tc>
      </w:tr>
      <w:tr w:rsidR="00562B1A" w:rsidRPr="00072C51" w14:paraId="05A9B5D7" w14:textId="77777777" w:rsidTr="00560CC1">
        <w:trPr>
          <w:trHeight w:val="5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B53D7A6" w14:textId="77777777" w:rsidR="00562B1A" w:rsidRPr="00072C51" w:rsidRDefault="00562B1A" w:rsidP="00562B1A">
            <w:r>
              <w:t>Agency</w:t>
            </w:r>
            <w:r w:rsidRPr="00072C51">
              <w:t>.Modify</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A84D9F0" w14:textId="77777777" w:rsidR="00562B1A" w:rsidRPr="00072C51" w:rsidRDefault="00562B1A" w:rsidP="00562B1A">
            <w:r w:rsidRPr="00072C51">
              <w:rPr>
                <w:lang w:val="zh-TW"/>
              </w:rPr>
              <w:t>对于选中状态的</w:t>
            </w:r>
            <w:r>
              <w:rPr>
                <w:rFonts w:hint="eastAsia"/>
                <w:lang w:val="zh-TW"/>
              </w:rPr>
              <w:t>机构</w:t>
            </w:r>
            <w:r w:rsidRPr="00072C51">
              <w:rPr>
                <w:lang w:val="zh-TW"/>
              </w:rPr>
              <w:t>信息条目，系统应允许总经理对其进行修改操作</w:t>
            </w:r>
          </w:p>
        </w:tc>
      </w:tr>
      <w:tr w:rsidR="00562B1A" w:rsidRPr="00072C51" w14:paraId="5FDE0C85"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AB1B0ED" w14:textId="77777777" w:rsidR="00562B1A" w:rsidRPr="00072C51" w:rsidRDefault="00562B1A" w:rsidP="00562B1A">
            <w:r>
              <w:t>Agency</w:t>
            </w:r>
            <w:r w:rsidRPr="00072C51">
              <w:t>.Modify.Input</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DDD5A4C" w14:textId="77777777" w:rsidR="00562B1A" w:rsidRPr="00072C51" w:rsidRDefault="00562B1A" w:rsidP="00562B1A">
            <w:r w:rsidRPr="00072C51">
              <w:rPr>
                <w:lang w:val="zh-TW"/>
              </w:rPr>
              <w:t>在总经理修改</w:t>
            </w:r>
            <w:r>
              <w:rPr>
                <w:lang w:val="zh-TW"/>
              </w:rPr>
              <w:t>机构</w:t>
            </w:r>
            <w:r w:rsidRPr="00072C51">
              <w:rPr>
                <w:lang w:val="zh-TW"/>
              </w:rPr>
              <w:t>信息时，系统应允许总经理从键盘输入信息</w:t>
            </w:r>
          </w:p>
        </w:tc>
      </w:tr>
      <w:tr w:rsidR="00562B1A" w:rsidRPr="00072C51" w14:paraId="464DB969" w14:textId="77777777" w:rsidTr="00560CC1">
        <w:trPr>
          <w:trHeight w:val="3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4932E58" w14:textId="77777777" w:rsidR="00562B1A" w:rsidRPr="00072C51" w:rsidRDefault="00562B1A" w:rsidP="00562B1A">
            <w:r>
              <w:t>Agency</w:t>
            </w:r>
            <w:r w:rsidRPr="00072C51">
              <w:t>.Modify.Cancel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D65D29D" w14:textId="77777777" w:rsidR="00562B1A" w:rsidRPr="00072C51" w:rsidRDefault="00562B1A" w:rsidP="00562B1A">
            <w:r w:rsidRPr="00072C51">
              <w:rPr>
                <w:lang w:val="zh-TW"/>
              </w:rPr>
              <w:t>在总经理取消当前修改</w:t>
            </w:r>
            <w:r>
              <w:rPr>
                <w:lang w:val="zh-TW"/>
              </w:rPr>
              <w:t>机构</w:t>
            </w:r>
            <w:r w:rsidRPr="00072C51">
              <w:rPr>
                <w:lang w:val="zh-TW"/>
              </w:rPr>
              <w:t>信息操作时，系统应关闭修改界面，返回查看界面</w:t>
            </w:r>
          </w:p>
        </w:tc>
      </w:tr>
      <w:tr w:rsidR="00562B1A" w:rsidRPr="00072C51" w14:paraId="27EBC334" w14:textId="77777777" w:rsidTr="00560CC1">
        <w:trPr>
          <w:trHeight w:val="440"/>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ECECC09" w14:textId="77777777" w:rsidR="00562B1A" w:rsidRPr="00072C51" w:rsidRDefault="00562B1A" w:rsidP="00562B1A">
            <w:r>
              <w:lastRenderedPageBreak/>
              <w:t>Agency</w:t>
            </w:r>
            <w:r w:rsidRPr="00072C51">
              <w:t>.Modify.Confirm</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E763568" w14:textId="77777777" w:rsidR="00562B1A" w:rsidRPr="00072C51" w:rsidRDefault="00562B1A" w:rsidP="00562B1A">
            <w:r w:rsidRPr="00072C51">
              <w:rPr>
                <w:lang w:val="zh-TW"/>
              </w:rPr>
              <w:t>在总经理确认修改操作时，系统应进行输入信息正确性的检查，参见</w:t>
            </w:r>
            <w:r>
              <w:t>Agency</w:t>
            </w:r>
            <w:r w:rsidRPr="00072C51">
              <w:t>.Modify.Check</w:t>
            </w:r>
          </w:p>
        </w:tc>
      </w:tr>
      <w:tr w:rsidR="00562B1A" w:rsidRPr="00072C51" w14:paraId="78BE98FD" w14:textId="77777777" w:rsidTr="00560CC1">
        <w:trPr>
          <w:trHeight w:val="891"/>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AAC755D" w14:textId="77777777" w:rsidR="00562B1A" w:rsidRPr="00072C51" w:rsidRDefault="00562B1A" w:rsidP="00562B1A">
            <w:r>
              <w:t>Agency</w:t>
            </w:r>
            <w:r w:rsidRPr="00072C51">
              <w:t>.Modify.Check</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51F3199" w14:textId="77777777" w:rsidR="00562B1A" w:rsidRPr="00072C51" w:rsidRDefault="00562B1A" w:rsidP="00562B1A">
            <w:r w:rsidRPr="00072C51">
              <w:rPr>
                <w:lang w:val="zh-TW"/>
              </w:rPr>
              <w:t>系统检查修改操作中的输入信息是否正确，参见</w:t>
            </w:r>
            <w:r>
              <w:t>Agency</w:t>
            </w:r>
            <w:r w:rsidRPr="00072C51">
              <w:t>.Check</w:t>
            </w:r>
            <w:r w:rsidRPr="00072C51">
              <w:rPr>
                <w:lang w:val="zh-TW"/>
              </w:rPr>
              <w:t>，正确则更新</w:t>
            </w:r>
            <w:r>
              <w:rPr>
                <w:lang w:val="zh-TW"/>
              </w:rPr>
              <w:t>机构</w:t>
            </w:r>
            <w:r w:rsidRPr="00072C51">
              <w:rPr>
                <w:lang w:val="zh-TW"/>
              </w:rPr>
              <w:t>信息，参见</w:t>
            </w:r>
            <w:r>
              <w:t>Agency</w:t>
            </w:r>
            <w:r w:rsidRPr="00072C51">
              <w:t>. Update</w:t>
            </w:r>
            <w:r w:rsidRPr="00072C51">
              <w:rPr>
                <w:lang w:val="zh-TW"/>
              </w:rPr>
              <w:t>，并返回查看界面，不正确则返回</w:t>
            </w:r>
            <w:r>
              <w:rPr>
                <w:rFonts w:hint="eastAsia"/>
                <w:lang w:val="zh-TW"/>
              </w:rPr>
              <w:t>机构</w:t>
            </w:r>
            <w:r w:rsidRPr="00072C51">
              <w:rPr>
                <w:lang w:val="zh-TW"/>
              </w:rPr>
              <w:t>已经存在的错误信息并提示重新输入</w:t>
            </w:r>
          </w:p>
        </w:tc>
      </w:tr>
      <w:tr w:rsidR="00562B1A" w:rsidRPr="00072C51" w14:paraId="44107DF3" w14:textId="77777777" w:rsidTr="00560CC1">
        <w:trPr>
          <w:trHeight w:val="696"/>
        </w:trPr>
        <w:tc>
          <w:tcPr>
            <w:tcW w:w="244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3001D04" w14:textId="77777777" w:rsidR="00562B1A" w:rsidRPr="00072C51" w:rsidRDefault="00562B1A" w:rsidP="00562B1A">
            <w:r>
              <w:t>Agency</w:t>
            </w:r>
            <w:r w:rsidRPr="00072C51">
              <w:t>.Check</w:t>
            </w:r>
          </w:p>
        </w:tc>
        <w:tc>
          <w:tcPr>
            <w:tcW w:w="585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6660D13" w14:textId="77777777" w:rsidR="00562B1A" w:rsidRPr="00072C51" w:rsidRDefault="00562B1A" w:rsidP="00562B1A">
            <w:r w:rsidRPr="00072C51">
              <w:rPr>
                <w:lang w:val="zh-TW"/>
              </w:rPr>
              <w:t>系统检查输入或修改信息中的</w:t>
            </w:r>
            <w:r w:rsidRPr="00072C51">
              <w:t>“</w:t>
            </w:r>
            <w:r>
              <w:rPr>
                <w:rFonts w:hint="eastAsia"/>
                <w:lang w:val="zh-TW"/>
              </w:rPr>
              <w:t>机构编号</w:t>
            </w:r>
            <w:r w:rsidRPr="00072C51">
              <w:t>”</w:t>
            </w:r>
            <w:r>
              <w:rPr>
                <w:lang w:val="zh-TW"/>
              </w:rPr>
              <w:t>是否已经存在，存在则返回</w:t>
            </w:r>
            <w:r>
              <w:rPr>
                <w:rFonts w:hint="eastAsia"/>
                <w:lang w:val="zh-TW"/>
              </w:rPr>
              <w:t>机构</w:t>
            </w:r>
            <w:r w:rsidRPr="00072C51">
              <w:rPr>
                <w:lang w:val="zh-TW"/>
              </w:rPr>
              <w:t>已存在错误信息，不存在则更新</w:t>
            </w:r>
            <w:r>
              <w:rPr>
                <w:lang w:val="zh-TW"/>
              </w:rPr>
              <w:t>机构</w:t>
            </w:r>
            <w:r w:rsidRPr="00072C51">
              <w:rPr>
                <w:lang w:val="zh-TW"/>
              </w:rPr>
              <w:t>信息数据，参见</w:t>
            </w:r>
            <w:r>
              <w:t>Agency</w:t>
            </w:r>
            <w:r w:rsidRPr="00072C51">
              <w:t>.Update</w:t>
            </w:r>
          </w:p>
        </w:tc>
      </w:tr>
      <w:tr w:rsidR="00562B1A" w:rsidRPr="00072C51" w14:paraId="3242BB5E" w14:textId="77777777" w:rsidTr="00560CC1">
        <w:trPr>
          <w:trHeight w:val="450"/>
        </w:trPr>
        <w:tc>
          <w:tcPr>
            <w:tcW w:w="244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7BCAA6B" w14:textId="77777777" w:rsidR="00562B1A" w:rsidRPr="00072C51" w:rsidRDefault="00562B1A" w:rsidP="00562B1A">
            <w:r>
              <w:t>Agency</w:t>
            </w:r>
            <w:r w:rsidRPr="00072C51">
              <w:t>.Update</w:t>
            </w:r>
          </w:p>
        </w:tc>
        <w:tc>
          <w:tcPr>
            <w:tcW w:w="585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2BE2AE3A" w14:textId="77777777" w:rsidR="00562B1A" w:rsidRPr="00072C51" w:rsidRDefault="00562B1A" w:rsidP="00562B1A">
            <w:r w:rsidRPr="00072C51">
              <w:rPr>
                <w:lang w:val="zh-TW"/>
              </w:rPr>
              <w:t>系统修改</w:t>
            </w:r>
            <w:r>
              <w:rPr>
                <w:lang w:val="zh-TW"/>
              </w:rPr>
              <w:t>机构</w:t>
            </w:r>
            <w:r w:rsidRPr="00072C51">
              <w:rPr>
                <w:lang w:val="zh-TW"/>
              </w:rPr>
              <w:t>信息列表中的数据，并在系统操作记录中记下该操作，参见</w:t>
            </w:r>
            <w:r w:rsidRPr="00072C51">
              <w:t>System.Record</w:t>
            </w:r>
          </w:p>
        </w:tc>
      </w:tr>
    </w:tbl>
    <w:p w14:paraId="451AC5E3" w14:textId="77777777" w:rsidR="00562B1A" w:rsidRPr="00F1530F" w:rsidRDefault="00562B1A" w:rsidP="00562B1A"/>
    <w:p w14:paraId="2F266CE8" w14:textId="77777777" w:rsidR="00562B1A" w:rsidRDefault="00562B1A" w:rsidP="00562B1A">
      <w:pPr>
        <w:pStyle w:val="3"/>
      </w:pPr>
      <w:bookmarkStart w:id="40" w:name="_Toc432520357"/>
      <w:r>
        <w:rPr>
          <w:rFonts w:hint="eastAsia"/>
        </w:rPr>
        <w:t>3</w:t>
      </w:r>
      <w:r>
        <w:t>.2.22</w:t>
      </w:r>
      <w:r>
        <w:rPr>
          <w:rFonts w:hint="eastAsia"/>
        </w:rPr>
        <w:t>审批单据</w:t>
      </w:r>
      <w:bookmarkEnd w:id="40"/>
    </w:p>
    <w:p w14:paraId="702CD925" w14:textId="77777777" w:rsidR="00562B1A" w:rsidRDefault="00562B1A" w:rsidP="00562B1A">
      <w:pPr>
        <w:pStyle w:val="4"/>
      </w:pPr>
      <w:r>
        <w:rPr>
          <w:rFonts w:hint="eastAsia"/>
        </w:rPr>
        <w:t>3</w:t>
      </w:r>
      <w:r>
        <w:t>.2.22.1</w:t>
      </w:r>
      <w:r>
        <w:rPr>
          <w:rFonts w:hint="eastAsia"/>
        </w:rPr>
        <w:t>特性描述</w:t>
      </w:r>
    </w:p>
    <w:p w14:paraId="03934A9E" w14:textId="77777777" w:rsidR="00562B1A" w:rsidRDefault="00562B1A" w:rsidP="00562B1A">
      <w:pPr>
        <w:ind w:firstLine="420"/>
      </w:pPr>
      <w:r>
        <w:rPr>
          <w:rFonts w:hint="eastAsia"/>
        </w:rPr>
        <w:t>在总经理选择审批单据功能时，系统显示七天内所有待处理和和已处理的单据，总经理选择对待处理单据的操作（通过和不通过），系统相应的改变单据的状态。</w:t>
      </w:r>
    </w:p>
    <w:p w14:paraId="44A251B6" w14:textId="77777777" w:rsidR="00562B1A" w:rsidRPr="00072C51" w:rsidRDefault="00562B1A" w:rsidP="00562B1A">
      <w:pPr>
        <w:ind w:firstLine="420"/>
      </w:pPr>
      <w:r>
        <w:rPr>
          <w:rFonts w:hint="eastAsia"/>
        </w:rPr>
        <w:t>优先级</w:t>
      </w:r>
      <w:r>
        <w:rPr>
          <w:rFonts w:hint="eastAsia"/>
        </w:rPr>
        <w:t>=</w:t>
      </w:r>
      <w:r>
        <w:rPr>
          <w:rFonts w:hint="eastAsia"/>
        </w:rPr>
        <w:t>高</w:t>
      </w:r>
    </w:p>
    <w:p w14:paraId="22258371" w14:textId="77777777" w:rsidR="00562B1A" w:rsidRDefault="00562B1A" w:rsidP="00562B1A">
      <w:pPr>
        <w:pStyle w:val="4"/>
      </w:pPr>
      <w:r>
        <w:rPr>
          <w:rFonts w:hint="eastAsia"/>
        </w:rPr>
        <w:t>3</w:t>
      </w:r>
      <w:r>
        <w:t>.2.22.2</w:t>
      </w:r>
      <w:r>
        <w:rPr>
          <w:rFonts w:hint="eastAsia"/>
        </w:rPr>
        <w:t>刺激</w:t>
      </w:r>
      <w:r>
        <w:rPr>
          <w:rFonts w:hint="eastAsia"/>
        </w:rPr>
        <w:t>/</w:t>
      </w:r>
      <w:r>
        <w:rPr>
          <w:rFonts w:hint="eastAsia"/>
        </w:rPr>
        <w:t>响应序列</w:t>
      </w:r>
    </w:p>
    <w:p w14:paraId="1430551A" w14:textId="77777777" w:rsidR="00562B1A" w:rsidRDefault="00562B1A" w:rsidP="00AE4DB8">
      <w:pPr>
        <w:rPr>
          <w:lang w:eastAsia="zh-TW"/>
        </w:rPr>
      </w:pPr>
      <w:r>
        <w:rPr>
          <w:rFonts w:hint="eastAsia"/>
          <w:lang w:eastAsia="zh-TW"/>
        </w:rPr>
        <w:t>刺激：总经理选择待处理单据项。</w:t>
      </w:r>
    </w:p>
    <w:p w14:paraId="1D3D9220" w14:textId="77777777" w:rsidR="00562B1A" w:rsidRDefault="00562B1A" w:rsidP="00AE4DB8">
      <w:pPr>
        <w:rPr>
          <w:lang w:eastAsia="zh-TW"/>
        </w:rPr>
      </w:pPr>
      <w:r>
        <w:rPr>
          <w:rFonts w:hint="eastAsia"/>
          <w:lang w:eastAsia="zh-TW"/>
        </w:rPr>
        <w:t>响应：系统显示</w:t>
      </w:r>
      <w:r>
        <w:rPr>
          <w:rFonts w:hint="eastAsia"/>
        </w:rPr>
        <w:t>一个月</w:t>
      </w:r>
      <w:r>
        <w:rPr>
          <w:rFonts w:hint="eastAsia"/>
          <w:lang w:eastAsia="zh-TW"/>
        </w:rPr>
        <w:t>内所有待处理单据。</w:t>
      </w:r>
    </w:p>
    <w:p w14:paraId="5E1B9AA2" w14:textId="77777777" w:rsidR="00562B1A" w:rsidRDefault="00562B1A" w:rsidP="00AE4DB8">
      <w:pPr>
        <w:rPr>
          <w:lang w:eastAsia="zh-TW"/>
        </w:rPr>
      </w:pPr>
      <w:r>
        <w:rPr>
          <w:rFonts w:hint="eastAsia"/>
          <w:lang w:eastAsia="zh-TW"/>
        </w:rPr>
        <w:t>刺激：总经理选择未通过单据项。</w:t>
      </w:r>
    </w:p>
    <w:p w14:paraId="64081DDA" w14:textId="77777777" w:rsidR="00562B1A" w:rsidRDefault="00562B1A" w:rsidP="00AE4DB8">
      <w:pPr>
        <w:rPr>
          <w:lang w:eastAsia="zh-TW"/>
        </w:rPr>
      </w:pPr>
      <w:r>
        <w:rPr>
          <w:rFonts w:hint="eastAsia"/>
          <w:lang w:eastAsia="zh-TW"/>
        </w:rPr>
        <w:t>响应：系统显示</w:t>
      </w:r>
      <w:r>
        <w:rPr>
          <w:rFonts w:hint="eastAsia"/>
        </w:rPr>
        <w:t>一个月</w:t>
      </w:r>
      <w:r>
        <w:rPr>
          <w:rFonts w:hint="eastAsia"/>
          <w:lang w:eastAsia="zh-TW"/>
        </w:rPr>
        <w:t>内所有未通过单据。</w:t>
      </w:r>
    </w:p>
    <w:p w14:paraId="266E2EB4" w14:textId="77777777" w:rsidR="00562B1A" w:rsidRDefault="00562B1A" w:rsidP="00AE4DB8">
      <w:pPr>
        <w:rPr>
          <w:lang w:eastAsia="zh-TW"/>
        </w:rPr>
      </w:pPr>
      <w:r>
        <w:rPr>
          <w:rFonts w:hint="eastAsia"/>
          <w:lang w:eastAsia="zh-TW"/>
        </w:rPr>
        <w:t>刺激：总经理选择已通过单据项。</w:t>
      </w:r>
    </w:p>
    <w:p w14:paraId="6C02888E" w14:textId="77777777" w:rsidR="00562B1A" w:rsidRDefault="00562B1A" w:rsidP="00AE4DB8">
      <w:pPr>
        <w:rPr>
          <w:lang w:eastAsia="zh-TW"/>
        </w:rPr>
      </w:pPr>
      <w:r>
        <w:rPr>
          <w:rFonts w:hint="eastAsia"/>
          <w:lang w:eastAsia="zh-TW"/>
        </w:rPr>
        <w:t>响应：系统显示</w:t>
      </w:r>
      <w:r>
        <w:rPr>
          <w:rFonts w:hint="eastAsia"/>
        </w:rPr>
        <w:t>一个月</w:t>
      </w:r>
      <w:r>
        <w:rPr>
          <w:rFonts w:hint="eastAsia"/>
          <w:lang w:eastAsia="zh-TW"/>
        </w:rPr>
        <w:t>内所有已通过单据。</w:t>
      </w:r>
    </w:p>
    <w:p w14:paraId="383D8F45" w14:textId="77777777" w:rsidR="00562B1A" w:rsidRDefault="00562B1A" w:rsidP="00AE4DB8">
      <w:pPr>
        <w:rPr>
          <w:lang w:eastAsia="zh-TW"/>
        </w:rPr>
      </w:pPr>
      <w:r>
        <w:rPr>
          <w:rFonts w:hint="eastAsia"/>
          <w:lang w:eastAsia="zh-TW"/>
        </w:rPr>
        <w:t>刺激：总经理通过对选择的未处理或未通过单据（可多选）的审批。</w:t>
      </w:r>
    </w:p>
    <w:p w14:paraId="2CAE2242" w14:textId="77777777" w:rsidR="00562B1A" w:rsidRDefault="00562B1A" w:rsidP="00AE4DB8">
      <w:pPr>
        <w:rPr>
          <w:lang w:eastAsia="zh-TW"/>
        </w:rPr>
      </w:pPr>
      <w:r>
        <w:rPr>
          <w:rFonts w:hint="eastAsia"/>
          <w:lang w:eastAsia="zh-TW"/>
        </w:rPr>
        <w:t>响应：系统将选中单据的状态改为审批通过，并发出状态更新通知。</w:t>
      </w:r>
    </w:p>
    <w:p w14:paraId="2F650FCD" w14:textId="77777777" w:rsidR="00562B1A" w:rsidRDefault="00562B1A" w:rsidP="00AE4DB8">
      <w:pPr>
        <w:rPr>
          <w:lang w:eastAsia="zh-TW"/>
        </w:rPr>
      </w:pPr>
      <w:r>
        <w:rPr>
          <w:rFonts w:hint="eastAsia"/>
          <w:lang w:eastAsia="zh-TW"/>
        </w:rPr>
        <w:t>刺激：总经理不通过对选择的未处理单据（可多选）的审批。</w:t>
      </w:r>
    </w:p>
    <w:p w14:paraId="531BEC6F" w14:textId="77777777" w:rsidR="00562B1A" w:rsidRPr="00072C51" w:rsidRDefault="00562B1A" w:rsidP="00AE4DB8">
      <w:pPr>
        <w:rPr>
          <w:lang w:eastAsia="zh-TW"/>
        </w:rPr>
      </w:pPr>
      <w:r>
        <w:rPr>
          <w:rFonts w:hint="eastAsia"/>
          <w:lang w:eastAsia="zh-TW"/>
        </w:rPr>
        <w:t>响应：系统将选中单据的状态改为审批未通过，并发出状态更新通知。</w:t>
      </w:r>
    </w:p>
    <w:p w14:paraId="714A4AAB" w14:textId="77777777" w:rsidR="00562B1A" w:rsidRDefault="00562B1A" w:rsidP="00562B1A">
      <w:pPr>
        <w:pStyle w:val="4"/>
      </w:pPr>
      <w:r>
        <w:rPr>
          <w:rFonts w:hint="eastAsia"/>
        </w:rPr>
        <w:t>3</w:t>
      </w:r>
      <w:r>
        <w:t>.2.22.3</w:t>
      </w:r>
      <w:r>
        <w:rPr>
          <w:rFonts w:hint="eastAsia"/>
        </w:rPr>
        <w:t>相关</w:t>
      </w:r>
      <w:r>
        <w:t>功能</w:t>
      </w:r>
      <w:r>
        <w:rPr>
          <w:rFonts w:hint="eastAsia"/>
        </w:rPr>
        <w:t>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54"/>
        <w:gridCol w:w="5442"/>
      </w:tblGrid>
      <w:tr w:rsidR="00562B1A" w:rsidRPr="00072C51" w14:paraId="79C3665F" w14:textId="77777777" w:rsidTr="00562B1A">
        <w:trPr>
          <w:trHeight w:val="294"/>
        </w:trPr>
        <w:tc>
          <w:tcPr>
            <w:tcW w:w="285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A1F74FC" w14:textId="77777777" w:rsidR="00562B1A" w:rsidRPr="00072C51" w:rsidRDefault="00562B1A" w:rsidP="00562B1A">
            <w:r w:rsidRPr="00072C51">
              <w:t>Receipt.Approved</w:t>
            </w:r>
          </w:p>
        </w:tc>
        <w:tc>
          <w:tcPr>
            <w:tcW w:w="544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33D7D2EC" w14:textId="77777777" w:rsidR="00562B1A" w:rsidRPr="00072C51" w:rsidRDefault="00562B1A" w:rsidP="00562B1A">
            <w:r w:rsidRPr="00072C51">
              <w:rPr>
                <w:lang w:val="zh-TW"/>
              </w:rPr>
              <w:t>系统应允许总经理查看</w:t>
            </w:r>
            <w:r>
              <w:rPr>
                <w:rFonts w:hint="eastAsia"/>
                <w:lang w:val="zh-TW"/>
              </w:rPr>
              <w:t>一个月</w:t>
            </w:r>
            <w:r w:rsidRPr="00072C51">
              <w:rPr>
                <w:lang w:val="zh-TW"/>
              </w:rPr>
              <w:t>内所有已通过的单据</w:t>
            </w:r>
          </w:p>
        </w:tc>
      </w:tr>
      <w:tr w:rsidR="00562B1A" w:rsidRPr="00072C51" w14:paraId="772FC1BC" w14:textId="77777777" w:rsidTr="00562B1A">
        <w:trPr>
          <w:trHeight w:val="294"/>
        </w:trPr>
        <w:tc>
          <w:tcPr>
            <w:tcW w:w="285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83B4505" w14:textId="77777777" w:rsidR="00562B1A" w:rsidRPr="00072C51" w:rsidRDefault="00562B1A" w:rsidP="00562B1A">
            <w:r w:rsidRPr="00072C51">
              <w:t>Receipt.Unapproved</w:t>
            </w:r>
          </w:p>
        </w:tc>
        <w:tc>
          <w:tcPr>
            <w:tcW w:w="544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74D3AA0E" w14:textId="77777777" w:rsidR="00562B1A" w:rsidRPr="00072C51" w:rsidRDefault="00562B1A" w:rsidP="00562B1A">
            <w:r w:rsidRPr="00072C51">
              <w:rPr>
                <w:lang w:val="zh-TW"/>
              </w:rPr>
              <w:t>系统应允许总经理查看</w:t>
            </w:r>
            <w:r>
              <w:rPr>
                <w:rFonts w:hint="eastAsia"/>
                <w:lang w:val="zh-TW"/>
              </w:rPr>
              <w:t>一个月</w:t>
            </w:r>
            <w:r w:rsidRPr="00072C51">
              <w:rPr>
                <w:lang w:val="zh-TW"/>
              </w:rPr>
              <w:t>内所有未通过的单据</w:t>
            </w:r>
          </w:p>
        </w:tc>
      </w:tr>
      <w:tr w:rsidR="00562B1A" w:rsidRPr="00072C51" w14:paraId="3B5532A1" w14:textId="77777777" w:rsidTr="00562B1A">
        <w:trPr>
          <w:trHeight w:val="294"/>
        </w:trPr>
        <w:tc>
          <w:tcPr>
            <w:tcW w:w="285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E2843CD" w14:textId="77777777" w:rsidR="00562B1A" w:rsidRPr="00072C51" w:rsidRDefault="00562B1A" w:rsidP="00562B1A">
            <w:r w:rsidRPr="00072C51">
              <w:lastRenderedPageBreak/>
              <w:t>Receipt.Unapproved.Select</w:t>
            </w:r>
          </w:p>
        </w:tc>
        <w:tc>
          <w:tcPr>
            <w:tcW w:w="544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9BE0F13" w14:textId="77777777" w:rsidR="00562B1A" w:rsidRPr="00072C51" w:rsidRDefault="00562B1A" w:rsidP="00562B1A">
            <w:r w:rsidRPr="00072C51">
              <w:rPr>
                <w:lang w:val="zh-TW"/>
              </w:rPr>
              <w:t>系统应允许总经理选择</w:t>
            </w:r>
            <w:r w:rsidRPr="00072C51">
              <w:t>1</w:t>
            </w:r>
            <w:r w:rsidRPr="00072C51">
              <w:rPr>
                <w:lang w:val="zh-TW"/>
              </w:rPr>
              <w:t>个或多个未通过单据项</w:t>
            </w:r>
          </w:p>
        </w:tc>
      </w:tr>
      <w:tr w:rsidR="00562B1A" w:rsidRPr="00072C51" w14:paraId="3F334B30" w14:textId="77777777" w:rsidTr="00562B1A">
        <w:trPr>
          <w:trHeight w:val="645"/>
        </w:trPr>
        <w:tc>
          <w:tcPr>
            <w:tcW w:w="285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E842573" w14:textId="77777777" w:rsidR="00562B1A" w:rsidRPr="00072C51" w:rsidRDefault="00562B1A" w:rsidP="00562B1A">
            <w:r w:rsidRPr="00072C51">
              <w:t>Receipt.Unapproved.Approve</w:t>
            </w:r>
          </w:p>
        </w:tc>
        <w:tc>
          <w:tcPr>
            <w:tcW w:w="544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3E9D9A3F" w14:textId="77777777" w:rsidR="00562B1A" w:rsidRPr="00072C51" w:rsidRDefault="00562B1A" w:rsidP="00562B1A">
            <w:r w:rsidRPr="00072C51">
              <w:rPr>
                <w:lang w:val="zh-TW"/>
              </w:rPr>
              <w:t>当总经理重新通过之前未通过的单据时，系统应将相应单据的状态由未通过改为已通过并发出状态更新通知，参见</w:t>
            </w:r>
            <w:r w:rsidRPr="00072C51">
              <w:t>Receipt.Inform</w:t>
            </w:r>
          </w:p>
        </w:tc>
      </w:tr>
      <w:tr w:rsidR="00562B1A" w:rsidRPr="00072C51" w14:paraId="5B75325E" w14:textId="77777777" w:rsidTr="00562B1A">
        <w:trPr>
          <w:trHeight w:val="304"/>
        </w:trPr>
        <w:tc>
          <w:tcPr>
            <w:tcW w:w="285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2DD84449" w14:textId="77777777" w:rsidR="00562B1A" w:rsidRPr="00072C51" w:rsidRDefault="00562B1A" w:rsidP="00562B1A">
            <w:r w:rsidRPr="00072C51">
              <w:t>Receipt.Unhandled</w:t>
            </w:r>
          </w:p>
        </w:tc>
        <w:tc>
          <w:tcPr>
            <w:tcW w:w="544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CC061CF" w14:textId="77777777" w:rsidR="00562B1A" w:rsidRPr="00072C51" w:rsidRDefault="00562B1A" w:rsidP="00562B1A">
            <w:r w:rsidRPr="00072C51">
              <w:rPr>
                <w:lang w:val="zh-TW"/>
              </w:rPr>
              <w:t>系统已允许总经理查看</w:t>
            </w:r>
            <w:r>
              <w:rPr>
                <w:rFonts w:hint="eastAsia"/>
                <w:lang w:val="zh-TW"/>
              </w:rPr>
              <w:t>一个月</w:t>
            </w:r>
            <w:r w:rsidRPr="00072C51">
              <w:rPr>
                <w:lang w:val="zh-TW"/>
              </w:rPr>
              <w:t>内未处理的单据</w:t>
            </w:r>
          </w:p>
        </w:tc>
      </w:tr>
      <w:tr w:rsidR="00562B1A" w:rsidRPr="00072C51" w14:paraId="0871F439" w14:textId="77777777" w:rsidTr="00562B1A">
        <w:trPr>
          <w:trHeight w:val="294"/>
        </w:trPr>
        <w:tc>
          <w:tcPr>
            <w:tcW w:w="285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A1A16C4" w14:textId="77777777" w:rsidR="00562B1A" w:rsidRPr="00072C51" w:rsidRDefault="00562B1A" w:rsidP="00562B1A">
            <w:r w:rsidRPr="00072C51">
              <w:t>Receipt.Unhandled.Select</w:t>
            </w:r>
          </w:p>
        </w:tc>
        <w:tc>
          <w:tcPr>
            <w:tcW w:w="544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5E83625" w14:textId="77777777" w:rsidR="00562B1A" w:rsidRPr="00072C51" w:rsidRDefault="00562B1A" w:rsidP="00562B1A">
            <w:r w:rsidRPr="00072C51">
              <w:rPr>
                <w:lang w:val="zh-TW"/>
              </w:rPr>
              <w:t>系统应允许总经理选择</w:t>
            </w:r>
            <w:r w:rsidRPr="00072C51">
              <w:t>1</w:t>
            </w:r>
            <w:r w:rsidRPr="00072C51">
              <w:rPr>
                <w:lang w:val="zh-TW"/>
              </w:rPr>
              <w:t>个或多个未处理单据项</w:t>
            </w:r>
          </w:p>
        </w:tc>
      </w:tr>
      <w:tr w:rsidR="00562B1A" w:rsidRPr="00072C51" w14:paraId="10649341" w14:textId="77777777" w:rsidTr="00562B1A">
        <w:trPr>
          <w:trHeight w:val="440"/>
        </w:trPr>
        <w:tc>
          <w:tcPr>
            <w:tcW w:w="285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6B2ECD3" w14:textId="77777777" w:rsidR="00562B1A" w:rsidRPr="00072C51" w:rsidRDefault="00562B1A" w:rsidP="00562B1A">
            <w:r w:rsidRPr="00072C51">
              <w:t>Receipt.Unhandled.Approve</w:t>
            </w:r>
          </w:p>
        </w:tc>
        <w:tc>
          <w:tcPr>
            <w:tcW w:w="544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9342461" w14:textId="77777777" w:rsidR="00562B1A" w:rsidRPr="00072C51" w:rsidRDefault="00562B1A" w:rsidP="00562B1A">
            <w:r w:rsidRPr="00072C51">
              <w:rPr>
                <w:lang w:val="zh-TW"/>
              </w:rPr>
              <w:t>当总经理通过选中的单据时，系统将相应的单据状态设为已通过并发出更新通知</w:t>
            </w:r>
            <w:r w:rsidRPr="00072C51">
              <w:t xml:space="preserve">, </w:t>
            </w:r>
            <w:r w:rsidRPr="00072C51">
              <w:rPr>
                <w:lang w:val="zh-TW"/>
              </w:rPr>
              <w:t>参见</w:t>
            </w:r>
            <w:r w:rsidRPr="00072C51">
              <w:t>Receipt.Inform</w:t>
            </w:r>
          </w:p>
        </w:tc>
      </w:tr>
      <w:tr w:rsidR="00562B1A" w:rsidRPr="00072C51" w14:paraId="12BCFB4F" w14:textId="77777777" w:rsidTr="00562B1A">
        <w:trPr>
          <w:trHeight w:val="485"/>
        </w:trPr>
        <w:tc>
          <w:tcPr>
            <w:tcW w:w="285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7D71DB4F" w14:textId="77777777" w:rsidR="00562B1A" w:rsidRPr="00072C51" w:rsidRDefault="00562B1A" w:rsidP="00562B1A">
            <w:r w:rsidRPr="00072C51">
              <w:t>Receipt.Unhandled.Disapprove</w:t>
            </w:r>
          </w:p>
        </w:tc>
        <w:tc>
          <w:tcPr>
            <w:tcW w:w="544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3F75678" w14:textId="77777777" w:rsidR="00562B1A" w:rsidRPr="00072C51" w:rsidRDefault="00562B1A" w:rsidP="00562B1A">
            <w:r w:rsidRPr="00072C51">
              <w:rPr>
                <w:lang w:val="zh-TW"/>
              </w:rPr>
              <w:t>当总经理拒绝通过选中的单据时，系统将相应的单据状态设为未通过并发出更新通知</w:t>
            </w:r>
            <w:r w:rsidRPr="00072C51">
              <w:t xml:space="preserve">, </w:t>
            </w:r>
            <w:r w:rsidRPr="00072C51">
              <w:rPr>
                <w:lang w:val="zh-TW"/>
              </w:rPr>
              <w:t>参见</w:t>
            </w:r>
            <w:r w:rsidRPr="00072C51">
              <w:t>Receipt.Inform</w:t>
            </w:r>
          </w:p>
        </w:tc>
      </w:tr>
      <w:tr w:rsidR="00562B1A" w:rsidRPr="00072C51" w14:paraId="7D8D738C" w14:textId="77777777" w:rsidTr="00562B1A">
        <w:trPr>
          <w:trHeight w:val="304"/>
        </w:trPr>
        <w:tc>
          <w:tcPr>
            <w:tcW w:w="285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7701C4A3" w14:textId="77777777" w:rsidR="00562B1A" w:rsidRPr="00072C51" w:rsidRDefault="00562B1A" w:rsidP="00562B1A">
            <w:r w:rsidRPr="00072C51">
              <w:t>Receipt.Inform</w:t>
            </w:r>
          </w:p>
        </w:tc>
        <w:tc>
          <w:tcPr>
            <w:tcW w:w="544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9E1913C" w14:textId="77777777" w:rsidR="00562B1A" w:rsidRPr="00072C51" w:rsidRDefault="00562B1A" w:rsidP="00562B1A">
            <w:r w:rsidRPr="00072C51">
              <w:rPr>
                <w:lang w:val="zh-TW"/>
              </w:rPr>
              <w:t>当单据状态反生改变时，系统应向单据的监听者发出通知</w:t>
            </w:r>
          </w:p>
        </w:tc>
      </w:tr>
    </w:tbl>
    <w:p w14:paraId="3696D060" w14:textId="77777777" w:rsidR="00562B1A" w:rsidRPr="00072C51" w:rsidRDefault="00562B1A" w:rsidP="00562B1A"/>
    <w:p w14:paraId="52C4B8EF" w14:textId="77777777" w:rsidR="00562B1A" w:rsidRDefault="00562B1A" w:rsidP="00562B1A">
      <w:pPr>
        <w:pStyle w:val="3"/>
      </w:pPr>
      <w:bookmarkStart w:id="41" w:name="_Toc432520358"/>
      <w:r>
        <w:rPr>
          <w:rFonts w:hint="eastAsia"/>
        </w:rPr>
        <w:t>3.2.23</w:t>
      </w:r>
      <w:r>
        <w:rPr>
          <w:rFonts w:hint="eastAsia"/>
        </w:rPr>
        <w:t>制定</w:t>
      </w:r>
      <w:r>
        <w:t>薪水策略</w:t>
      </w:r>
      <w:bookmarkEnd w:id="41"/>
    </w:p>
    <w:p w14:paraId="5FF77C4B" w14:textId="77777777" w:rsidR="00562B1A" w:rsidRDefault="00562B1A" w:rsidP="00562B1A">
      <w:pPr>
        <w:pStyle w:val="4"/>
      </w:pPr>
      <w:r>
        <w:rPr>
          <w:rFonts w:hint="eastAsia"/>
        </w:rPr>
        <w:t>3</w:t>
      </w:r>
      <w:r>
        <w:t>.2.1.1</w:t>
      </w:r>
      <w:r>
        <w:rPr>
          <w:rFonts w:hint="eastAsia"/>
        </w:rPr>
        <w:t>特性描述</w:t>
      </w:r>
    </w:p>
    <w:p w14:paraId="3468306C" w14:textId="77777777" w:rsidR="00562B1A" w:rsidRDefault="00562B1A" w:rsidP="00562B1A">
      <w:r>
        <w:tab/>
      </w:r>
      <w:r>
        <w:rPr>
          <w:rFonts w:hint="eastAsia"/>
        </w:rPr>
        <w:t>当</w:t>
      </w:r>
      <w:r>
        <w:t>总经理请求制定或更</w:t>
      </w:r>
      <w:r>
        <w:rPr>
          <w:rFonts w:hint="eastAsia"/>
        </w:rPr>
        <w:t>改</w:t>
      </w:r>
      <w:r>
        <w:t>薪水策略时，系统显示薪水策略界面，完成薪水策略管理。</w:t>
      </w:r>
    </w:p>
    <w:p w14:paraId="1C167DA6" w14:textId="77777777" w:rsidR="00562B1A" w:rsidRPr="006E7E02" w:rsidRDefault="00562B1A" w:rsidP="00562B1A">
      <w:r>
        <w:tab/>
      </w:r>
      <w:r>
        <w:rPr>
          <w:rFonts w:hint="eastAsia"/>
        </w:rPr>
        <w:t>优先级</w:t>
      </w:r>
      <w:r>
        <w:t>=</w:t>
      </w:r>
      <w:r>
        <w:t>低</w:t>
      </w:r>
    </w:p>
    <w:p w14:paraId="25DEF7B0" w14:textId="77777777" w:rsidR="00562B1A" w:rsidRDefault="00562B1A" w:rsidP="00562B1A">
      <w:pPr>
        <w:pStyle w:val="4"/>
      </w:pPr>
      <w:r>
        <w:rPr>
          <w:rFonts w:hint="eastAsia"/>
        </w:rPr>
        <w:t>3</w:t>
      </w:r>
      <w:r>
        <w:t>.2.1.2</w:t>
      </w:r>
      <w:r>
        <w:rPr>
          <w:rFonts w:hint="eastAsia"/>
        </w:rPr>
        <w:t>刺激</w:t>
      </w:r>
      <w:r>
        <w:rPr>
          <w:rFonts w:hint="eastAsia"/>
        </w:rPr>
        <w:t>/</w:t>
      </w:r>
      <w:r>
        <w:rPr>
          <w:rFonts w:hint="eastAsia"/>
        </w:rPr>
        <w:t>响应</w:t>
      </w:r>
      <w:r>
        <w:t>序列</w:t>
      </w:r>
    </w:p>
    <w:p w14:paraId="75D0DF1F" w14:textId="77777777" w:rsidR="00562B1A" w:rsidRDefault="00562B1A" w:rsidP="00562B1A">
      <w:r>
        <w:rPr>
          <w:rFonts w:hint="eastAsia"/>
        </w:rPr>
        <w:t>刺激：总经理</w:t>
      </w:r>
      <w:r>
        <w:t>选择薪水策略</w:t>
      </w:r>
      <w:r>
        <w:rPr>
          <w:rFonts w:hint="eastAsia"/>
        </w:rPr>
        <w:t>制定</w:t>
      </w:r>
      <w:r>
        <w:t>功能。</w:t>
      </w:r>
    </w:p>
    <w:p w14:paraId="690C8D56" w14:textId="77777777" w:rsidR="00562B1A" w:rsidRDefault="00562B1A" w:rsidP="00562B1A">
      <w:r>
        <w:rPr>
          <w:rFonts w:hint="eastAsia"/>
        </w:rPr>
        <w:t>响应：系统进入</w:t>
      </w:r>
      <w:r>
        <w:t>查看界面，显示当前</w:t>
      </w:r>
      <w:r>
        <w:rPr>
          <w:rFonts w:hint="eastAsia"/>
        </w:rPr>
        <w:t>各个</w:t>
      </w:r>
      <w:r>
        <w:t>职位的薪水策略。</w:t>
      </w:r>
    </w:p>
    <w:p w14:paraId="21971DCC" w14:textId="77777777" w:rsidR="00562B1A" w:rsidRDefault="00562B1A" w:rsidP="00562B1A">
      <w:r>
        <w:rPr>
          <w:rFonts w:hint="eastAsia"/>
        </w:rPr>
        <w:t>刺激：总经理</w:t>
      </w:r>
      <w:r>
        <w:t>选择更改</w:t>
      </w:r>
      <w:r>
        <w:rPr>
          <w:rFonts w:hint="eastAsia"/>
        </w:rPr>
        <w:t>/</w:t>
      </w:r>
      <w:r>
        <w:rPr>
          <w:rFonts w:hint="eastAsia"/>
        </w:rPr>
        <w:t>新建</w:t>
      </w:r>
      <w:r>
        <w:t>薪水策略。</w:t>
      </w:r>
    </w:p>
    <w:p w14:paraId="3D5ED0C2" w14:textId="77777777" w:rsidR="00562B1A" w:rsidRDefault="00562B1A" w:rsidP="00562B1A">
      <w:r>
        <w:rPr>
          <w:rFonts w:hint="eastAsia"/>
        </w:rPr>
        <w:t>响应：各个</w:t>
      </w:r>
      <w:r>
        <w:t>职位的薪水策略均处于可编辑状态。</w:t>
      </w:r>
    </w:p>
    <w:p w14:paraId="797B7E69" w14:textId="77777777" w:rsidR="00562B1A" w:rsidRDefault="00562B1A" w:rsidP="00562B1A">
      <w:r>
        <w:rPr>
          <w:rFonts w:hint="eastAsia"/>
        </w:rPr>
        <w:t>刺激：总经理</w:t>
      </w:r>
      <w:r>
        <w:t>修改薪水策略，确认修改。</w:t>
      </w:r>
    </w:p>
    <w:p w14:paraId="11AD7D7B" w14:textId="77777777" w:rsidR="00562B1A" w:rsidRDefault="00562B1A" w:rsidP="00562B1A">
      <w:r>
        <w:rPr>
          <w:rFonts w:hint="eastAsia"/>
        </w:rPr>
        <w:t>响应：系统</w:t>
      </w:r>
      <w:r>
        <w:t>更新薪水策略，返回查看界面。</w:t>
      </w:r>
    </w:p>
    <w:p w14:paraId="47B38A8F" w14:textId="77777777" w:rsidR="00562B1A" w:rsidRDefault="00562B1A" w:rsidP="00562B1A">
      <w:r>
        <w:rPr>
          <w:rFonts w:hint="eastAsia"/>
        </w:rPr>
        <w:t>刺激：总经理</w:t>
      </w:r>
      <w:r>
        <w:t>取消修改。</w:t>
      </w:r>
    </w:p>
    <w:p w14:paraId="4DD7769A" w14:textId="77777777" w:rsidR="00562B1A" w:rsidRDefault="00562B1A" w:rsidP="00562B1A">
      <w:r>
        <w:rPr>
          <w:rFonts w:hint="eastAsia"/>
        </w:rPr>
        <w:t>响应：系统</w:t>
      </w:r>
      <w:r>
        <w:t>放弃修改，返回查看界面。</w:t>
      </w:r>
    </w:p>
    <w:p w14:paraId="5DEDC5F0" w14:textId="77777777" w:rsidR="00562B1A" w:rsidRPr="00FB23EC" w:rsidRDefault="00562B1A" w:rsidP="00562B1A">
      <w:pPr>
        <w:pStyle w:val="4"/>
      </w:pPr>
      <w:r>
        <w:rPr>
          <w:rFonts w:hint="eastAsia"/>
        </w:rPr>
        <w:t>3</w:t>
      </w:r>
      <w:r>
        <w:t>.2.1.3</w:t>
      </w:r>
      <w:r>
        <w:rPr>
          <w:rFonts w:hint="eastAsia"/>
        </w:rPr>
        <w:t>相关</w:t>
      </w:r>
      <w:r>
        <w:t>功能需求</w:t>
      </w:r>
    </w:p>
    <w:tbl>
      <w:tblPr>
        <w:tblStyle w:val="a4"/>
        <w:tblW w:w="0" w:type="auto"/>
        <w:tblLook w:val="04A0" w:firstRow="1" w:lastRow="0" w:firstColumn="1" w:lastColumn="0" w:noHBand="0" w:noVBand="1"/>
      </w:tblPr>
      <w:tblGrid>
        <w:gridCol w:w="1978"/>
        <w:gridCol w:w="6328"/>
      </w:tblGrid>
      <w:tr w:rsidR="00562B1A" w14:paraId="5471CEB6" w14:textId="77777777" w:rsidTr="00562B1A">
        <w:trPr>
          <w:trHeight w:val="454"/>
        </w:trPr>
        <w:tc>
          <w:tcPr>
            <w:tcW w:w="1696" w:type="dxa"/>
            <w:tcBorders>
              <w:top w:val="single" w:sz="4" w:space="0" w:color="auto"/>
              <w:left w:val="nil"/>
              <w:bottom w:val="nil"/>
            </w:tcBorders>
            <w:vAlign w:val="center"/>
          </w:tcPr>
          <w:p w14:paraId="05CF79C8" w14:textId="77777777" w:rsidR="00562B1A" w:rsidRDefault="00562B1A" w:rsidP="00562B1A">
            <w:r>
              <w:rPr>
                <w:rFonts w:hint="eastAsia"/>
              </w:rPr>
              <w:t>Salary</w:t>
            </w:r>
            <w:r>
              <w:t>.Make</w:t>
            </w:r>
          </w:p>
        </w:tc>
        <w:tc>
          <w:tcPr>
            <w:tcW w:w="6600" w:type="dxa"/>
            <w:tcBorders>
              <w:top w:val="single" w:sz="4" w:space="0" w:color="auto"/>
              <w:bottom w:val="nil"/>
              <w:right w:val="nil"/>
            </w:tcBorders>
            <w:vAlign w:val="center"/>
          </w:tcPr>
          <w:p w14:paraId="037FAF39" w14:textId="77777777" w:rsidR="00562B1A" w:rsidRDefault="00562B1A" w:rsidP="00562B1A">
            <w:r>
              <w:rPr>
                <w:rFonts w:hint="eastAsia"/>
              </w:rPr>
              <w:t>总经理</w:t>
            </w:r>
            <w:r>
              <w:t>选择薪水策略</w:t>
            </w:r>
            <w:r>
              <w:rPr>
                <w:rFonts w:hint="eastAsia"/>
              </w:rPr>
              <w:t>制定</w:t>
            </w:r>
            <w:r>
              <w:t>功能</w:t>
            </w:r>
            <w:r>
              <w:rPr>
                <w:rFonts w:hint="eastAsia"/>
              </w:rPr>
              <w:t>，系统应进入</w:t>
            </w:r>
            <w:r>
              <w:t>查看界面，显示当前</w:t>
            </w:r>
            <w:r>
              <w:rPr>
                <w:rFonts w:hint="eastAsia"/>
              </w:rPr>
              <w:t>各个</w:t>
            </w:r>
            <w:r>
              <w:t>职位的薪水策略</w:t>
            </w:r>
          </w:p>
        </w:tc>
      </w:tr>
      <w:tr w:rsidR="00562B1A" w14:paraId="18B9B2D4" w14:textId="77777777" w:rsidTr="00562B1A">
        <w:trPr>
          <w:trHeight w:val="454"/>
        </w:trPr>
        <w:tc>
          <w:tcPr>
            <w:tcW w:w="1696" w:type="dxa"/>
            <w:tcBorders>
              <w:top w:val="nil"/>
              <w:left w:val="nil"/>
              <w:bottom w:val="nil"/>
            </w:tcBorders>
            <w:vAlign w:val="center"/>
          </w:tcPr>
          <w:p w14:paraId="2D13EE04" w14:textId="77777777" w:rsidR="00562B1A" w:rsidRPr="00350598" w:rsidRDefault="00562B1A" w:rsidP="00562B1A">
            <w:r>
              <w:t>Salary.Make.Modify</w:t>
            </w:r>
          </w:p>
        </w:tc>
        <w:tc>
          <w:tcPr>
            <w:tcW w:w="6600" w:type="dxa"/>
            <w:tcBorders>
              <w:top w:val="nil"/>
              <w:bottom w:val="nil"/>
              <w:right w:val="nil"/>
            </w:tcBorders>
            <w:vAlign w:val="center"/>
          </w:tcPr>
          <w:p w14:paraId="709ED762" w14:textId="77777777" w:rsidR="00562B1A" w:rsidRDefault="00562B1A" w:rsidP="00562B1A">
            <w:r>
              <w:rPr>
                <w:rFonts w:hint="eastAsia"/>
              </w:rPr>
              <w:t>总经理</w:t>
            </w:r>
            <w:r>
              <w:t>更改</w:t>
            </w:r>
            <w:r>
              <w:rPr>
                <w:rFonts w:hint="eastAsia"/>
              </w:rPr>
              <w:t>/</w:t>
            </w:r>
            <w:r>
              <w:rPr>
                <w:rFonts w:hint="eastAsia"/>
              </w:rPr>
              <w:t>新建</w:t>
            </w:r>
            <w:r>
              <w:t>薪水策略</w:t>
            </w:r>
          </w:p>
        </w:tc>
      </w:tr>
      <w:tr w:rsidR="00562B1A" w14:paraId="16EB4AA2" w14:textId="77777777" w:rsidTr="00562B1A">
        <w:trPr>
          <w:trHeight w:val="454"/>
        </w:trPr>
        <w:tc>
          <w:tcPr>
            <w:tcW w:w="1696" w:type="dxa"/>
            <w:tcBorders>
              <w:top w:val="nil"/>
              <w:left w:val="nil"/>
              <w:bottom w:val="nil"/>
            </w:tcBorders>
            <w:vAlign w:val="center"/>
          </w:tcPr>
          <w:p w14:paraId="270E3BF8" w14:textId="77777777" w:rsidR="00562B1A" w:rsidRDefault="00562B1A" w:rsidP="00562B1A">
            <w:r>
              <w:rPr>
                <w:rFonts w:hint="eastAsia"/>
              </w:rPr>
              <w:lastRenderedPageBreak/>
              <w:t>Salary</w:t>
            </w:r>
            <w:r>
              <w:t>.Make.Confirm</w:t>
            </w:r>
          </w:p>
        </w:tc>
        <w:tc>
          <w:tcPr>
            <w:tcW w:w="6600" w:type="dxa"/>
            <w:tcBorders>
              <w:top w:val="nil"/>
              <w:bottom w:val="nil"/>
              <w:right w:val="nil"/>
            </w:tcBorders>
            <w:vAlign w:val="center"/>
          </w:tcPr>
          <w:p w14:paraId="681F6179" w14:textId="77777777" w:rsidR="00562B1A" w:rsidRDefault="00562B1A" w:rsidP="00562B1A">
            <w:r>
              <w:rPr>
                <w:rFonts w:hint="eastAsia"/>
              </w:rPr>
              <w:t>在总经理</w:t>
            </w:r>
            <w:r>
              <w:t>确认</w:t>
            </w:r>
            <w:r>
              <w:rPr>
                <w:rFonts w:hint="eastAsia"/>
              </w:rPr>
              <w:t>修改</w:t>
            </w:r>
            <w:r>
              <w:t>操作时，系统更新</w:t>
            </w:r>
            <w:r>
              <w:rPr>
                <w:rFonts w:hint="eastAsia"/>
              </w:rPr>
              <w:t>薪水策略</w:t>
            </w:r>
            <w:r>
              <w:t>，</w:t>
            </w:r>
            <w:r>
              <w:rPr>
                <w:rFonts w:hint="eastAsia"/>
              </w:rPr>
              <w:t>参见</w:t>
            </w:r>
            <w:r>
              <w:t>Salary.Update</w:t>
            </w:r>
          </w:p>
        </w:tc>
      </w:tr>
      <w:tr w:rsidR="00562B1A" w14:paraId="7E3B47D7" w14:textId="77777777" w:rsidTr="00562B1A">
        <w:trPr>
          <w:trHeight w:val="454"/>
        </w:trPr>
        <w:tc>
          <w:tcPr>
            <w:tcW w:w="1696" w:type="dxa"/>
            <w:tcBorders>
              <w:top w:val="nil"/>
              <w:left w:val="nil"/>
            </w:tcBorders>
            <w:vAlign w:val="center"/>
          </w:tcPr>
          <w:p w14:paraId="5B9ADD00" w14:textId="77777777" w:rsidR="00562B1A" w:rsidRDefault="00562B1A" w:rsidP="00562B1A">
            <w:r>
              <w:rPr>
                <w:rFonts w:hint="eastAsia"/>
              </w:rPr>
              <w:t>Salary.Make.Cancel</w:t>
            </w:r>
          </w:p>
        </w:tc>
        <w:tc>
          <w:tcPr>
            <w:tcW w:w="6600" w:type="dxa"/>
            <w:tcBorders>
              <w:top w:val="nil"/>
              <w:right w:val="nil"/>
            </w:tcBorders>
            <w:vAlign w:val="center"/>
          </w:tcPr>
          <w:p w14:paraId="5F1D3306" w14:textId="77777777" w:rsidR="00562B1A" w:rsidRDefault="00562B1A" w:rsidP="00562B1A">
            <w:r>
              <w:rPr>
                <w:rFonts w:hint="eastAsia"/>
              </w:rPr>
              <w:t>在总经理</w:t>
            </w:r>
            <w:r>
              <w:t>取消当前</w:t>
            </w:r>
            <w:r>
              <w:rPr>
                <w:rFonts w:hint="eastAsia"/>
              </w:rPr>
              <w:t>修改</w:t>
            </w:r>
            <w:r>
              <w:t>操作</w:t>
            </w:r>
            <w:r>
              <w:rPr>
                <w:rFonts w:hint="eastAsia"/>
              </w:rPr>
              <w:t>时</w:t>
            </w:r>
            <w:r>
              <w:t>，系统应关闭</w:t>
            </w:r>
            <w:r>
              <w:rPr>
                <w:rFonts w:hint="eastAsia"/>
              </w:rPr>
              <w:t>修改界面</w:t>
            </w:r>
            <w:r>
              <w:t>，返回查看界面</w:t>
            </w:r>
          </w:p>
        </w:tc>
      </w:tr>
      <w:tr w:rsidR="00562B1A" w14:paraId="063AD8CE" w14:textId="77777777" w:rsidTr="00562B1A">
        <w:trPr>
          <w:trHeight w:val="454"/>
        </w:trPr>
        <w:tc>
          <w:tcPr>
            <w:tcW w:w="1696" w:type="dxa"/>
            <w:tcBorders>
              <w:left w:val="nil"/>
            </w:tcBorders>
            <w:vAlign w:val="center"/>
          </w:tcPr>
          <w:p w14:paraId="433FFB11" w14:textId="77777777" w:rsidR="00562B1A" w:rsidRDefault="00562B1A" w:rsidP="00562B1A">
            <w:r>
              <w:rPr>
                <w:rFonts w:hint="eastAsia"/>
              </w:rPr>
              <w:t>Salary.Update</w:t>
            </w:r>
          </w:p>
        </w:tc>
        <w:tc>
          <w:tcPr>
            <w:tcW w:w="6600" w:type="dxa"/>
            <w:tcBorders>
              <w:right w:val="nil"/>
            </w:tcBorders>
            <w:vAlign w:val="center"/>
          </w:tcPr>
          <w:p w14:paraId="088F8DAD" w14:textId="77777777" w:rsidR="00562B1A" w:rsidRDefault="00562B1A" w:rsidP="00562B1A">
            <w:r>
              <w:rPr>
                <w:rFonts w:hint="eastAsia"/>
              </w:rPr>
              <w:t>系统</w:t>
            </w:r>
            <w:r>
              <w:t>修改</w:t>
            </w:r>
            <w:r>
              <w:rPr>
                <w:rFonts w:hint="eastAsia"/>
              </w:rPr>
              <w:t>薪水策略</w:t>
            </w:r>
            <w:r>
              <w:t>，并</w:t>
            </w:r>
            <w:r>
              <w:rPr>
                <w:rFonts w:hint="eastAsia"/>
              </w:rPr>
              <w:t>在</w:t>
            </w:r>
            <w:r>
              <w:t>系统操作记录中</w:t>
            </w:r>
            <w:r>
              <w:rPr>
                <w:rFonts w:hint="eastAsia"/>
              </w:rPr>
              <w:t>记下</w:t>
            </w:r>
            <w:r>
              <w:t>该操作</w:t>
            </w:r>
            <w:r>
              <w:rPr>
                <w:rFonts w:hint="eastAsia"/>
              </w:rPr>
              <w:t>，</w:t>
            </w:r>
            <w:r>
              <w:t>参见</w:t>
            </w:r>
            <w:r>
              <w:t>System</w:t>
            </w:r>
            <w:r>
              <w:rPr>
                <w:rFonts w:hint="eastAsia"/>
              </w:rPr>
              <w:t>.Record</w:t>
            </w:r>
          </w:p>
        </w:tc>
      </w:tr>
    </w:tbl>
    <w:p w14:paraId="1A9BF7BB" w14:textId="77777777" w:rsidR="00562B1A" w:rsidRPr="00CA4873" w:rsidRDefault="00562B1A" w:rsidP="00562B1A"/>
    <w:p w14:paraId="6C7B90CE" w14:textId="77777777" w:rsidR="007126E9" w:rsidRDefault="007126E9" w:rsidP="007126E9">
      <w:pPr>
        <w:pStyle w:val="3"/>
      </w:pPr>
      <w:bookmarkStart w:id="42" w:name="_Toc432520359"/>
      <w:r>
        <w:rPr>
          <w:rFonts w:hint="eastAsia"/>
        </w:rPr>
        <w:t>3</w:t>
      </w:r>
      <w:r>
        <w:t>.2.24</w:t>
      </w:r>
      <w:r>
        <w:rPr>
          <w:rFonts w:hint="eastAsia"/>
        </w:rPr>
        <w:t>制定</w:t>
      </w:r>
      <w:r>
        <w:t>价格</w:t>
      </w:r>
      <w:r>
        <w:rPr>
          <w:rFonts w:hint="eastAsia"/>
        </w:rPr>
        <w:t>/</w:t>
      </w:r>
      <w:r>
        <w:rPr>
          <w:rFonts w:hint="eastAsia"/>
        </w:rPr>
        <w:t>距离</w:t>
      </w:r>
      <w:r>
        <w:t>策略</w:t>
      </w:r>
      <w:bookmarkEnd w:id="42"/>
    </w:p>
    <w:p w14:paraId="5B6F20CD" w14:textId="77777777" w:rsidR="007126E9" w:rsidRDefault="007126E9" w:rsidP="007126E9">
      <w:pPr>
        <w:pStyle w:val="4"/>
      </w:pPr>
      <w:r>
        <w:rPr>
          <w:rFonts w:hint="eastAsia"/>
        </w:rPr>
        <w:t>3</w:t>
      </w:r>
      <w:r>
        <w:t>.2.24.1</w:t>
      </w:r>
      <w:r>
        <w:rPr>
          <w:rFonts w:hint="eastAsia"/>
        </w:rPr>
        <w:t>特性</w:t>
      </w:r>
      <w:r>
        <w:t>描述</w:t>
      </w:r>
    </w:p>
    <w:p w14:paraId="514A3CF3" w14:textId="77777777" w:rsidR="007126E9" w:rsidRDefault="007126E9" w:rsidP="007126E9">
      <w:pPr>
        <w:ind w:firstLine="420"/>
      </w:pPr>
      <w:r>
        <w:rPr>
          <w:rFonts w:hint="eastAsia"/>
        </w:rPr>
        <w:t>在总经理选择制定价格</w:t>
      </w:r>
      <w:r>
        <w:rPr>
          <w:rFonts w:hint="eastAsia"/>
        </w:rPr>
        <w:t>/</w:t>
      </w:r>
      <w:r>
        <w:rPr>
          <w:rFonts w:hint="eastAsia"/>
        </w:rPr>
        <w:t>距离策略功能时，系统要求总经理输入价格</w:t>
      </w:r>
      <w:r>
        <w:rPr>
          <w:rFonts w:hint="eastAsia"/>
        </w:rPr>
        <w:t>/</w:t>
      </w:r>
      <w:r>
        <w:rPr>
          <w:rFonts w:hint="eastAsia"/>
        </w:rPr>
        <w:t>距离相关数据，总经理输入数据并保存，之后系统在计算包裹价格时使用该策略。</w:t>
      </w:r>
    </w:p>
    <w:p w14:paraId="2811265F" w14:textId="77777777" w:rsidR="007126E9" w:rsidRPr="00E85CDB" w:rsidRDefault="007126E9" w:rsidP="007126E9">
      <w:pPr>
        <w:ind w:firstLine="420"/>
      </w:pPr>
      <w:r>
        <w:rPr>
          <w:rFonts w:hint="eastAsia"/>
        </w:rPr>
        <w:t>优先级</w:t>
      </w:r>
      <w:r>
        <w:rPr>
          <w:rFonts w:hint="eastAsia"/>
        </w:rPr>
        <w:t>=</w:t>
      </w:r>
      <w:r>
        <w:rPr>
          <w:rFonts w:hint="eastAsia"/>
        </w:rPr>
        <w:t>高</w:t>
      </w:r>
    </w:p>
    <w:p w14:paraId="34F9DA29" w14:textId="77777777" w:rsidR="007126E9" w:rsidRDefault="007126E9" w:rsidP="007126E9">
      <w:pPr>
        <w:pStyle w:val="4"/>
      </w:pPr>
      <w:r>
        <w:rPr>
          <w:rFonts w:hint="eastAsia"/>
        </w:rPr>
        <w:t>3</w:t>
      </w:r>
      <w:r>
        <w:t>.2.24.2</w:t>
      </w:r>
      <w:r>
        <w:rPr>
          <w:rFonts w:hint="eastAsia"/>
        </w:rPr>
        <w:t>刺激</w:t>
      </w:r>
      <w:r>
        <w:rPr>
          <w:rFonts w:hint="eastAsia"/>
        </w:rPr>
        <w:t>/</w:t>
      </w:r>
      <w:r>
        <w:rPr>
          <w:rFonts w:hint="eastAsia"/>
        </w:rPr>
        <w:t>响应</w:t>
      </w:r>
      <w:r>
        <w:t>序列</w:t>
      </w:r>
    </w:p>
    <w:p w14:paraId="703333F4" w14:textId="77777777" w:rsidR="007126E9" w:rsidRDefault="007126E9" w:rsidP="00AE4DB8">
      <w:pPr>
        <w:rPr>
          <w:lang w:eastAsia="zh-TW"/>
        </w:rPr>
      </w:pPr>
      <w:r>
        <w:rPr>
          <w:rFonts w:hint="eastAsia"/>
          <w:lang w:eastAsia="zh-TW"/>
        </w:rPr>
        <w:t>刺激：总经理选择制定价格</w:t>
      </w:r>
      <w:r>
        <w:rPr>
          <w:rFonts w:hint="eastAsia"/>
          <w:lang w:eastAsia="zh-TW"/>
        </w:rPr>
        <w:t>/</w:t>
      </w:r>
      <w:r>
        <w:rPr>
          <w:rFonts w:hint="eastAsia"/>
          <w:lang w:eastAsia="zh-TW"/>
        </w:rPr>
        <w:t>距离策略</w:t>
      </w:r>
      <w:r>
        <w:rPr>
          <w:rFonts w:hint="eastAsia"/>
        </w:rPr>
        <w:t>功能</w:t>
      </w:r>
      <w:r>
        <w:rPr>
          <w:rFonts w:hint="eastAsia"/>
          <w:lang w:eastAsia="zh-TW"/>
        </w:rPr>
        <w:t>。</w:t>
      </w:r>
    </w:p>
    <w:p w14:paraId="775D0868" w14:textId="77777777" w:rsidR="007126E9" w:rsidRDefault="007126E9" w:rsidP="00AE4DB8">
      <w:pPr>
        <w:rPr>
          <w:lang w:eastAsia="zh-TW"/>
        </w:rPr>
      </w:pPr>
      <w:r>
        <w:rPr>
          <w:rFonts w:hint="eastAsia"/>
          <w:lang w:eastAsia="zh-TW"/>
        </w:rPr>
        <w:t>响应：系统显示价格</w:t>
      </w:r>
      <w:r>
        <w:rPr>
          <w:rFonts w:hint="eastAsia"/>
          <w:lang w:eastAsia="zh-TW"/>
        </w:rPr>
        <w:t>/</w:t>
      </w:r>
      <w:r>
        <w:rPr>
          <w:rFonts w:hint="eastAsia"/>
          <w:lang w:eastAsia="zh-TW"/>
        </w:rPr>
        <w:t>距离策略界面（包含支出和收入两部分）并等待输入数据。</w:t>
      </w:r>
    </w:p>
    <w:p w14:paraId="471865DB" w14:textId="77777777" w:rsidR="007126E9" w:rsidRDefault="007126E9" w:rsidP="00AE4DB8">
      <w:pPr>
        <w:rPr>
          <w:lang w:eastAsia="zh-TW"/>
        </w:rPr>
      </w:pPr>
      <w:r>
        <w:rPr>
          <w:rFonts w:hint="eastAsia"/>
          <w:lang w:eastAsia="zh-TW"/>
        </w:rPr>
        <w:t>刺激：总经理输入数据并确认。</w:t>
      </w:r>
    </w:p>
    <w:p w14:paraId="0E0867F1" w14:textId="77777777" w:rsidR="007126E9" w:rsidRDefault="007126E9" w:rsidP="00AE4DB8">
      <w:pPr>
        <w:ind w:left="630" w:hangingChars="300" w:hanging="630"/>
        <w:rPr>
          <w:lang w:eastAsia="zh-TW"/>
        </w:rPr>
      </w:pPr>
      <w:r>
        <w:rPr>
          <w:rFonts w:hint="eastAsia"/>
          <w:lang w:eastAsia="zh-TW"/>
        </w:rPr>
        <w:t>响应：系统检查数据的合法性，合法则存储新策略，不合法则提示数据不合法并要求重新输入数据。</w:t>
      </w:r>
    </w:p>
    <w:p w14:paraId="738832CF" w14:textId="77777777" w:rsidR="007126E9" w:rsidRDefault="007126E9" w:rsidP="00AE4DB8">
      <w:pPr>
        <w:rPr>
          <w:lang w:eastAsia="zh-TW"/>
        </w:rPr>
      </w:pPr>
      <w:r>
        <w:rPr>
          <w:rFonts w:hint="eastAsia"/>
          <w:lang w:eastAsia="zh-TW"/>
        </w:rPr>
        <w:t>刺激：总经理取消制定价格</w:t>
      </w:r>
      <w:r>
        <w:rPr>
          <w:rFonts w:hint="eastAsia"/>
          <w:lang w:eastAsia="zh-TW"/>
        </w:rPr>
        <w:t>/</w:t>
      </w:r>
      <w:r>
        <w:rPr>
          <w:rFonts w:hint="eastAsia"/>
          <w:lang w:eastAsia="zh-TW"/>
        </w:rPr>
        <w:t>距离策略。</w:t>
      </w:r>
    </w:p>
    <w:p w14:paraId="4B121A1F" w14:textId="77777777" w:rsidR="007126E9" w:rsidRPr="00E85CDB" w:rsidRDefault="007126E9" w:rsidP="007204A2">
      <w:pPr>
        <w:rPr>
          <w:lang w:eastAsia="zh-TW"/>
        </w:rPr>
      </w:pPr>
      <w:r>
        <w:rPr>
          <w:rFonts w:hint="eastAsia"/>
          <w:lang w:eastAsia="zh-TW"/>
        </w:rPr>
        <w:t>响应：系统退出制定价格</w:t>
      </w:r>
      <w:r>
        <w:rPr>
          <w:rFonts w:hint="eastAsia"/>
          <w:lang w:eastAsia="zh-TW"/>
        </w:rPr>
        <w:t>/</w:t>
      </w:r>
      <w:r>
        <w:rPr>
          <w:rFonts w:hint="eastAsia"/>
          <w:lang w:eastAsia="zh-TW"/>
        </w:rPr>
        <w:t>距离策略界面。</w:t>
      </w:r>
    </w:p>
    <w:p w14:paraId="1080F8E6" w14:textId="77777777" w:rsidR="007126E9" w:rsidRDefault="007126E9" w:rsidP="007126E9">
      <w:pPr>
        <w:pStyle w:val="4"/>
      </w:pPr>
      <w:r>
        <w:rPr>
          <w:rFonts w:hint="eastAsia"/>
        </w:rPr>
        <w:t>3</w:t>
      </w:r>
      <w:r>
        <w:t>.2.24.3</w:t>
      </w:r>
      <w:r>
        <w:rPr>
          <w:rFonts w:hint="eastAsia"/>
        </w:rPr>
        <w:t>相关</w:t>
      </w:r>
      <w:r>
        <w:t>功能需求</w:t>
      </w:r>
    </w:p>
    <w:tbl>
      <w:tblPr>
        <w:tblW w:w="83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53"/>
        <w:gridCol w:w="5747"/>
      </w:tblGrid>
      <w:tr w:rsidR="007126E9" w:rsidRPr="00E85CDB" w14:paraId="2C7CD632" w14:textId="77777777" w:rsidTr="00AE4DB8">
        <w:trPr>
          <w:trHeight w:val="294"/>
        </w:trPr>
        <w:tc>
          <w:tcPr>
            <w:tcW w:w="255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ED936AB" w14:textId="77777777" w:rsidR="007126E9" w:rsidRPr="00E85CDB" w:rsidRDefault="007126E9" w:rsidP="00AE4DB8">
            <w:r w:rsidRPr="00E85CDB">
              <w:t>Strategy.Price.Input</w:t>
            </w:r>
          </w:p>
        </w:tc>
        <w:tc>
          <w:tcPr>
            <w:tcW w:w="5747"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2E1310EB" w14:textId="77777777" w:rsidR="007126E9" w:rsidRPr="00E85CDB" w:rsidRDefault="007126E9" w:rsidP="00AE4DB8">
            <w:r w:rsidRPr="00E85CDB">
              <w:rPr>
                <w:lang w:val="zh-TW"/>
              </w:rPr>
              <w:t>系统应允许总经理输入价格距离数据</w:t>
            </w:r>
          </w:p>
        </w:tc>
      </w:tr>
      <w:tr w:rsidR="007126E9" w:rsidRPr="00E85CDB" w14:paraId="073FC3DA" w14:textId="77777777" w:rsidTr="00AE4DB8">
        <w:trPr>
          <w:trHeight w:val="480"/>
        </w:trPr>
        <w:tc>
          <w:tcPr>
            <w:tcW w:w="2553"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C32194D" w14:textId="77777777" w:rsidR="007126E9" w:rsidRPr="00E85CDB" w:rsidRDefault="007126E9" w:rsidP="00AE4DB8">
            <w:r w:rsidRPr="00E85CDB">
              <w:t>Strategy.Price.Input.Check</w:t>
            </w:r>
          </w:p>
        </w:tc>
        <w:tc>
          <w:tcPr>
            <w:tcW w:w="5747"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9017058" w14:textId="77777777" w:rsidR="007126E9" w:rsidRPr="00E85CDB" w:rsidRDefault="007126E9" w:rsidP="00AE4DB8">
            <w:r w:rsidRPr="00E85CDB">
              <w:rPr>
                <w:lang w:val="zh-TW"/>
              </w:rPr>
              <w:t>当总经理确认输入数据时，系统应该检查数据的合法性，参见</w:t>
            </w:r>
            <w:r w:rsidRPr="00E85CDB">
              <w:t>Strategy.Price.Check</w:t>
            </w:r>
          </w:p>
        </w:tc>
      </w:tr>
      <w:tr w:rsidR="007126E9" w:rsidRPr="00E85CDB" w14:paraId="57248FD0" w14:textId="77777777" w:rsidTr="00AE4DB8">
        <w:trPr>
          <w:trHeight w:val="485"/>
        </w:trPr>
        <w:tc>
          <w:tcPr>
            <w:tcW w:w="255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4493A8B" w14:textId="77777777" w:rsidR="007126E9" w:rsidRPr="00E85CDB" w:rsidRDefault="007126E9" w:rsidP="00AE4DB8">
            <w:r w:rsidRPr="00E85CDB">
              <w:t>Strategy.Price.Input.Cancel</w:t>
            </w:r>
          </w:p>
        </w:tc>
        <w:tc>
          <w:tcPr>
            <w:tcW w:w="5747"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857B0BF" w14:textId="77777777" w:rsidR="007126E9" w:rsidRPr="00E85CDB" w:rsidRDefault="007126E9" w:rsidP="00AE4DB8">
            <w:r w:rsidRPr="00E85CDB">
              <w:rPr>
                <w:lang w:val="zh-TW"/>
              </w:rPr>
              <w:t>当总经理取消输入数据时，系统退出制定价格</w:t>
            </w:r>
            <w:r w:rsidRPr="00E85CDB">
              <w:t>/</w:t>
            </w:r>
            <w:r w:rsidRPr="00E85CDB">
              <w:rPr>
                <w:lang w:val="zh-TW"/>
              </w:rPr>
              <w:t>距离策略界面</w:t>
            </w:r>
          </w:p>
        </w:tc>
      </w:tr>
      <w:tr w:rsidR="007126E9" w:rsidRPr="00E85CDB" w14:paraId="6DF8C5F0" w14:textId="77777777" w:rsidTr="00AE4DB8">
        <w:trPr>
          <w:trHeight w:val="304"/>
        </w:trPr>
        <w:tc>
          <w:tcPr>
            <w:tcW w:w="2553" w:type="dxa"/>
            <w:tcBorders>
              <w:top w:val="single" w:sz="4" w:space="0" w:color="000000"/>
              <w:left w:val="nil"/>
              <w:bottom w:val="nil"/>
              <w:right w:val="single" w:sz="4" w:space="0" w:color="auto"/>
            </w:tcBorders>
            <w:shd w:val="clear" w:color="auto" w:fill="auto"/>
            <w:tcMar>
              <w:top w:w="80" w:type="dxa"/>
              <w:left w:w="80" w:type="dxa"/>
              <w:bottom w:w="80" w:type="dxa"/>
              <w:right w:w="80" w:type="dxa"/>
            </w:tcMar>
            <w:vAlign w:val="center"/>
          </w:tcPr>
          <w:p w14:paraId="30AE054A" w14:textId="77777777" w:rsidR="007126E9" w:rsidRPr="00E85CDB" w:rsidRDefault="007126E9" w:rsidP="00AE4DB8">
            <w:r w:rsidRPr="00E85CDB">
              <w:t>Strategy.Price.Check</w:t>
            </w:r>
          </w:p>
        </w:tc>
        <w:tc>
          <w:tcPr>
            <w:tcW w:w="5747" w:type="dxa"/>
            <w:tcBorders>
              <w:top w:val="single" w:sz="4" w:space="0" w:color="000000"/>
              <w:left w:val="single" w:sz="4" w:space="0" w:color="auto"/>
              <w:bottom w:val="nil"/>
              <w:right w:val="nil"/>
            </w:tcBorders>
            <w:shd w:val="clear" w:color="auto" w:fill="auto"/>
            <w:tcMar>
              <w:top w:w="80" w:type="dxa"/>
              <w:left w:w="80" w:type="dxa"/>
              <w:bottom w:w="80" w:type="dxa"/>
              <w:right w:w="80" w:type="dxa"/>
            </w:tcMar>
            <w:vAlign w:val="center"/>
          </w:tcPr>
          <w:p w14:paraId="1F0DC2D9" w14:textId="77777777" w:rsidR="007126E9" w:rsidRPr="00E85CDB" w:rsidRDefault="007126E9" w:rsidP="00AE4DB8">
            <w:r w:rsidRPr="00E85CDB">
              <w:rPr>
                <w:lang w:val="zh-TW"/>
              </w:rPr>
              <w:t>系统应检查总经理输入的价格</w:t>
            </w:r>
            <w:r w:rsidRPr="00E85CDB">
              <w:t>/</w:t>
            </w:r>
            <w:r w:rsidRPr="00E85CDB">
              <w:rPr>
                <w:lang w:val="zh-TW"/>
              </w:rPr>
              <w:t>距离数据是否是正数</w:t>
            </w:r>
          </w:p>
        </w:tc>
      </w:tr>
      <w:tr w:rsidR="007126E9" w:rsidRPr="00E85CDB" w14:paraId="528D8458" w14:textId="77777777" w:rsidTr="00AE4DB8">
        <w:trPr>
          <w:trHeight w:val="480"/>
        </w:trPr>
        <w:tc>
          <w:tcPr>
            <w:tcW w:w="2553" w:type="dxa"/>
            <w:tcBorders>
              <w:top w:val="nil"/>
              <w:left w:val="nil"/>
              <w:bottom w:val="nil"/>
              <w:right w:val="single" w:sz="4" w:space="0" w:color="auto"/>
            </w:tcBorders>
            <w:shd w:val="clear" w:color="auto" w:fill="auto"/>
            <w:tcMar>
              <w:top w:w="80" w:type="dxa"/>
              <w:left w:w="80" w:type="dxa"/>
              <w:bottom w:w="80" w:type="dxa"/>
              <w:right w:w="80" w:type="dxa"/>
            </w:tcMar>
            <w:vAlign w:val="center"/>
          </w:tcPr>
          <w:p w14:paraId="7BCE707C" w14:textId="77777777" w:rsidR="007126E9" w:rsidRPr="00E85CDB" w:rsidRDefault="007126E9" w:rsidP="00AE4DB8">
            <w:r w:rsidRPr="00E85CDB">
              <w:t>Strategy.Price.Check.Valid</w:t>
            </w:r>
          </w:p>
        </w:tc>
        <w:tc>
          <w:tcPr>
            <w:tcW w:w="5747" w:type="dxa"/>
            <w:tcBorders>
              <w:top w:val="nil"/>
              <w:left w:val="single" w:sz="4" w:space="0" w:color="auto"/>
              <w:bottom w:val="nil"/>
              <w:right w:val="nil"/>
            </w:tcBorders>
            <w:shd w:val="clear" w:color="auto" w:fill="auto"/>
            <w:tcMar>
              <w:top w:w="80" w:type="dxa"/>
              <w:left w:w="80" w:type="dxa"/>
              <w:bottom w:w="80" w:type="dxa"/>
              <w:right w:w="80" w:type="dxa"/>
            </w:tcMar>
            <w:vAlign w:val="center"/>
          </w:tcPr>
          <w:p w14:paraId="39BE3F41" w14:textId="77777777" w:rsidR="007126E9" w:rsidRPr="00E85CDB" w:rsidRDefault="007126E9" w:rsidP="00AE4DB8">
            <w:r w:rsidRPr="00E85CDB">
              <w:rPr>
                <w:lang w:val="zh-TW"/>
              </w:rPr>
              <w:t>当所有输入数据是正数时，系统认为数据合法并存储该策略数据</w:t>
            </w:r>
            <w:r>
              <w:rPr>
                <w:rFonts w:hint="eastAsia"/>
                <w:lang w:val="zh-TW"/>
              </w:rPr>
              <w:t>，</w:t>
            </w:r>
            <w:r>
              <w:rPr>
                <w:lang w:val="zh-TW"/>
              </w:rPr>
              <w:t>系统记录下操作日志，参见</w:t>
            </w:r>
            <w:r>
              <w:rPr>
                <w:rFonts w:hint="eastAsia"/>
                <w:lang w:val="zh-TW"/>
              </w:rPr>
              <w:t>System.Record</w:t>
            </w:r>
          </w:p>
        </w:tc>
      </w:tr>
      <w:tr w:rsidR="007126E9" w:rsidRPr="00E85CDB" w14:paraId="0B909AA2" w14:textId="77777777" w:rsidTr="00AE4DB8">
        <w:trPr>
          <w:trHeight w:val="485"/>
        </w:trPr>
        <w:tc>
          <w:tcPr>
            <w:tcW w:w="2553" w:type="dxa"/>
            <w:tcBorders>
              <w:top w:val="nil"/>
              <w:left w:val="nil"/>
              <w:bottom w:val="single" w:sz="4" w:space="0" w:color="auto"/>
              <w:right w:val="single" w:sz="4" w:space="0" w:color="auto"/>
            </w:tcBorders>
            <w:shd w:val="clear" w:color="auto" w:fill="auto"/>
            <w:tcMar>
              <w:top w:w="80" w:type="dxa"/>
              <w:left w:w="80" w:type="dxa"/>
              <w:bottom w:w="80" w:type="dxa"/>
              <w:right w:w="80" w:type="dxa"/>
            </w:tcMar>
            <w:vAlign w:val="center"/>
          </w:tcPr>
          <w:p w14:paraId="1A1AF4BE" w14:textId="77777777" w:rsidR="007126E9" w:rsidRPr="00E85CDB" w:rsidRDefault="007126E9" w:rsidP="00AE4DB8">
            <w:r w:rsidRPr="00E85CDB">
              <w:t>Strategy.Price.Check.Invalid</w:t>
            </w:r>
          </w:p>
        </w:tc>
        <w:tc>
          <w:tcPr>
            <w:tcW w:w="5747" w:type="dxa"/>
            <w:tcBorders>
              <w:top w:val="nil"/>
              <w:left w:val="single" w:sz="4" w:space="0" w:color="auto"/>
              <w:bottom w:val="single" w:sz="4" w:space="0" w:color="auto"/>
              <w:right w:val="nil"/>
            </w:tcBorders>
            <w:shd w:val="clear" w:color="auto" w:fill="auto"/>
            <w:tcMar>
              <w:top w:w="80" w:type="dxa"/>
              <w:left w:w="80" w:type="dxa"/>
              <w:bottom w:w="80" w:type="dxa"/>
              <w:right w:w="80" w:type="dxa"/>
            </w:tcMar>
            <w:vAlign w:val="center"/>
          </w:tcPr>
          <w:p w14:paraId="172BEF86" w14:textId="77777777" w:rsidR="007126E9" w:rsidRPr="00E85CDB" w:rsidRDefault="007126E9" w:rsidP="00AE4DB8">
            <w:r w:rsidRPr="00E85CDB">
              <w:rPr>
                <w:lang w:val="zh-TW"/>
              </w:rPr>
              <w:t>当有数据不是正数时，系统认为数据不合法，返回数据不合法的提示并要求总经理重新输入数据</w:t>
            </w:r>
          </w:p>
        </w:tc>
      </w:tr>
      <w:tr w:rsidR="007126E9" w:rsidRPr="00E85CDB" w14:paraId="341951F7" w14:textId="77777777" w:rsidTr="00AE4DB8">
        <w:trPr>
          <w:trHeight w:val="485"/>
        </w:trPr>
        <w:tc>
          <w:tcPr>
            <w:tcW w:w="2553" w:type="dxa"/>
            <w:tcBorders>
              <w:top w:val="single" w:sz="4" w:space="0" w:color="auto"/>
              <w:left w:val="nil"/>
              <w:bottom w:val="nil"/>
              <w:right w:val="single" w:sz="4" w:space="0" w:color="auto"/>
            </w:tcBorders>
            <w:shd w:val="clear" w:color="auto" w:fill="auto"/>
            <w:tcMar>
              <w:top w:w="80" w:type="dxa"/>
              <w:left w:w="80" w:type="dxa"/>
              <w:bottom w:w="80" w:type="dxa"/>
              <w:right w:w="80" w:type="dxa"/>
            </w:tcMar>
            <w:vAlign w:val="center"/>
          </w:tcPr>
          <w:p w14:paraId="4589001C" w14:textId="77777777" w:rsidR="007126E9" w:rsidRPr="00E85CDB" w:rsidRDefault="007126E9" w:rsidP="00AE4DB8">
            <w:r>
              <w:rPr>
                <w:rFonts w:hint="eastAsia"/>
              </w:rPr>
              <w:lastRenderedPageBreak/>
              <w:t>Strategy.</w:t>
            </w:r>
            <w:r>
              <w:t>Distance</w:t>
            </w:r>
          </w:p>
        </w:tc>
        <w:tc>
          <w:tcPr>
            <w:tcW w:w="5747" w:type="dxa"/>
            <w:tcBorders>
              <w:top w:val="single" w:sz="4" w:space="0" w:color="auto"/>
              <w:left w:val="single" w:sz="4" w:space="0" w:color="auto"/>
              <w:bottom w:val="nil"/>
              <w:right w:val="nil"/>
            </w:tcBorders>
            <w:shd w:val="clear" w:color="auto" w:fill="auto"/>
            <w:tcMar>
              <w:top w:w="80" w:type="dxa"/>
              <w:left w:w="80" w:type="dxa"/>
              <w:bottom w:w="80" w:type="dxa"/>
              <w:right w:w="80" w:type="dxa"/>
            </w:tcMar>
            <w:vAlign w:val="center"/>
          </w:tcPr>
          <w:p w14:paraId="33D6020C" w14:textId="77777777" w:rsidR="007126E9" w:rsidRPr="002A270C" w:rsidRDefault="007126E9" w:rsidP="00AE4DB8">
            <w:pPr>
              <w:rPr>
                <w:rFonts w:eastAsia="PMingLiU"/>
                <w:lang w:val="zh-TW" w:eastAsia="zh-TW"/>
              </w:rPr>
            </w:pPr>
            <w:r>
              <w:rPr>
                <w:rFonts w:hint="eastAsia"/>
                <w:lang w:val="zh-TW"/>
              </w:rPr>
              <w:t>系统中</w:t>
            </w:r>
            <w:r>
              <w:rPr>
                <w:lang w:val="zh-TW"/>
              </w:rPr>
              <w:t>应存储</w:t>
            </w:r>
            <w:r>
              <w:rPr>
                <w:rFonts w:hint="eastAsia"/>
                <w:lang w:val="zh-TW"/>
              </w:rPr>
              <w:t>各个城市</w:t>
            </w:r>
            <w:r>
              <w:rPr>
                <w:lang w:val="zh-TW"/>
              </w:rPr>
              <w:t>之间的距离</w:t>
            </w:r>
          </w:p>
        </w:tc>
      </w:tr>
      <w:tr w:rsidR="007126E9" w:rsidRPr="00E85CDB" w14:paraId="69396E12" w14:textId="77777777" w:rsidTr="00AE4DB8">
        <w:trPr>
          <w:trHeight w:val="485"/>
        </w:trPr>
        <w:tc>
          <w:tcPr>
            <w:tcW w:w="2553" w:type="dxa"/>
            <w:tcBorders>
              <w:top w:val="nil"/>
              <w:left w:val="nil"/>
              <w:bottom w:val="single" w:sz="4" w:space="0" w:color="000000"/>
              <w:right w:val="single" w:sz="4" w:space="0" w:color="auto"/>
            </w:tcBorders>
            <w:shd w:val="clear" w:color="auto" w:fill="auto"/>
            <w:tcMar>
              <w:top w:w="80" w:type="dxa"/>
              <w:left w:w="80" w:type="dxa"/>
              <w:bottom w:w="80" w:type="dxa"/>
              <w:right w:w="80" w:type="dxa"/>
            </w:tcMar>
            <w:vAlign w:val="center"/>
          </w:tcPr>
          <w:p w14:paraId="4A6A2EC5" w14:textId="77777777" w:rsidR="007126E9" w:rsidRPr="00E85CDB" w:rsidRDefault="007126E9" w:rsidP="00AE4DB8">
            <w:r>
              <w:rPr>
                <w:rFonts w:hint="eastAsia"/>
              </w:rPr>
              <w:t>Strategy.</w:t>
            </w:r>
            <w:r>
              <w:t>Distance</w:t>
            </w:r>
            <w:r>
              <w:rPr>
                <w:rFonts w:hint="eastAsia"/>
              </w:rPr>
              <w:t>.</w:t>
            </w:r>
            <w:r>
              <w:t>Calculate</w:t>
            </w:r>
          </w:p>
        </w:tc>
        <w:tc>
          <w:tcPr>
            <w:tcW w:w="5747" w:type="dxa"/>
            <w:tcBorders>
              <w:top w:val="nil"/>
              <w:left w:val="single" w:sz="4" w:space="0" w:color="auto"/>
              <w:bottom w:val="single" w:sz="4" w:space="0" w:color="000000"/>
              <w:right w:val="nil"/>
            </w:tcBorders>
            <w:shd w:val="clear" w:color="auto" w:fill="auto"/>
            <w:tcMar>
              <w:top w:w="80" w:type="dxa"/>
              <w:left w:w="80" w:type="dxa"/>
              <w:bottom w:w="80" w:type="dxa"/>
              <w:right w:w="80" w:type="dxa"/>
            </w:tcMar>
            <w:vAlign w:val="center"/>
          </w:tcPr>
          <w:p w14:paraId="669124B0" w14:textId="77777777" w:rsidR="007126E9" w:rsidRPr="002A270C" w:rsidRDefault="007126E9" w:rsidP="00AE4DB8">
            <w:r>
              <w:rPr>
                <w:rFonts w:hint="eastAsia"/>
                <w:lang w:val="zh-TW"/>
              </w:rPr>
              <w:t>系统</w:t>
            </w:r>
            <w:r>
              <w:rPr>
                <w:lang w:val="zh-TW"/>
              </w:rPr>
              <w:t>可以根据单据中的出发地和目的地</w:t>
            </w:r>
            <w:r>
              <w:rPr>
                <w:rFonts w:hint="eastAsia"/>
                <w:lang w:val="zh-TW"/>
              </w:rPr>
              <w:t>计算</w:t>
            </w:r>
            <w:r>
              <w:rPr>
                <w:lang w:val="zh-TW"/>
              </w:rPr>
              <w:t>其间的距离</w:t>
            </w:r>
          </w:p>
        </w:tc>
      </w:tr>
    </w:tbl>
    <w:p w14:paraId="5B408539" w14:textId="77777777" w:rsidR="007126E9" w:rsidRPr="00E85CDB" w:rsidRDefault="007126E9" w:rsidP="007126E9"/>
    <w:p w14:paraId="5543CFFF" w14:textId="77777777" w:rsidR="007126E9" w:rsidRDefault="007126E9" w:rsidP="007126E9">
      <w:pPr>
        <w:pStyle w:val="3"/>
      </w:pPr>
      <w:bookmarkStart w:id="43" w:name="_Toc432520360"/>
      <w:r>
        <w:rPr>
          <w:rFonts w:hint="eastAsia"/>
        </w:rPr>
        <w:t>3</w:t>
      </w:r>
      <w:r>
        <w:t>.2.25</w:t>
      </w:r>
      <w:r>
        <w:rPr>
          <w:rFonts w:hint="eastAsia"/>
        </w:rPr>
        <w:t>用户账户管理</w:t>
      </w:r>
      <w:bookmarkEnd w:id="43"/>
    </w:p>
    <w:p w14:paraId="258F3FE2" w14:textId="77777777" w:rsidR="007126E9" w:rsidRDefault="007126E9" w:rsidP="007126E9">
      <w:pPr>
        <w:pStyle w:val="4"/>
      </w:pPr>
      <w:r>
        <w:rPr>
          <w:rFonts w:hint="eastAsia"/>
        </w:rPr>
        <w:t>3</w:t>
      </w:r>
      <w:r>
        <w:t>.2.25.1</w:t>
      </w:r>
      <w:r>
        <w:rPr>
          <w:rFonts w:hint="eastAsia"/>
        </w:rPr>
        <w:t>特性描述</w:t>
      </w:r>
    </w:p>
    <w:p w14:paraId="03927734" w14:textId="77777777" w:rsidR="007126E9" w:rsidRDefault="007126E9" w:rsidP="007126E9">
      <w:r>
        <w:tab/>
      </w:r>
      <w:r>
        <w:rPr>
          <w:rFonts w:hint="eastAsia"/>
        </w:rPr>
        <w:t>在</w:t>
      </w:r>
      <w:r>
        <w:t>管理员选择用户账户</w:t>
      </w:r>
      <w:r>
        <w:rPr>
          <w:rFonts w:hint="eastAsia"/>
        </w:rPr>
        <w:t>管理</w:t>
      </w:r>
      <w:r>
        <w:t>功能时</w:t>
      </w:r>
      <w:r>
        <w:rPr>
          <w:rFonts w:hint="eastAsia"/>
        </w:rPr>
        <w:t>，系统</w:t>
      </w:r>
      <w:r>
        <w:t>显示当前账户信息列表，管理员</w:t>
      </w:r>
      <w:r>
        <w:rPr>
          <w:rFonts w:hint="eastAsia"/>
        </w:rPr>
        <w:t>执行</w:t>
      </w:r>
      <w:r>
        <w:t>查询、新建、删除、修改等操作</w:t>
      </w:r>
      <w:r>
        <w:rPr>
          <w:rFonts w:hint="eastAsia"/>
        </w:rPr>
        <w:t>，</w:t>
      </w:r>
      <w:r>
        <w:t>系统存储账户变动情况。</w:t>
      </w:r>
    </w:p>
    <w:p w14:paraId="24F3BEEA" w14:textId="77777777" w:rsidR="007126E9" w:rsidRPr="00BE2B8C" w:rsidRDefault="007126E9" w:rsidP="007126E9">
      <w:r>
        <w:tab/>
      </w:r>
      <w:r>
        <w:rPr>
          <w:rFonts w:hint="eastAsia"/>
        </w:rPr>
        <w:t>优先级</w:t>
      </w:r>
      <w:r>
        <w:t>=</w:t>
      </w:r>
      <w:r>
        <w:t>中</w:t>
      </w:r>
    </w:p>
    <w:p w14:paraId="35EFD340" w14:textId="77777777" w:rsidR="007126E9" w:rsidRDefault="007126E9" w:rsidP="007126E9">
      <w:pPr>
        <w:pStyle w:val="4"/>
      </w:pPr>
      <w:r>
        <w:rPr>
          <w:rFonts w:hint="eastAsia"/>
        </w:rPr>
        <w:t>3</w:t>
      </w:r>
      <w:r>
        <w:t>.2.25.2</w:t>
      </w:r>
      <w:r>
        <w:rPr>
          <w:rFonts w:hint="eastAsia"/>
        </w:rPr>
        <w:t>刺激</w:t>
      </w:r>
      <w:r>
        <w:rPr>
          <w:rFonts w:hint="eastAsia"/>
        </w:rPr>
        <w:t>/</w:t>
      </w:r>
      <w:r>
        <w:rPr>
          <w:rFonts w:hint="eastAsia"/>
        </w:rPr>
        <w:t>响应</w:t>
      </w:r>
      <w:r>
        <w:t>序列</w:t>
      </w:r>
    </w:p>
    <w:p w14:paraId="4C881996" w14:textId="77777777" w:rsidR="007126E9" w:rsidRDefault="007126E9" w:rsidP="007204A2">
      <w:r>
        <w:rPr>
          <w:rFonts w:hint="eastAsia"/>
        </w:rPr>
        <w:t>刺激：管理员选择用户账户管理功能。</w:t>
      </w:r>
    </w:p>
    <w:p w14:paraId="1C4A7971" w14:textId="77777777" w:rsidR="007126E9" w:rsidRDefault="007126E9" w:rsidP="007204A2">
      <w:r>
        <w:rPr>
          <w:rFonts w:hint="eastAsia"/>
        </w:rPr>
        <w:t>响应：系统进入查看界面，显示当前账户列表。</w:t>
      </w:r>
    </w:p>
    <w:p w14:paraId="7021B7BE" w14:textId="77777777" w:rsidR="007126E9" w:rsidRDefault="007126E9" w:rsidP="007204A2">
      <w:r>
        <w:rPr>
          <w:rFonts w:hint="eastAsia"/>
        </w:rPr>
        <w:t>刺激：管理员</w:t>
      </w:r>
      <w:r>
        <w:t>请求查找</w:t>
      </w:r>
      <w:r>
        <w:rPr>
          <w:rFonts w:hint="eastAsia"/>
        </w:rPr>
        <w:t>账户</w:t>
      </w:r>
      <w:r>
        <w:t>信息。</w:t>
      </w:r>
    </w:p>
    <w:p w14:paraId="5892F01A" w14:textId="686A051A" w:rsidR="007126E9" w:rsidRDefault="007126E9" w:rsidP="007204A2">
      <w:r>
        <w:rPr>
          <w:rFonts w:hint="eastAsia"/>
        </w:rPr>
        <w:t>响应</w:t>
      </w:r>
      <w:r>
        <w:t>：系统显示查找界面并要求输入</w:t>
      </w:r>
      <w:proofErr w:type="gramStart"/>
      <w:r w:rsidR="00595A7F">
        <w:rPr>
          <w:rFonts w:hint="eastAsia"/>
        </w:rPr>
        <w:t>待</w:t>
      </w:r>
      <w:r w:rsidR="00595A7F">
        <w:t>查找</w:t>
      </w:r>
      <w:proofErr w:type="gramEnd"/>
      <w:r w:rsidR="00595A7F">
        <w:t>账户对应的员工工号</w:t>
      </w:r>
      <w:r>
        <w:t>。</w:t>
      </w:r>
    </w:p>
    <w:p w14:paraId="18120DDC" w14:textId="299087E5" w:rsidR="007126E9" w:rsidRDefault="007126E9" w:rsidP="007204A2">
      <w:r>
        <w:rPr>
          <w:rFonts w:hint="eastAsia"/>
        </w:rPr>
        <w:t>刺激</w:t>
      </w:r>
      <w:r>
        <w:t>：</w:t>
      </w:r>
      <w:r>
        <w:rPr>
          <w:rFonts w:hint="eastAsia"/>
        </w:rPr>
        <w:t>管理员</w:t>
      </w:r>
      <w:r>
        <w:t>输入查找</w:t>
      </w:r>
      <w:r w:rsidR="00595A7F">
        <w:rPr>
          <w:rFonts w:hint="eastAsia"/>
        </w:rPr>
        <w:t>员工工号</w:t>
      </w:r>
      <w:r>
        <w:t>并确认。</w:t>
      </w:r>
    </w:p>
    <w:p w14:paraId="07AA606E" w14:textId="77777777" w:rsidR="007126E9" w:rsidRPr="0057162A" w:rsidRDefault="007126E9" w:rsidP="007204A2">
      <w:r>
        <w:rPr>
          <w:rFonts w:hint="eastAsia"/>
        </w:rPr>
        <w:t>响应</w:t>
      </w:r>
      <w:r>
        <w:t>：系统返回查找结果。</w:t>
      </w:r>
    </w:p>
    <w:p w14:paraId="2E421595" w14:textId="77777777" w:rsidR="007126E9" w:rsidRDefault="007126E9" w:rsidP="007204A2">
      <w:r>
        <w:rPr>
          <w:rFonts w:hint="eastAsia"/>
        </w:rPr>
        <w:t>刺激：管理员请求新建账户。</w:t>
      </w:r>
    </w:p>
    <w:p w14:paraId="3842C2C1" w14:textId="77777777" w:rsidR="007126E9" w:rsidRDefault="007126E9" w:rsidP="007204A2">
      <w:r>
        <w:rPr>
          <w:rFonts w:hint="eastAsia"/>
        </w:rPr>
        <w:t>响应：系统要求输入新账户信息。</w:t>
      </w:r>
    </w:p>
    <w:p w14:paraId="743646D8" w14:textId="77777777" w:rsidR="007126E9" w:rsidRDefault="007126E9" w:rsidP="007204A2">
      <w:r>
        <w:rPr>
          <w:rFonts w:hint="eastAsia"/>
        </w:rPr>
        <w:t>刺激：管理员输入账户信息，确认新建。</w:t>
      </w:r>
    </w:p>
    <w:p w14:paraId="6148B96A" w14:textId="77777777" w:rsidR="007126E9" w:rsidRDefault="007126E9" w:rsidP="007204A2">
      <w:pPr>
        <w:ind w:left="630" w:hangingChars="300" w:hanging="630"/>
      </w:pPr>
      <w:r>
        <w:rPr>
          <w:rFonts w:hint="eastAsia"/>
        </w:rPr>
        <w:t>响应：系统检查输入信息的正确性（正确</w:t>
      </w:r>
      <w:r>
        <w:t>性要求用户名和工号不得重复</w:t>
      </w:r>
      <w:r>
        <w:rPr>
          <w:rFonts w:hint="eastAsia"/>
        </w:rPr>
        <w:t>），正确则新建成功，系统更新账户信息，返回查看界面；不正确则返回错误信息，要求重新输入信息。</w:t>
      </w:r>
    </w:p>
    <w:p w14:paraId="3DFDF58B" w14:textId="77777777" w:rsidR="007126E9" w:rsidRDefault="007126E9" w:rsidP="007204A2">
      <w:r>
        <w:rPr>
          <w:rFonts w:hint="eastAsia"/>
        </w:rPr>
        <w:t>刺激：管理员取消新建操作。</w:t>
      </w:r>
    </w:p>
    <w:p w14:paraId="52C1ADC3" w14:textId="77777777" w:rsidR="007126E9" w:rsidRDefault="007126E9" w:rsidP="007204A2">
      <w:r>
        <w:rPr>
          <w:rFonts w:hint="eastAsia"/>
        </w:rPr>
        <w:t>响应：系统取消新建流程，返回查看界面。</w:t>
      </w:r>
    </w:p>
    <w:p w14:paraId="6B33EAA1" w14:textId="77777777" w:rsidR="007126E9" w:rsidRDefault="007126E9" w:rsidP="007204A2">
      <w:r>
        <w:rPr>
          <w:rFonts w:hint="eastAsia"/>
        </w:rPr>
        <w:t>刺激：管理员请求删除选中账户。</w:t>
      </w:r>
    </w:p>
    <w:p w14:paraId="41BD05B2" w14:textId="77777777" w:rsidR="007126E9" w:rsidRDefault="007126E9" w:rsidP="007204A2">
      <w:r>
        <w:rPr>
          <w:rFonts w:hint="eastAsia"/>
        </w:rPr>
        <w:t>响应：系统提示是否确认删除。</w:t>
      </w:r>
    </w:p>
    <w:p w14:paraId="0B904406" w14:textId="77777777" w:rsidR="007126E9" w:rsidRDefault="007126E9" w:rsidP="007204A2">
      <w:r>
        <w:rPr>
          <w:rFonts w:hint="eastAsia"/>
        </w:rPr>
        <w:t>刺激：管理员确认删除。</w:t>
      </w:r>
    </w:p>
    <w:p w14:paraId="388E6329" w14:textId="77777777" w:rsidR="007126E9" w:rsidRDefault="007126E9" w:rsidP="007204A2">
      <w:r>
        <w:rPr>
          <w:rFonts w:hint="eastAsia"/>
        </w:rPr>
        <w:t>响应：系统删除账户信息条目，更新账户信息列表，返回查看界面。</w:t>
      </w:r>
    </w:p>
    <w:p w14:paraId="497EF296" w14:textId="77777777" w:rsidR="007126E9" w:rsidRDefault="007126E9" w:rsidP="007204A2">
      <w:r>
        <w:rPr>
          <w:rFonts w:hint="eastAsia"/>
        </w:rPr>
        <w:t>刺激：管理员取消删除。</w:t>
      </w:r>
    </w:p>
    <w:p w14:paraId="262D4467" w14:textId="77777777" w:rsidR="007126E9" w:rsidRDefault="007126E9" w:rsidP="007204A2">
      <w:r>
        <w:rPr>
          <w:rFonts w:hint="eastAsia"/>
        </w:rPr>
        <w:t>响应：系统返回查看界面。</w:t>
      </w:r>
    </w:p>
    <w:p w14:paraId="31A5EA14" w14:textId="77777777" w:rsidR="007126E9" w:rsidRDefault="007126E9" w:rsidP="007204A2">
      <w:r>
        <w:rPr>
          <w:rFonts w:hint="eastAsia"/>
        </w:rPr>
        <w:t>刺激：管理员请求修改选中账户信息。</w:t>
      </w:r>
    </w:p>
    <w:p w14:paraId="4511BFC1" w14:textId="77777777" w:rsidR="007126E9" w:rsidRDefault="007126E9" w:rsidP="007204A2">
      <w:r>
        <w:rPr>
          <w:rFonts w:hint="eastAsia"/>
        </w:rPr>
        <w:t>响应：系统将选中账户信息设为可编辑状态。</w:t>
      </w:r>
    </w:p>
    <w:p w14:paraId="54F63BAF" w14:textId="77777777" w:rsidR="007126E9" w:rsidRDefault="007126E9" w:rsidP="007204A2">
      <w:r>
        <w:rPr>
          <w:rFonts w:hint="eastAsia"/>
        </w:rPr>
        <w:t>刺激：管理员输入修改信息，确认修改。</w:t>
      </w:r>
    </w:p>
    <w:p w14:paraId="055C89FC" w14:textId="77777777" w:rsidR="007126E9" w:rsidRDefault="007126E9" w:rsidP="007204A2">
      <w:pPr>
        <w:ind w:left="630" w:hangingChars="300" w:hanging="630"/>
      </w:pPr>
      <w:r>
        <w:rPr>
          <w:rFonts w:hint="eastAsia"/>
        </w:rPr>
        <w:t>响应：系统检查输入信息的正确性，正确则修改成功，系统更新账户信息，返回查看界面；不正确则返回错误信息，要求重新输入信息。</w:t>
      </w:r>
    </w:p>
    <w:p w14:paraId="4A26411E" w14:textId="77777777" w:rsidR="007126E9" w:rsidRDefault="007126E9" w:rsidP="007204A2">
      <w:r>
        <w:rPr>
          <w:rFonts w:hint="eastAsia"/>
        </w:rPr>
        <w:t>刺激：管理员取消修改信息操作。</w:t>
      </w:r>
    </w:p>
    <w:p w14:paraId="389CFB0F" w14:textId="77777777" w:rsidR="007126E9" w:rsidRPr="00C62480" w:rsidRDefault="007126E9" w:rsidP="007204A2">
      <w:r>
        <w:rPr>
          <w:rFonts w:hint="eastAsia"/>
        </w:rPr>
        <w:t>响应：系统放弃修改，返回查看界面。</w:t>
      </w:r>
    </w:p>
    <w:p w14:paraId="79583C26" w14:textId="77777777" w:rsidR="007126E9" w:rsidRDefault="007126E9" w:rsidP="007126E9">
      <w:pPr>
        <w:pStyle w:val="4"/>
      </w:pPr>
      <w:r>
        <w:rPr>
          <w:rFonts w:hint="eastAsia"/>
        </w:rPr>
        <w:lastRenderedPageBreak/>
        <w:t>3</w:t>
      </w:r>
      <w:r>
        <w:t>.2.25.3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4"/>
        <w:gridCol w:w="5852"/>
      </w:tblGrid>
      <w:tr w:rsidR="007126E9" w:rsidRPr="00072C51" w14:paraId="2413B433" w14:textId="77777777" w:rsidTr="00560CC1">
        <w:trPr>
          <w:trHeight w:val="3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9086581" w14:textId="77777777" w:rsidR="007126E9" w:rsidRPr="00072C51" w:rsidRDefault="007126E9" w:rsidP="00AE4DB8">
            <w:r>
              <w:t>Account</w:t>
            </w:r>
            <w:r w:rsidRPr="00072C51">
              <w:t>.See</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22AEEB0" w14:textId="77777777" w:rsidR="007126E9" w:rsidRPr="00072C51" w:rsidRDefault="007126E9" w:rsidP="00AE4DB8">
            <w:r w:rsidRPr="00072C51">
              <w:rPr>
                <w:lang w:val="zh-TW"/>
              </w:rPr>
              <w:t>系统显示</w:t>
            </w:r>
            <w:r>
              <w:rPr>
                <w:rFonts w:hint="eastAsia"/>
                <w:lang w:val="zh-TW"/>
              </w:rPr>
              <w:t>账户</w:t>
            </w:r>
            <w:r w:rsidRPr="00072C51">
              <w:rPr>
                <w:lang w:val="zh-TW"/>
              </w:rPr>
              <w:t>信息列表，</w:t>
            </w:r>
            <w:r>
              <w:rPr>
                <w:rFonts w:hint="eastAsia"/>
                <w:lang w:val="zh-TW"/>
              </w:rPr>
              <w:t>账户</w:t>
            </w:r>
            <w:r w:rsidRPr="00072C51">
              <w:rPr>
                <w:lang w:val="zh-TW"/>
              </w:rPr>
              <w:t>信息包括工号、</w:t>
            </w:r>
            <w:r>
              <w:rPr>
                <w:rFonts w:hint="eastAsia"/>
                <w:lang w:val="zh-TW"/>
              </w:rPr>
              <w:t>用户名、</w:t>
            </w:r>
            <w:r>
              <w:rPr>
                <w:lang w:val="zh-TW"/>
              </w:rPr>
              <w:t>密码、所属部门</w:t>
            </w:r>
          </w:p>
        </w:tc>
      </w:tr>
      <w:tr w:rsidR="007126E9" w:rsidRPr="00072C51" w14:paraId="637E9E73"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2F4CF56" w14:textId="77777777" w:rsidR="007126E9" w:rsidRPr="00072C51" w:rsidRDefault="007126E9" w:rsidP="00AE4DB8">
            <w:r>
              <w:t>Account</w:t>
            </w:r>
            <w:r w:rsidRPr="00072C51">
              <w:t>.See.Lookup</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4C2E2AC" w14:textId="2085DCC2" w:rsidR="007126E9" w:rsidRPr="00072C51" w:rsidRDefault="007126E9" w:rsidP="00D42870">
            <w:r w:rsidRPr="00072C51">
              <w:rPr>
                <w:lang w:val="zh-TW"/>
              </w:rPr>
              <w:t>系统应该允许</w:t>
            </w:r>
            <w:r>
              <w:rPr>
                <w:rFonts w:hint="eastAsia"/>
                <w:lang w:val="zh-TW"/>
              </w:rPr>
              <w:t>管理员</w:t>
            </w:r>
            <w:r w:rsidRPr="00072C51">
              <w:rPr>
                <w:lang w:val="zh-TW"/>
              </w:rPr>
              <w:t>在页面内通过</w:t>
            </w:r>
            <w:r w:rsidR="00D42870">
              <w:rPr>
                <w:rFonts w:hint="eastAsia"/>
                <w:lang w:val="zh-TW"/>
              </w:rPr>
              <w:t>员工工号</w:t>
            </w:r>
            <w:r w:rsidRPr="00072C51">
              <w:rPr>
                <w:lang w:val="zh-TW"/>
              </w:rPr>
              <w:t>查找</w:t>
            </w:r>
            <w:r>
              <w:rPr>
                <w:rFonts w:hint="eastAsia"/>
                <w:lang w:val="zh-TW"/>
              </w:rPr>
              <w:t>账户</w:t>
            </w:r>
            <w:r w:rsidRPr="00072C51">
              <w:rPr>
                <w:lang w:val="zh-TW"/>
              </w:rPr>
              <w:t>信息条目</w:t>
            </w:r>
          </w:p>
        </w:tc>
      </w:tr>
      <w:tr w:rsidR="007126E9" w:rsidRPr="00072C51" w14:paraId="74BC2BCA" w14:textId="77777777" w:rsidTr="00560CC1">
        <w:trPr>
          <w:trHeight w:val="485"/>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0B9183F0" w14:textId="77777777" w:rsidR="007126E9" w:rsidRPr="00072C51" w:rsidRDefault="007126E9" w:rsidP="00AE4DB8">
            <w:r>
              <w:t>Account</w:t>
            </w:r>
            <w:r w:rsidRPr="00072C51">
              <w:t>.See.Lookup.Input</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87F3FB7" w14:textId="31702971" w:rsidR="007126E9" w:rsidRPr="00072C51" w:rsidRDefault="007126E9" w:rsidP="00D42870">
            <w:r w:rsidRPr="00072C51">
              <w:rPr>
                <w:lang w:val="zh-TW"/>
              </w:rPr>
              <w:t>系统应该允许</w:t>
            </w:r>
            <w:r>
              <w:rPr>
                <w:rFonts w:hint="eastAsia"/>
                <w:lang w:val="zh-TW"/>
              </w:rPr>
              <w:t>管理员</w:t>
            </w:r>
            <w:r w:rsidRPr="00072C51">
              <w:rPr>
                <w:lang w:val="zh-TW"/>
              </w:rPr>
              <w:t>在查找</w:t>
            </w:r>
            <w:r>
              <w:rPr>
                <w:lang w:val="zh-TW"/>
              </w:rPr>
              <w:t>账户</w:t>
            </w:r>
            <w:r w:rsidRPr="00072C51">
              <w:rPr>
                <w:lang w:val="zh-TW"/>
              </w:rPr>
              <w:t>信息时从键盘输入</w:t>
            </w:r>
            <w:r w:rsidR="00D42870">
              <w:rPr>
                <w:rFonts w:hint="eastAsia"/>
                <w:lang w:val="zh-TW"/>
              </w:rPr>
              <w:t>员工工号</w:t>
            </w:r>
          </w:p>
        </w:tc>
      </w:tr>
      <w:tr w:rsidR="007126E9" w:rsidRPr="00072C51" w14:paraId="719150D6" w14:textId="77777777" w:rsidTr="00560CC1">
        <w:trPr>
          <w:trHeight w:val="5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71E8DC31" w14:textId="77777777" w:rsidR="007126E9" w:rsidRPr="00072C51" w:rsidRDefault="007126E9" w:rsidP="00AE4DB8">
            <w:r>
              <w:t>Account</w:t>
            </w:r>
            <w:r w:rsidRPr="00072C51">
              <w:t>.New</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D542EBA" w14:textId="77777777" w:rsidR="007126E9" w:rsidRPr="00072C51" w:rsidRDefault="007126E9" w:rsidP="00AE4DB8">
            <w:r w:rsidRPr="00072C51">
              <w:rPr>
                <w:lang w:val="zh-TW"/>
              </w:rPr>
              <w:t>在</w:t>
            </w:r>
            <w:r>
              <w:rPr>
                <w:rFonts w:hint="eastAsia"/>
                <w:lang w:val="zh-TW"/>
              </w:rPr>
              <w:t>管理员</w:t>
            </w:r>
            <w:r w:rsidRPr="00072C51">
              <w:rPr>
                <w:lang w:val="zh-TW"/>
              </w:rPr>
              <w:t>要求新建</w:t>
            </w:r>
            <w:r>
              <w:rPr>
                <w:lang w:val="zh-TW"/>
              </w:rPr>
              <w:t>账户</w:t>
            </w:r>
            <w:r w:rsidRPr="00072C51">
              <w:rPr>
                <w:lang w:val="zh-TW"/>
              </w:rPr>
              <w:t>信息，系统应弹出新建</w:t>
            </w:r>
            <w:r>
              <w:rPr>
                <w:rFonts w:hint="eastAsia"/>
                <w:lang w:val="zh-TW"/>
              </w:rPr>
              <w:t>账户</w:t>
            </w:r>
            <w:r w:rsidRPr="00072C51">
              <w:rPr>
                <w:lang w:val="zh-TW"/>
              </w:rPr>
              <w:t>信息界面，要求输入新</w:t>
            </w:r>
            <w:r>
              <w:rPr>
                <w:rFonts w:hint="eastAsia"/>
                <w:lang w:val="zh-TW"/>
              </w:rPr>
              <w:t>账户</w:t>
            </w:r>
            <w:r w:rsidRPr="00072C51">
              <w:rPr>
                <w:lang w:val="zh-TW"/>
              </w:rPr>
              <w:t>信息</w:t>
            </w:r>
          </w:p>
        </w:tc>
      </w:tr>
      <w:tr w:rsidR="007126E9" w:rsidRPr="00072C51" w14:paraId="2AFF5DBD"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ED71594" w14:textId="77777777" w:rsidR="007126E9" w:rsidRPr="00072C51" w:rsidRDefault="007126E9" w:rsidP="00AE4DB8">
            <w:r>
              <w:t>Account</w:t>
            </w:r>
            <w:r w:rsidRPr="00072C51">
              <w:t>.New.Input</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C63C813" w14:textId="77777777" w:rsidR="007126E9" w:rsidRPr="00072C51" w:rsidRDefault="007126E9" w:rsidP="00AE4DB8">
            <w:r w:rsidRPr="00072C51">
              <w:rPr>
                <w:lang w:val="zh-TW"/>
              </w:rPr>
              <w:t>在</w:t>
            </w:r>
            <w:r>
              <w:rPr>
                <w:rFonts w:hint="eastAsia"/>
                <w:lang w:val="zh-TW"/>
              </w:rPr>
              <w:t>管理员</w:t>
            </w:r>
            <w:r w:rsidRPr="00072C51">
              <w:rPr>
                <w:lang w:val="zh-TW"/>
              </w:rPr>
              <w:t>新建</w:t>
            </w:r>
            <w:r>
              <w:rPr>
                <w:rFonts w:hint="eastAsia"/>
                <w:lang w:val="zh-TW"/>
              </w:rPr>
              <w:t>账户</w:t>
            </w:r>
            <w:r w:rsidRPr="00072C51">
              <w:rPr>
                <w:lang w:val="zh-TW"/>
              </w:rPr>
              <w:t>信息时，系统应允许</w:t>
            </w:r>
            <w:r>
              <w:rPr>
                <w:rFonts w:hint="eastAsia"/>
                <w:lang w:val="zh-TW"/>
              </w:rPr>
              <w:t>管理员</w:t>
            </w:r>
            <w:r w:rsidRPr="00072C51">
              <w:rPr>
                <w:lang w:val="zh-TW"/>
              </w:rPr>
              <w:t>从键盘输入信息</w:t>
            </w:r>
          </w:p>
        </w:tc>
      </w:tr>
      <w:tr w:rsidR="007126E9" w:rsidRPr="00072C51" w14:paraId="6294F96C" w14:textId="77777777" w:rsidTr="00560CC1">
        <w:trPr>
          <w:trHeight w:val="3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1BBF786" w14:textId="77777777" w:rsidR="007126E9" w:rsidRPr="00072C51" w:rsidRDefault="007126E9" w:rsidP="00AE4DB8">
            <w:r>
              <w:t>Account</w:t>
            </w:r>
            <w:r w:rsidRPr="00072C51">
              <w:t>.New.Cancel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3139DAE" w14:textId="77777777" w:rsidR="007126E9" w:rsidRPr="00072C51" w:rsidRDefault="007126E9" w:rsidP="00AE4DB8">
            <w:r w:rsidRPr="00072C51">
              <w:rPr>
                <w:lang w:val="zh-TW"/>
              </w:rPr>
              <w:t>在</w:t>
            </w:r>
            <w:r>
              <w:rPr>
                <w:rFonts w:hint="eastAsia"/>
                <w:lang w:val="zh-TW"/>
              </w:rPr>
              <w:t>管理员</w:t>
            </w:r>
            <w:r w:rsidRPr="00072C51">
              <w:rPr>
                <w:lang w:val="zh-TW"/>
              </w:rPr>
              <w:t>取消当前新建</w:t>
            </w:r>
            <w:r>
              <w:rPr>
                <w:lang w:val="zh-TW"/>
              </w:rPr>
              <w:t>账户</w:t>
            </w:r>
            <w:r w:rsidRPr="00072C51">
              <w:rPr>
                <w:lang w:val="zh-TW"/>
              </w:rPr>
              <w:t>信息操作时，系统应关闭新建界面，返回查看界面</w:t>
            </w:r>
          </w:p>
        </w:tc>
      </w:tr>
      <w:tr w:rsidR="007126E9" w:rsidRPr="00072C51" w14:paraId="20714AFB" w14:textId="77777777" w:rsidTr="00560CC1">
        <w:trPr>
          <w:trHeight w:val="440"/>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8317C94" w14:textId="77777777" w:rsidR="007126E9" w:rsidRPr="00072C51" w:rsidRDefault="007126E9" w:rsidP="00AE4DB8">
            <w:r>
              <w:t>Account</w:t>
            </w:r>
            <w:r w:rsidRPr="00072C51">
              <w:t>.New.Confirm</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D84F329" w14:textId="77777777" w:rsidR="007126E9" w:rsidRPr="00072C51" w:rsidRDefault="007126E9" w:rsidP="00AE4DB8">
            <w:r w:rsidRPr="00072C51">
              <w:rPr>
                <w:lang w:val="zh-TW"/>
              </w:rPr>
              <w:t>在</w:t>
            </w:r>
            <w:r>
              <w:rPr>
                <w:rFonts w:hint="eastAsia"/>
                <w:lang w:val="zh-TW"/>
              </w:rPr>
              <w:t>管理员</w:t>
            </w:r>
            <w:r w:rsidRPr="00072C51">
              <w:rPr>
                <w:lang w:val="zh-TW"/>
              </w:rPr>
              <w:t>确认新建操作时，系统应进行输入信息正确性的检查，参见</w:t>
            </w:r>
            <w:r>
              <w:t>Account</w:t>
            </w:r>
            <w:r w:rsidRPr="00072C51">
              <w:t>.New.Check</w:t>
            </w:r>
          </w:p>
        </w:tc>
      </w:tr>
      <w:tr w:rsidR="007126E9" w:rsidRPr="00072C51" w14:paraId="15F6D05C" w14:textId="77777777" w:rsidTr="00560CC1">
        <w:trPr>
          <w:trHeight w:val="691"/>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55645FE" w14:textId="77777777" w:rsidR="007126E9" w:rsidRPr="00072C51" w:rsidRDefault="007126E9" w:rsidP="00AE4DB8">
            <w:r>
              <w:t>Account</w:t>
            </w:r>
            <w:r w:rsidRPr="00072C51">
              <w:t>.New.Check</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9C7EDB3" w14:textId="77777777" w:rsidR="007126E9" w:rsidRPr="00072C51" w:rsidRDefault="007126E9" w:rsidP="00AE4DB8">
            <w:r w:rsidRPr="00072C51">
              <w:rPr>
                <w:lang w:val="zh-TW"/>
              </w:rPr>
              <w:t>系统检查新建操作中的输入信息是否正确，参见</w:t>
            </w:r>
            <w:r>
              <w:t>Account</w:t>
            </w:r>
            <w:r w:rsidRPr="00072C51">
              <w:t>.Check</w:t>
            </w:r>
            <w:r w:rsidRPr="00072C51">
              <w:rPr>
                <w:lang w:val="zh-TW"/>
              </w:rPr>
              <w:t>，正确则更新</w:t>
            </w:r>
            <w:r>
              <w:rPr>
                <w:lang w:val="zh-TW"/>
              </w:rPr>
              <w:t>账户</w:t>
            </w:r>
            <w:r w:rsidRPr="00072C51">
              <w:rPr>
                <w:lang w:val="zh-TW"/>
              </w:rPr>
              <w:t>信息，参见</w:t>
            </w:r>
            <w:r>
              <w:t>Account</w:t>
            </w:r>
            <w:r w:rsidRPr="00072C51">
              <w:t>. Update</w:t>
            </w:r>
            <w:r w:rsidRPr="00072C51">
              <w:rPr>
                <w:lang w:val="zh-TW"/>
              </w:rPr>
              <w:t>，并返回查看界面，不正确则返回工号已经存在的错误信息并提示重新输入</w:t>
            </w:r>
          </w:p>
        </w:tc>
      </w:tr>
      <w:tr w:rsidR="007126E9" w:rsidRPr="00072C51" w14:paraId="5A4A6552" w14:textId="77777777" w:rsidTr="00560CC1">
        <w:trPr>
          <w:trHeight w:val="3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8A41537" w14:textId="77777777" w:rsidR="007126E9" w:rsidRPr="00072C51" w:rsidRDefault="007126E9" w:rsidP="00AE4DB8">
            <w:r>
              <w:t>Account</w:t>
            </w:r>
            <w:r w:rsidRPr="00072C51">
              <w:t>.Delete</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9CEB6E0" w14:textId="77777777" w:rsidR="007126E9" w:rsidRPr="00072C51" w:rsidRDefault="007126E9" w:rsidP="00AE4DB8">
            <w:r w:rsidRPr="00072C51">
              <w:rPr>
                <w:lang w:val="zh-TW"/>
              </w:rPr>
              <w:t>对于选中状态的</w:t>
            </w:r>
            <w:r>
              <w:rPr>
                <w:rFonts w:hint="eastAsia"/>
                <w:lang w:val="zh-TW"/>
              </w:rPr>
              <w:t>账户</w:t>
            </w:r>
            <w:r w:rsidRPr="00072C51">
              <w:rPr>
                <w:lang w:val="zh-TW"/>
              </w:rPr>
              <w:t>信息条目，系统应允许</w:t>
            </w:r>
            <w:r>
              <w:rPr>
                <w:rFonts w:hint="eastAsia"/>
                <w:lang w:val="zh-TW"/>
              </w:rPr>
              <w:t>管理员</w:t>
            </w:r>
            <w:r w:rsidRPr="00072C51">
              <w:rPr>
                <w:lang w:val="zh-TW"/>
              </w:rPr>
              <w:t>对其进行删除操作</w:t>
            </w:r>
          </w:p>
        </w:tc>
      </w:tr>
      <w:tr w:rsidR="007126E9" w:rsidRPr="00072C51" w14:paraId="555FD0B3"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31DF299" w14:textId="77777777" w:rsidR="007126E9" w:rsidRPr="00072C51" w:rsidRDefault="007126E9" w:rsidP="00AE4DB8">
            <w:r>
              <w:t>Account</w:t>
            </w:r>
            <w:r w:rsidRPr="00072C51">
              <w:t>.Delete.Cancel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EF0C26E" w14:textId="77777777" w:rsidR="007126E9" w:rsidRPr="00072C51" w:rsidRDefault="007126E9" w:rsidP="00AE4DB8">
            <w:r w:rsidRPr="00072C51">
              <w:rPr>
                <w:lang w:val="zh-TW"/>
              </w:rPr>
              <w:t>当</w:t>
            </w:r>
            <w:r>
              <w:rPr>
                <w:rFonts w:hint="eastAsia"/>
                <w:lang w:val="zh-TW"/>
              </w:rPr>
              <w:t>管理员</w:t>
            </w:r>
            <w:r w:rsidRPr="00072C51">
              <w:rPr>
                <w:lang w:val="zh-TW"/>
              </w:rPr>
              <w:t>取消删除操作时，系统返回查看界面</w:t>
            </w:r>
          </w:p>
        </w:tc>
      </w:tr>
      <w:tr w:rsidR="007126E9" w:rsidRPr="00072C51" w14:paraId="64EF3509" w14:textId="77777777" w:rsidTr="00560CC1">
        <w:trPr>
          <w:trHeight w:val="485"/>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7D63B97" w14:textId="77777777" w:rsidR="007126E9" w:rsidRPr="00072C51" w:rsidRDefault="007126E9" w:rsidP="00AE4DB8">
            <w:r>
              <w:t>Account</w:t>
            </w:r>
            <w:r w:rsidRPr="00072C51">
              <w:t>.Delete.Confirm</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0B90485" w14:textId="77777777" w:rsidR="007126E9" w:rsidRPr="00072C51" w:rsidRDefault="007126E9" w:rsidP="00AE4DB8">
            <w:r w:rsidRPr="00072C51">
              <w:rPr>
                <w:lang w:val="zh-TW"/>
              </w:rPr>
              <w:t>当</w:t>
            </w:r>
            <w:r>
              <w:rPr>
                <w:rFonts w:hint="eastAsia"/>
                <w:lang w:val="zh-TW"/>
              </w:rPr>
              <w:t>管理员</w:t>
            </w:r>
            <w:r w:rsidRPr="00072C51">
              <w:rPr>
                <w:lang w:val="zh-TW"/>
              </w:rPr>
              <w:t>确认删除操作时，系统更新</w:t>
            </w:r>
            <w:r>
              <w:rPr>
                <w:rFonts w:hint="eastAsia"/>
                <w:lang w:val="zh-TW"/>
              </w:rPr>
              <w:t>账户</w:t>
            </w:r>
            <w:r w:rsidRPr="00072C51">
              <w:rPr>
                <w:lang w:val="zh-TW"/>
              </w:rPr>
              <w:t>信息数据，参见</w:t>
            </w:r>
            <w:r>
              <w:t>Account</w:t>
            </w:r>
            <w:r w:rsidRPr="00072C51">
              <w:t>.Update</w:t>
            </w:r>
          </w:p>
        </w:tc>
      </w:tr>
      <w:tr w:rsidR="007126E9" w:rsidRPr="00072C51" w14:paraId="717EE51E" w14:textId="77777777" w:rsidTr="00560CC1">
        <w:trPr>
          <w:trHeight w:val="5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7D2887D" w14:textId="77777777" w:rsidR="007126E9" w:rsidRPr="00072C51" w:rsidRDefault="007126E9" w:rsidP="00AE4DB8">
            <w:r>
              <w:t>Account</w:t>
            </w:r>
            <w:r w:rsidRPr="00072C51">
              <w:t>.Modify</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72CB04AA" w14:textId="77777777" w:rsidR="007126E9" w:rsidRPr="00072C51" w:rsidRDefault="007126E9" w:rsidP="00AE4DB8">
            <w:r w:rsidRPr="00072C51">
              <w:rPr>
                <w:lang w:val="zh-TW"/>
              </w:rPr>
              <w:t>对于选中状态的</w:t>
            </w:r>
            <w:r>
              <w:rPr>
                <w:rFonts w:hint="eastAsia"/>
                <w:lang w:val="zh-TW"/>
              </w:rPr>
              <w:t>账户</w:t>
            </w:r>
            <w:r w:rsidRPr="00072C51">
              <w:rPr>
                <w:lang w:val="zh-TW"/>
              </w:rPr>
              <w:t>信息条目，系统应允许</w:t>
            </w:r>
            <w:r>
              <w:rPr>
                <w:rFonts w:hint="eastAsia"/>
                <w:lang w:val="zh-TW"/>
              </w:rPr>
              <w:t>管理员</w:t>
            </w:r>
            <w:r w:rsidRPr="00072C51">
              <w:rPr>
                <w:lang w:val="zh-TW"/>
              </w:rPr>
              <w:t>对其进行修改操作，修改时系统弹出修改</w:t>
            </w:r>
            <w:r>
              <w:rPr>
                <w:lang w:val="zh-TW"/>
              </w:rPr>
              <w:t>账户</w:t>
            </w:r>
            <w:r w:rsidRPr="00072C51">
              <w:rPr>
                <w:lang w:val="zh-TW"/>
              </w:rPr>
              <w:t>信息界面</w:t>
            </w:r>
          </w:p>
        </w:tc>
      </w:tr>
      <w:tr w:rsidR="007126E9" w:rsidRPr="00072C51" w14:paraId="4A6E633D"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C289760" w14:textId="77777777" w:rsidR="007126E9" w:rsidRPr="00072C51" w:rsidRDefault="007126E9" w:rsidP="00AE4DB8">
            <w:r>
              <w:t>Account</w:t>
            </w:r>
            <w:r w:rsidRPr="00072C51">
              <w:t>.Modify.Input</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C4411DF" w14:textId="77777777" w:rsidR="007126E9" w:rsidRPr="00072C51" w:rsidRDefault="007126E9" w:rsidP="00AE4DB8">
            <w:r w:rsidRPr="00072C51">
              <w:rPr>
                <w:lang w:val="zh-TW"/>
              </w:rPr>
              <w:t>在</w:t>
            </w:r>
            <w:r>
              <w:rPr>
                <w:rFonts w:hint="eastAsia"/>
                <w:lang w:val="zh-TW"/>
              </w:rPr>
              <w:t>管理员</w:t>
            </w:r>
            <w:r w:rsidRPr="00072C51">
              <w:rPr>
                <w:lang w:val="zh-TW"/>
              </w:rPr>
              <w:t>修改</w:t>
            </w:r>
            <w:r>
              <w:rPr>
                <w:lang w:val="zh-TW"/>
              </w:rPr>
              <w:t>账户</w:t>
            </w:r>
            <w:r w:rsidRPr="00072C51">
              <w:rPr>
                <w:lang w:val="zh-TW"/>
              </w:rPr>
              <w:t>信息时，系统应允许</w:t>
            </w:r>
            <w:r>
              <w:rPr>
                <w:rFonts w:hint="eastAsia"/>
                <w:lang w:val="zh-TW"/>
              </w:rPr>
              <w:t>管理员</w:t>
            </w:r>
            <w:r w:rsidRPr="00072C51">
              <w:rPr>
                <w:lang w:val="zh-TW"/>
              </w:rPr>
              <w:t>从键盘输入信息</w:t>
            </w:r>
          </w:p>
        </w:tc>
      </w:tr>
      <w:tr w:rsidR="007126E9" w:rsidRPr="00072C51" w14:paraId="1ED4AD52" w14:textId="77777777" w:rsidTr="00560CC1">
        <w:trPr>
          <w:trHeight w:val="3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7E20317" w14:textId="77777777" w:rsidR="007126E9" w:rsidRPr="00072C51" w:rsidRDefault="007126E9" w:rsidP="00AE4DB8">
            <w:r>
              <w:t>Account</w:t>
            </w:r>
            <w:r w:rsidRPr="00072C51">
              <w:t>.Modify.Cancel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49D3A5D" w14:textId="77777777" w:rsidR="007126E9" w:rsidRPr="00072C51" w:rsidRDefault="007126E9" w:rsidP="00AE4DB8">
            <w:r w:rsidRPr="00072C51">
              <w:rPr>
                <w:lang w:val="zh-TW"/>
              </w:rPr>
              <w:t>在</w:t>
            </w:r>
            <w:r>
              <w:rPr>
                <w:rFonts w:hint="eastAsia"/>
                <w:lang w:val="zh-TW"/>
              </w:rPr>
              <w:t>管理员</w:t>
            </w:r>
            <w:r w:rsidRPr="00072C51">
              <w:rPr>
                <w:lang w:val="zh-TW"/>
              </w:rPr>
              <w:t>取消当前修改</w:t>
            </w:r>
            <w:r>
              <w:rPr>
                <w:rFonts w:hint="eastAsia"/>
                <w:lang w:val="zh-TW"/>
              </w:rPr>
              <w:t>账户</w:t>
            </w:r>
            <w:r w:rsidRPr="00072C51">
              <w:rPr>
                <w:lang w:val="zh-TW"/>
              </w:rPr>
              <w:t>信息操作时，系统应关闭修改界面，返回查看界面</w:t>
            </w:r>
          </w:p>
        </w:tc>
      </w:tr>
      <w:tr w:rsidR="007126E9" w:rsidRPr="00072C51" w14:paraId="4A90E86A" w14:textId="77777777" w:rsidTr="00560CC1">
        <w:trPr>
          <w:trHeight w:val="440"/>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009EAB8" w14:textId="77777777" w:rsidR="007126E9" w:rsidRPr="00072C51" w:rsidRDefault="007126E9" w:rsidP="00AE4DB8">
            <w:r>
              <w:t>Account</w:t>
            </w:r>
            <w:r w:rsidRPr="00072C51">
              <w:t>.Modify.Confirm</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77E7D11" w14:textId="77777777" w:rsidR="007126E9" w:rsidRPr="00072C51" w:rsidRDefault="007126E9" w:rsidP="00AE4DB8">
            <w:r w:rsidRPr="00072C51">
              <w:rPr>
                <w:lang w:val="zh-TW"/>
              </w:rPr>
              <w:t>在</w:t>
            </w:r>
            <w:r>
              <w:rPr>
                <w:rFonts w:hint="eastAsia"/>
                <w:lang w:val="zh-TW"/>
              </w:rPr>
              <w:t>管理员</w:t>
            </w:r>
            <w:r w:rsidRPr="00072C51">
              <w:rPr>
                <w:lang w:val="zh-TW"/>
              </w:rPr>
              <w:t>确认修改操作时，系统应进行输入信息正确性的检查，参见</w:t>
            </w:r>
            <w:r>
              <w:t>Account</w:t>
            </w:r>
            <w:r w:rsidRPr="00072C51">
              <w:t>.Modify.Check</w:t>
            </w:r>
          </w:p>
        </w:tc>
      </w:tr>
      <w:tr w:rsidR="007126E9" w:rsidRPr="00072C51" w14:paraId="77A36F32" w14:textId="77777777" w:rsidTr="00560CC1">
        <w:trPr>
          <w:trHeight w:val="891"/>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431126F" w14:textId="77777777" w:rsidR="007126E9" w:rsidRPr="00072C51" w:rsidRDefault="007126E9" w:rsidP="00AE4DB8">
            <w:r>
              <w:t>Account</w:t>
            </w:r>
            <w:r w:rsidRPr="00072C51">
              <w:t>.Modify.Check</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99D03B0" w14:textId="77777777" w:rsidR="007126E9" w:rsidRPr="00072C51" w:rsidRDefault="007126E9" w:rsidP="00AE4DB8">
            <w:r w:rsidRPr="00072C51">
              <w:rPr>
                <w:lang w:val="zh-TW"/>
              </w:rPr>
              <w:t>系统检查修改操作中的输入信息是否正确，参见</w:t>
            </w:r>
            <w:r>
              <w:t>Account</w:t>
            </w:r>
            <w:r w:rsidRPr="00072C51">
              <w:t>.Check</w:t>
            </w:r>
            <w:r w:rsidRPr="00072C51">
              <w:rPr>
                <w:lang w:val="zh-TW"/>
              </w:rPr>
              <w:t>，正确则更新</w:t>
            </w:r>
            <w:r>
              <w:rPr>
                <w:rFonts w:hint="eastAsia"/>
                <w:lang w:val="zh-TW"/>
              </w:rPr>
              <w:t>账户</w:t>
            </w:r>
            <w:r w:rsidRPr="00072C51">
              <w:rPr>
                <w:lang w:val="zh-TW"/>
              </w:rPr>
              <w:t>信息，参见</w:t>
            </w:r>
            <w:r>
              <w:t>Account</w:t>
            </w:r>
            <w:r w:rsidRPr="00072C51">
              <w:t>. Update</w:t>
            </w:r>
            <w:r w:rsidRPr="00072C51">
              <w:rPr>
                <w:lang w:val="zh-TW"/>
              </w:rPr>
              <w:t>，并返回查看界面，不正确则返回</w:t>
            </w:r>
            <w:r>
              <w:rPr>
                <w:rFonts w:hint="eastAsia"/>
                <w:lang w:val="zh-TW"/>
              </w:rPr>
              <w:t>账户</w:t>
            </w:r>
            <w:r w:rsidRPr="00072C51">
              <w:rPr>
                <w:lang w:val="zh-TW"/>
              </w:rPr>
              <w:t>已经存在的错误信息并提示重新输入</w:t>
            </w:r>
          </w:p>
        </w:tc>
      </w:tr>
      <w:tr w:rsidR="007126E9" w:rsidRPr="00072C51" w14:paraId="668579CF" w14:textId="77777777" w:rsidTr="00560CC1">
        <w:trPr>
          <w:trHeight w:val="696"/>
        </w:trPr>
        <w:tc>
          <w:tcPr>
            <w:tcW w:w="244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3EDBF75" w14:textId="77777777" w:rsidR="007126E9" w:rsidRPr="00072C51" w:rsidRDefault="007126E9" w:rsidP="00AE4DB8">
            <w:r>
              <w:lastRenderedPageBreak/>
              <w:t>Account</w:t>
            </w:r>
            <w:r w:rsidRPr="00072C51">
              <w:t>.Check</w:t>
            </w:r>
          </w:p>
        </w:tc>
        <w:tc>
          <w:tcPr>
            <w:tcW w:w="585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2D6D3BA" w14:textId="77777777" w:rsidR="007126E9" w:rsidRPr="00072C51" w:rsidRDefault="007126E9" w:rsidP="00AE4DB8">
            <w:r w:rsidRPr="00072C51">
              <w:rPr>
                <w:lang w:val="zh-TW"/>
              </w:rPr>
              <w:t>系统检查输入或修改信息中的</w:t>
            </w:r>
            <w:r w:rsidRPr="00072C51">
              <w:t>“</w:t>
            </w:r>
            <w:r w:rsidRPr="00072C51">
              <w:rPr>
                <w:lang w:val="zh-TW"/>
              </w:rPr>
              <w:t>工号</w:t>
            </w:r>
            <w:r w:rsidRPr="00072C51">
              <w:t>”</w:t>
            </w:r>
            <w:r>
              <w:rPr>
                <w:rFonts w:hint="eastAsia"/>
              </w:rPr>
              <w:t>或</w:t>
            </w:r>
            <w:r>
              <w:t>“</w:t>
            </w:r>
            <w:r>
              <w:rPr>
                <w:rFonts w:hint="eastAsia"/>
              </w:rPr>
              <w:t>用户名</w:t>
            </w:r>
            <w:r>
              <w:t>”</w:t>
            </w:r>
            <w:r w:rsidRPr="00072C51">
              <w:rPr>
                <w:lang w:val="zh-TW"/>
              </w:rPr>
              <w:t>是否已经存在，存在则返回</w:t>
            </w:r>
            <w:r>
              <w:rPr>
                <w:rFonts w:hint="eastAsia"/>
                <w:lang w:val="zh-TW"/>
              </w:rPr>
              <w:t>账户</w:t>
            </w:r>
            <w:r w:rsidRPr="00072C51">
              <w:rPr>
                <w:lang w:val="zh-TW"/>
              </w:rPr>
              <w:t>已存在错误信息，不存在则更新</w:t>
            </w:r>
            <w:r>
              <w:rPr>
                <w:rFonts w:hint="eastAsia"/>
                <w:lang w:val="zh-TW"/>
              </w:rPr>
              <w:t>账户</w:t>
            </w:r>
            <w:r w:rsidRPr="00072C51">
              <w:rPr>
                <w:lang w:val="zh-TW"/>
              </w:rPr>
              <w:t>信息数据，参见</w:t>
            </w:r>
            <w:r>
              <w:t>Account</w:t>
            </w:r>
            <w:r w:rsidRPr="00072C51">
              <w:t>.Update</w:t>
            </w:r>
          </w:p>
        </w:tc>
      </w:tr>
      <w:tr w:rsidR="007126E9" w:rsidRPr="00072C51" w14:paraId="4AB35A63" w14:textId="77777777" w:rsidTr="00560CC1">
        <w:trPr>
          <w:trHeight w:val="450"/>
        </w:trPr>
        <w:tc>
          <w:tcPr>
            <w:tcW w:w="244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99EE1FA" w14:textId="77777777" w:rsidR="007126E9" w:rsidRPr="00072C51" w:rsidRDefault="007126E9" w:rsidP="00AE4DB8">
            <w:r>
              <w:t>Account</w:t>
            </w:r>
            <w:r w:rsidRPr="00072C51">
              <w:t>.Update</w:t>
            </w:r>
          </w:p>
        </w:tc>
        <w:tc>
          <w:tcPr>
            <w:tcW w:w="585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F4FFD40" w14:textId="77777777" w:rsidR="007126E9" w:rsidRPr="00072C51" w:rsidRDefault="007126E9" w:rsidP="00AE4DB8">
            <w:r>
              <w:rPr>
                <w:lang w:val="zh-TW"/>
              </w:rPr>
              <w:t>系统修改</w:t>
            </w:r>
            <w:r>
              <w:rPr>
                <w:rFonts w:hint="eastAsia"/>
                <w:lang w:val="zh-TW"/>
              </w:rPr>
              <w:t>账户</w:t>
            </w:r>
            <w:r w:rsidRPr="00072C51">
              <w:rPr>
                <w:lang w:val="zh-TW"/>
              </w:rPr>
              <w:t>信息列表中的数据，并在系统操作记录中记下该操作，参见</w:t>
            </w:r>
            <w:r w:rsidRPr="00072C51">
              <w:t>System.Record</w:t>
            </w:r>
          </w:p>
        </w:tc>
      </w:tr>
    </w:tbl>
    <w:p w14:paraId="5D9F7582" w14:textId="77777777" w:rsidR="007126E9" w:rsidRPr="006D4002" w:rsidRDefault="007126E9" w:rsidP="007126E9"/>
    <w:p w14:paraId="496BEB7F" w14:textId="77777777" w:rsidR="00562B1A" w:rsidRDefault="00562B1A" w:rsidP="00FB23EC"/>
    <w:p w14:paraId="4C3636DC" w14:textId="77777777" w:rsidR="00562B1A" w:rsidRPr="00FB23EC" w:rsidRDefault="00562B1A" w:rsidP="00FB23EC"/>
    <w:p w14:paraId="56E379F3" w14:textId="77777777" w:rsidR="00FB23EC" w:rsidRDefault="00FB23EC" w:rsidP="00FB23EC">
      <w:pPr>
        <w:pStyle w:val="2"/>
      </w:pPr>
      <w:bookmarkStart w:id="44" w:name="_Toc432520361"/>
      <w:r>
        <w:rPr>
          <w:rFonts w:hint="eastAsia"/>
        </w:rPr>
        <w:t>3</w:t>
      </w:r>
      <w:r>
        <w:t>.3</w:t>
      </w:r>
      <w:r>
        <w:rPr>
          <w:rFonts w:hint="eastAsia"/>
        </w:rPr>
        <w:t>非</w:t>
      </w:r>
      <w:r>
        <w:t>功能需求</w:t>
      </w:r>
      <w:bookmarkEnd w:id="44"/>
    </w:p>
    <w:p w14:paraId="6FCA4BEC" w14:textId="77777777" w:rsidR="00FB23EC" w:rsidRDefault="00FB23EC" w:rsidP="00FB23EC">
      <w:pPr>
        <w:pStyle w:val="3"/>
      </w:pPr>
      <w:bookmarkStart w:id="45" w:name="_Toc432520362"/>
      <w:r>
        <w:rPr>
          <w:rFonts w:hint="eastAsia"/>
        </w:rPr>
        <w:t>3</w:t>
      </w:r>
      <w:r>
        <w:t>.3.1</w:t>
      </w:r>
      <w:r>
        <w:rPr>
          <w:rFonts w:hint="eastAsia"/>
        </w:rPr>
        <w:t>安全性</w:t>
      </w:r>
      <w:bookmarkEnd w:id="45"/>
    </w:p>
    <w:p w14:paraId="3ECF851C" w14:textId="77777777" w:rsidR="006D72F2" w:rsidRDefault="006D72F2" w:rsidP="006D72F2">
      <w:r>
        <w:rPr>
          <w:rFonts w:hint="eastAsia"/>
        </w:rPr>
        <w:t>Safety1</w:t>
      </w:r>
      <w:r>
        <w:rPr>
          <w:rFonts w:hint="eastAsia"/>
        </w:rPr>
        <w:t>：系统除寄件人外其他用户均需要使用用户名和密码登录后访问，寄件人可以不用登陆就使用物流信息查询功能，输入快递单号即可。</w:t>
      </w:r>
    </w:p>
    <w:p w14:paraId="3A325E10" w14:textId="77777777" w:rsidR="006D72F2" w:rsidRDefault="006D72F2" w:rsidP="006D72F2">
      <w:r>
        <w:rPr>
          <w:rFonts w:hint="eastAsia"/>
        </w:rPr>
        <w:t>Safety2</w:t>
      </w:r>
      <w:r>
        <w:rPr>
          <w:rFonts w:hint="eastAsia"/>
        </w:rPr>
        <w:t>：系统根据用户的个人信息中的所属部门（职位）来自动确定用户权限，并提供对应权限所具有的功能操作。</w:t>
      </w:r>
    </w:p>
    <w:p w14:paraId="394F4BF4" w14:textId="77777777" w:rsidR="006D72F2" w:rsidRPr="006D72F2" w:rsidRDefault="006D72F2" w:rsidP="006D72F2">
      <w:r>
        <w:rPr>
          <w:rFonts w:hint="eastAsia"/>
        </w:rPr>
        <w:t>Safety3</w:t>
      </w:r>
      <w:r>
        <w:rPr>
          <w:rFonts w:hint="eastAsia"/>
        </w:rPr>
        <w:t>：本系统有一个管理员，所有用户修改密码都必须通过管理员。</w:t>
      </w:r>
    </w:p>
    <w:p w14:paraId="322195B3" w14:textId="77777777" w:rsidR="00FB23EC" w:rsidRDefault="00FB23EC" w:rsidP="00FB23EC">
      <w:pPr>
        <w:pStyle w:val="3"/>
      </w:pPr>
      <w:bookmarkStart w:id="46" w:name="_Toc432520363"/>
      <w:r>
        <w:rPr>
          <w:rFonts w:hint="eastAsia"/>
        </w:rPr>
        <w:t>3</w:t>
      </w:r>
      <w:r>
        <w:t>.3.2</w:t>
      </w:r>
      <w:r>
        <w:rPr>
          <w:rFonts w:hint="eastAsia"/>
        </w:rPr>
        <w:t>可维护性</w:t>
      </w:r>
      <w:bookmarkEnd w:id="46"/>
    </w:p>
    <w:p w14:paraId="4D78C77F" w14:textId="77777777" w:rsidR="006D72F2" w:rsidRPr="006D72F2" w:rsidRDefault="006D72F2" w:rsidP="006D72F2">
      <w:r w:rsidRPr="006D72F2">
        <w:rPr>
          <w:rFonts w:hint="eastAsia"/>
        </w:rPr>
        <w:t>Modifiability1</w:t>
      </w:r>
      <w:r w:rsidRPr="006D72F2">
        <w:rPr>
          <w:rFonts w:hint="eastAsia"/>
        </w:rPr>
        <w:t>：当公司服务的城市数量增加需要修改计算距离方法时，系统要能够在</w:t>
      </w:r>
      <w:r w:rsidRPr="006D72F2">
        <w:rPr>
          <w:rFonts w:hint="eastAsia"/>
        </w:rPr>
        <w:t>1</w:t>
      </w:r>
      <w:r w:rsidRPr="006D72F2">
        <w:rPr>
          <w:rFonts w:hint="eastAsia"/>
        </w:rPr>
        <w:t>人</w:t>
      </w:r>
      <w:r w:rsidRPr="006D72F2">
        <w:rPr>
          <w:rFonts w:hint="eastAsia"/>
        </w:rPr>
        <w:t>0.5</w:t>
      </w:r>
      <w:r w:rsidRPr="006D72F2">
        <w:rPr>
          <w:rFonts w:hint="eastAsia"/>
        </w:rPr>
        <w:t>日内完成。</w:t>
      </w:r>
    </w:p>
    <w:p w14:paraId="2D8A3A50" w14:textId="77777777" w:rsidR="00FB23EC" w:rsidRDefault="00FB23EC" w:rsidP="00FB23EC">
      <w:pPr>
        <w:pStyle w:val="3"/>
      </w:pPr>
      <w:bookmarkStart w:id="47" w:name="_Toc432520364"/>
      <w:r>
        <w:rPr>
          <w:rFonts w:hint="eastAsia"/>
        </w:rPr>
        <w:t>3</w:t>
      </w:r>
      <w:r>
        <w:t>.3.3</w:t>
      </w:r>
      <w:r>
        <w:rPr>
          <w:rFonts w:hint="eastAsia"/>
        </w:rPr>
        <w:t>易用性</w:t>
      </w:r>
      <w:bookmarkEnd w:id="47"/>
    </w:p>
    <w:p w14:paraId="2AEBED79" w14:textId="77777777" w:rsidR="007126E9" w:rsidRDefault="007126E9" w:rsidP="007126E9">
      <w:r>
        <w:rPr>
          <w:rFonts w:hint="eastAsia"/>
        </w:rPr>
        <w:t>Usability 1</w:t>
      </w:r>
      <w:r>
        <w:rPr>
          <w:rFonts w:hint="eastAsia"/>
        </w:rPr>
        <w:t>：快递员完成订单信息输入后，系统要对手机号、订单条形码号等有固定长度的数字</w:t>
      </w:r>
      <w:proofErr w:type="gramStart"/>
      <w:r>
        <w:rPr>
          <w:rFonts w:hint="eastAsia"/>
        </w:rPr>
        <w:t>检查长</w:t>
      </w:r>
      <w:proofErr w:type="gramEnd"/>
      <w:r>
        <w:rPr>
          <w:rFonts w:hint="eastAsia"/>
        </w:rPr>
        <w:t>度，以减少输入错误的机率。</w:t>
      </w:r>
    </w:p>
    <w:p w14:paraId="38020FB4" w14:textId="77777777" w:rsidR="007126E9" w:rsidRDefault="007126E9" w:rsidP="007126E9">
      <w:r>
        <w:rPr>
          <w:rFonts w:hint="eastAsia"/>
        </w:rPr>
        <w:t>Usability 2</w:t>
      </w:r>
      <w:r>
        <w:rPr>
          <w:rFonts w:hint="eastAsia"/>
        </w:rPr>
        <w:t>：收件人与寄件单上的信息不符合（代收）时，要记录代收人的联系方式。</w:t>
      </w:r>
    </w:p>
    <w:p w14:paraId="42213093" w14:textId="77777777" w:rsidR="007126E9" w:rsidRDefault="007126E9" w:rsidP="007126E9">
      <w:r>
        <w:rPr>
          <w:rFonts w:hint="eastAsia"/>
        </w:rPr>
        <w:t>Usability 3</w:t>
      </w:r>
      <w:r>
        <w:rPr>
          <w:rFonts w:hint="eastAsia"/>
        </w:rPr>
        <w:t>：所有的单据的输入多为缺省选项，如到达单的到达日期、收件单的收件时间为缺省选项，默认为当天日期；装车单的装车日期默认为当天日期，货物到达状态默认为完整。</w:t>
      </w:r>
    </w:p>
    <w:p w14:paraId="0E515C7C" w14:textId="77777777" w:rsidR="007126E9" w:rsidRDefault="007126E9" w:rsidP="007126E9">
      <w:r>
        <w:rPr>
          <w:rFonts w:hint="eastAsia"/>
        </w:rPr>
        <w:t>Usability 4</w:t>
      </w:r>
      <w:r>
        <w:rPr>
          <w:rFonts w:hint="eastAsia"/>
        </w:rPr>
        <w:t>：系统可以根据出发地和目的地自动算出其间的距离。</w:t>
      </w:r>
    </w:p>
    <w:p w14:paraId="6255B5CB" w14:textId="77777777" w:rsidR="007126E9" w:rsidRDefault="007126E9" w:rsidP="007126E9">
      <w:r>
        <w:rPr>
          <w:rFonts w:hint="eastAsia"/>
        </w:rPr>
        <w:t>Usability 5</w:t>
      </w:r>
      <w:r>
        <w:rPr>
          <w:rFonts w:hint="eastAsia"/>
        </w:rPr>
        <w:t>：所有的报表可以用</w:t>
      </w:r>
      <w:r>
        <w:rPr>
          <w:rFonts w:hint="eastAsia"/>
        </w:rPr>
        <w:t>Excel</w:t>
      </w:r>
      <w:r>
        <w:rPr>
          <w:rFonts w:hint="eastAsia"/>
        </w:rPr>
        <w:t>导出。</w:t>
      </w:r>
    </w:p>
    <w:p w14:paraId="0D2C2828" w14:textId="77777777" w:rsidR="007126E9" w:rsidRDefault="007126E9" w:rsidP="007126E9">
      <w:r>
        <w:rPr>
          <w:rFonts w:hint="eastAsia"/>
        </w:rPr>
        <w:t>Usability 6</w:t>
      </w:r>
      <w:r>
        <w:rPr>
          <w:rFonts w:hint="eastAsia"/>
        </w:rPr>
        <w:t>：期初建账时</w:t>
      </w:r>
      <w:r>
        <w:t>的初始化信息支持从系统</w:t>
      </w:r>
      <w:r>
        <w:rPr>
          <w:rFonts w:hint="eastAsia"/>
        </w:rPr>
        <w:t>导入。</w:t>
      </w:r>
    </w:p>
    <w:p w14:paraId="720D4039" w14:textId="5FB85A03" w:rsidR="006D72F2" w:rsidRPr="006D72F2" w:rsidRDefault="007126E9" w:rsidP="007126E9">
      <w:r>
        <w:rPr>
          <w:rFonts w:hint="eastAsia"/>
        </w:rPr>
        <w:t>Usability 7</w:t>
      </w:r>
      <w:r>
        <w:rPr>
          <w:rFonts w:hint="eastAsia"/>
        </w:rPr>
        <w:t>：对</w:t>
      </w:r>
      <w:r w:rsidR="00D42870">
        <w:rPr>
          <w:rFonts w:hint="eastAsia"/>
        </w:rPr>
        <w:t>人员</w:t>
      </w:r>
      <w:r w:rsidR="00D42870">
        <w:t>信息、机构信息</w:t>
      </w:r>
      <w:r w:rsidR="00D42870">
        <w:rPr>
          <w:rFonts w:hint="eastAsia"/>
        </w:rPr>
        <w:t>、</w:t>
      </w:r>
      <w:r w:rsidR="00D42870">
        <w:t>用户</w:t>
      </w:r>
      <w:r>
        <w:rPr>
          <w:rFonts w:hint="eastAsia"/>
        </w:rPr>
        <w:t>账号的查询可以通过输入</w:t>
      </w:r>
      <w:r w:rsidR="00D42870">
        <w:rPr>
          <w:rFonts w:hint="eastAsia"/>
        </w:rPr>
        <w:t>相应</w:t>
      </w:r>
      <w:r>
        <w:rPr>
          <w:rFonts w:hint="eastAsia"/>
        </w:rPr>
        <w:t>关键字进行模糊查找。</w:t>
      </w:r>
    </w:p>
    <w:p w14:paraId="0165C5AB" w14:textId="77777777" w:rsidR="00FB23EC" w:rsidRDefault="00FB23EC" w:rsidP="00FB23EC">
      <w:pPr>
        <w:pStyle w:val="3"/>
      </w:pPr>
      <w:bookmarkStart w:id="48" w:name="_Toc432520365"/>
      <w:r>
        <w:rPr>
          <w:rFonts w:hint="eastAsia"/>
        </w:rPr>
        <w:t>3</w:t>
      </w:r>
      <w:r>
        <w:t>.3.4</w:t>
      </w:r>
      <w:r>
        <w:rPr>
          <w:rFonts w:hint="eastAsia"/>
        </w:rPr>
        <w:t>可靠性</w:t>
      </w:r>
      <w:bookmarkEnd w:id="48"/>
    </w:p>
    <w:p w14:paraId="385CE772" w14:textId="77777777" w:rsidR="006D72F2" w:rsidRDefault="006D72F2" w:rsidP="006D72F2">
      <w:r>
        <w:rPr>
          <w:rFonts w:hint="eastAsia"/>
        </w:rPr>
        <w:t>Reliability 1</w:t>
      </w:r>
      <w:r>
        <w:rPr>
          <w:rFonts w:hint="eastAsia"/>
        </w:rPr>
        <w:t>：在客户端与服务器通信时，如果网络故障，客户端报警</w:t>
      </w:r>
    </w:p>
    <w:p w14:paraId="5F27CE57" w14:textId="77777777" w:rsidR="006D72F2" w:rsidRPr="006D72F2" w:rsidRDefault="006D72F2" w:rsidP="006D72F2">
      <w:r>
        <w:rPr>
          <w:rFonts w:hint="eastAsia"/>
        </w:rPr>
        <w:lastRenderedPageBreak/>
        <w:t>Reliability 2</w:t>
      </w:r>
      <w:r>
        <w:rPr>
          <w:rFonts w:hint="eastAsia"/>
        </w:rPr>
        <w:t>：系统的平均寿命在一年以上。</w:t>
      </w:r>
    </w:p>
    <w:p w14:paraId="1523C151" w14:textId="77777777" w:rsidR="00FB23EC" w:rsidRDefault="00FB23EC" w:rsidP="00FB23EC">
      <w:pPr>
        <w:pStyle w:val="3"/>
      </w:pPr>
      <w:bookmarkStart w:id="49" w:name="_Toc432520366"/>
      <w:r>
        <w:rPr>
          <w:rFonts w:hint="eastAsia"/>
        </w:rPr>
        <w:t>3</w:t>
      </w:r>
      <w:r>
        <w:t>.3.5</w:t>
      </w:r>
      <w:r>
        <w:rPr>
          <w:rFonts w:hint="eastAsia"/>
        </w:rPr>
        <w:t>业务规则</w:t>
      </w:r>
      <w:bookmarkEnd w:id="49"/>
    </w:p>
    <w:p w14:paraId="17BBEE82" w14:textId="77777777" w:rsidR="006D72F2" w:rsidRDefault="006D72F2" w:rsidP="006D72F2">
      <w:r>
        <w:rPr>
          <w:rFonts w:hint="eastAsia"/>
        </w:rPr>
        <w:t>BR1</w:t>
      </w:r>
      <w:r>
        <w:rPr>
          <w:rFonts w:hint="eastAsia"/>
        </w:rPr>
        <w:t>：适用报价的计算</w:t>
      </w:r>
    </w:p>
    <w:p w14:paraId="1FB9BFE7" w14:textId="77777777" w:rsidR="006D72F2" w:rsidRDefault="006D72F2" w:rsidP="006D72F2">
      <w:r>
        <w:rPr>
          <w:rFonts w:hint="eastAsia"/>
        </w:rPr>
        <w:t xml:space="preserve">     </w:t>
      </w:r>
      <w:r>
        <w:rPr>
          <w:rFonts w:hint="eastAsia"/>
        </w:rPr>
        <w:t>距离根据出发地和目的地自动生成，若托运货物体积大重量轻，</w:t>
      </w:r>
      <w:proofErr w:type="gramStart"/>
      <w:r>
        <w:rPr>
          <w:rFonts w:hint="eastAsia"/>
        </w:rPr>
        <w:t>则按长</w:t>
      </w:r>
      <w:proofErr w:type="gramEnd"/>
      <w:r>
        <w:rPr>
          <w:rFonts w:hint="eastAsia"/>
        </w:rPr>
        <w:t>*</w:t>
      </w:r>
      <w:r>
        <w:rPr>
          <w:rFonts w:hint="eastAsia"/>
        </w:rPr>
        <w:t>宽</w:t>
      </w:r>
      <w:r>
        <w:rPr>
          <w:rFonts w:hint="eastAsia"/>
        </w:rPr>
        <w:t>*</w:t>
      </w:r>
      <w:r>
        <w:rPr>
          <w:rFonts w:hint="eastAsia"/>
        </w:rPr>
        <w:t>高</w:t>
      </w:r>
      <w:r>
        <w:rPr>
          <w:rFonts w:hint="eastAsia"/>
        </w:rPr>
        <w:t>/5000</w:t>
      </w:r>
      <w:r>
        <w:rPr>
          <w:rFonts w:hint="eastAsia"/>
        </w:rPr>
        <w:t>来计算其体积重量，和实际重量取最大值作为重量，按照价格</w:t>
      </w:r>
      <w:r>
        <w:rPr>
          <w:rFonts w:hint="eastAsia"/>
        </w:rPr>
        <w:t>/</w:t>
      </w:r>
      <w:r>
        <w:rPr>
          <w:rFonts w:hint="eastAsia"/>
        </w:rPr>
        <w:t>距离</w:t>
      </w:r>
      <w:r>
        <w:rPr>
          <w:rFonts w:hint="eastAsia"/>
        </w:rPr>
        <w:t>/</w:t>
      </w:r>
      <w:proofErr w:type="gramStart"/>
      <w:r>
        <w:rPr>
          <w:rFonts w:hint="eastAsia"/>
        </w:rPr>
        <w:t>公斤计算</w:t>
      </w:r>
      <w:proofErr w:type="gramEnd"/>
      <w:r>
        <w:rPr>
          <w:rFonts w:hint="eastAsia"/>
        </w:rPr>
        <w:t>报价。</w:t>
      </w:r>
    </w:p>
    <w:p w14:paraId="3403D01E" w14:textId="77777777" w:rsidR="006D72F2" w:rsidRDefault="006D72F2" w:rsidP="006D72F2">
      <w:r>
        <w:rPr>
          <w:rFonts w:hint="eastAsia"/>
        </w:rPr>
        <w:t>BR2</w:t>
      </w:r>
      <w:r>
        <w:rPr>
          <w:rFonts w:hint="eastAsia"/>
        </w:rPr>
        <w:t>：适用预计送达时间的计算</w:t>
      </w:r>
    </w:p>
    <w:p w14:paraId="1153E884" w14:textId="77777777" w:rsidR="006D72F2" w:rsidRDefault="006D72F2" w:rsidP="006D72F2">
      <w:r>
        <w:rPr>
          <w:rFonts w:hint="eastAsia"/>
        </w:rPr>
        <w:t xml:space="preserve">     </w:t>
      </w:r>
      <w:r>
        <w:rPr>
          <w:rFonts w:hint="eastAsia"/>
        </w:rPr>
        <w:t>根据以往的送达时间计算平均送达时间，若无历史数据，则为</w:t>
      </w:r>
      <w:r>
        <w:rPr>
          <w:rFonts w:hint="eastAsia"/>
        </w:rPr>
        <w:t>0</w:t>
      </w:r>
      <w:r>
        <w:rPr>
          <w:rFonts w:hint="eastAsia"/>
        </w:rPr>
        <w:t>。</w:t>
      </w:r>
    </w:p>
    <w:p w14:paraId="5B0BCCB8" w14:textId="77777777" w:rsidR="006D72F2" w:rsidRDefault="006D72F2" w:rsidP="006D72F2">
      <w:r>
        <w:rPr>
          <w:rFonts w:hint="eastAsia"/>
        </w:rPr>
        <w:t>BR3</w:t>
      </w:r>
      <w:r>
        <w:rPr>
          <w:rFonts w:hint="eastAsia"/>
        </w:rPr>
        <w:t>：适用价格</w:t>
      </w:r>
      <w:r>
        <w:rPr>
          <w:rFonts w:hint="eastAsia"/>
        </w:rPr>
        <w:t>/</w:t>
      </w:r>
      <w:r>
        <w:rPr>
          <w:rFonts w:hint="eastAsia"/>
        </w:rPr>
        <w:t>距离</w:t>
      </w:r>
      <w:r>
        <w:rPr>
          <w:rFonts w:hint="eastAsia"/>
        </w:rPr>
        <w:t>/</w:t>
      </w:r>
      <w:r>
        <w:rPr>
          <w:rFonts w:hint="eastAsia"/>
        </w:rPr>
        <w:t>公斤策略</w:t>
      </w:r>
    </w:p>
    <w:p w14:paraId="6EB99498" w14:textId="77777777" w:rsidR="006D72F2" w:rsidRDefault="006D72F2" w:rsidP="006D72F2">
      <w:r>
        <w:rPr>
          <w:rFonts w:hint="eastAsia"/>
        </w:rPr>
        <w:t xml:space="preserve">     </w:t>
      </w:r>
      <w:r>
        <w:rPr>
          <w:rFonts w:hint="eastAsia"/>
        </w:rPr>
        <w:t>价格按照每千米每公斤多少元来计算。</w:t>
      </w:r>
    </w:p>
    <w:p w14:paraId="60867EAE" w14:textId="77777777" w:rsidR="006D72F2" w:rsidRDefault="006D72F2" w:rsidP="006D72F2">
      <w:r>
        <w:rPr>
          <w:rFonts w:hint="eastAsia"/>
        </w:rPr>
        <w:t>BR4</w:t>
      </w:r>
      <w:r>
        <w:rPr>
          <w:rFonts w:hint="eastAsia"/>
        </w:rPr>
        <w:t>：适用薪水策略</w:t>
      </w:r>
    </w:p>
    <w:p w14:paraId="22B6D5F8" w14:textId="77777777" w:rsidR="006D72F2" w:rsidRDefault="006D72F2" w:rsidP="006D72F2">
      <w:r>
        <w:rPr>
          <w:rFonts w:hint="eastAsia"/>
        </w:rPr>
        <w:t xml:space="preserve">     </w:t>
      </w:r>
      <w:r>
        <w:rPr>
          <w:rFonts w:hint="eastAsia"/>
        </w:rPr>
        <w:t>快递员工资</w:t>
      </w:r>
      <w:r>
        <w:rPr>
          <w:rFonts w:hint="eastAsia"/>
        </w:rPr>
        <w:t>=</w:t>
      </w:r>
      <w:r>
        <w:rPr>
          <w:rFonts w:hint="eastAsia"/>
        </w:rPr>
        <w:t>基本工资</w:t>
      </w:r>
      <w:r>
        <w:rPr>
          <w:rFonts w:hint="eastAsia"/>
        </w:rPr>
        <w:t>+</w:t>
      </w:r>
      <w:r>
        <w:rPr>
          <w:rFonts w:hint="eastAsia"/>
        </w:rPr>
        <w:t>计次提成，</w:t>
      </w:r>
    </w:p>
    <w:p w14:paraId="5B3B4F21" w14:textId="77777777" w:rsidR="006D72F2" w:rsidRDefault="006D72F2" w:rsidP="006D72F2">
      <w:r>
        <w:rPr>
          <w:rFonts w:hint="eastAsia"/>
        </w:rPr>
        <w:t xml:space="preserve">     </w:t>
      </w:r>
      <w:r>
        <w:rPr>
          <w:rFonts w:hint="eastAsia"/>
        </w:rPr>
        <w:t>其他员工工资</w:t>
      </w:r>
      <w:r>
        <w:rPr>
          <w:rFonts w:hint="eastAsia"/>
        </w:rPr>
        <w:t>=</w:t>
      </w:r>
      <w:r>
        <w:rPr>
          <w:rFonts w:hint="eastAsia"/>
        </w:rPr>
        <w:t>基本工资。</w:t>
      </w:r>
    </w:p>
    <w:p w14:paraId="0D577C22" w14:textId="77777777" w:rsidR="006D72F2" w:rsidRDefault="006D72F2" w:rsidP="006D72F2">
      <w:r>
        <w:rPr>
          <w:rFonts w:hint="eastAsia"/>
        </w:rPr>
        <w:t>BR5</w:t>
      </w:r>
      <w:r>
        <w:rPr>
          <w:rFonts w:hint="eastAsia"/>
        </w:rPr>
        <w:t>：适用车辆使用期限计算</w:t>
      </w:r>
    </w:p>
    <w:p w14:paraId="7041E157" w14:textId="77777777" w:rsidR="006D72F2" w:rsidRPr="006D72F2" w:rsidRDefault="006D72F2" w:rsidP="006D72F2">
      <w:r>
        <w:rPr>
          <w:rFonts w:hint="eastAsia"/>
        </w:rPr>
        <w:t xml:space="preserve">     </w:t>
      </w:r>
      <w:r>
        <w:rPr>
          <w:rFonts w:hint="eastAsia"/>
        </w:rPr>
        <w:t>使用期限</w:t>
      </w:r>
      <w:r>
        <w:rPr>
          <w:rFonts w:hint="eastAsia"/>
        </w:rPr>
        <w:t>=</w:t>
      </w:r>
      <w:r>
        <w:rPr>
          <w:rFonts w:hint="eastAsia"/>
        </w:rPr>
        <w:t>购买时间</w:t>
      </w:r>
      <w:r>
        <w:rPr>
          <w:rFonts w:hint="eastAsia"/>
        </w:rPr>
        <w:t>+</w:t>
      </w:r>
      <w:r>
        <w:rPr>
          <w:rFonts w:hint="eastAsia"/>
        </w:rPr>
        <w:t>服役时间。</w:t>
      </w:r>
    </w:p>
    <w:p w14:paraId="2A6EC144" w14:textId="77777777" w:rsidR="00FB23EC" w:rsidRDefault="00FB23EC" w:rsidP="00FB23EC">
      <w:pPr>
        <w:pStyle w:val="2"/>
      </w:pPr>
      <w:bookmarkStart w:id="50" w:name="_Toc432520367"/>
      <w:r>
        <w:rPr>
          <w:rFonts w:hint="eastAsia"/>
        </w:rPr>
        <w:t>3</w:t>
      </w:r>
      <w:r>
        <w:t>.4</w:t>
      </w:r>
      <w:r>
        <w:rPr>
          <w:rFonts w:hint="eastAsia"/>
        </w:rPr>
        <w:t>数据需求</w:t>
      </w:r>
      <w:bookmarkEnd w:id="50"/>
    </w:p>
    <w:p w14:paraId="75F90E83" w14:textId="77777777" w:rsidR="00FB23EC" w:rsidRDefault="00FB23EC" w:rsidP="00FB23EC">
      <w:pPr>
        <w:pStyle w:val="3"/>
      </w:pPr>
      <w:bookmarkStart w:id="51" w:name="_Toc432520368"/>
      <w:r>
        <w:rPr>
          <w:rFonts w:hint="eastAsia"/>
        </w:rPr>
        <w:t>3</w:t>
      </w:r>
      <w:r>
        <w:t>.4.1</w:t>
      </w:r>
      <w:r>
        <w:rPr>
          <w:rFonts w:hint="eastAsia"/>
        </w:rPr>
        <w:t>数据定义</w:t>
      </w:r>
      <w:bookmarkEnd w:id="51"/>
    </w:p>
    <w:p w14:paraId="6EAEBC5C" w14:textId="77777777" w:rsidR="006D72F2" w:rsidRDefault="006D72F2" w:rsidP="006D72F2">
      <w:pPr>
        <w:rPr>
          <w:lang w:eastAsia="zh-TW"/>
        </w:rPr>
      </w:pPr>
      <w:r>
        <w:rPr>
          <w:rFonts w:hint="eastAsia"/>
          <w:lang w:eastAsia="zh-TW"/>
        </w:rPr>
        <w:t>DR1</w:t>
      </w:r>
      <w:r>
        <w:rPr>
          <w:rFonts w:hint="eastAsia"/>
          <w:lang w:eastAsia="zh-TW"/>
        </w:rPr>
        <w:t>：系统需要存储</w:t>
      </w:r>
      <w:r>
        <w:rPr>
          <w:rFonts w:hint="eastAsia"/>
          <w:lang w:eastAsia="zh-TW"/>
        </w:rPr>
        <w:t>1</w:t>
      </w:r>
      <w:r>
        <w:rPr>
          <w:rFonts w:hint="eastAsia"/>
          <w:lang w:eastAsia="zh-TW"/>
        </w:rPr>
        <w:t>年的寄件单、装车单、营业厅到达单、收款单、派件单、中转中心到达单</w:t>
      </w:r>
      <w:r>
        <w:rPr>
          <w:rFonts w:hint="eastAsia"/>
          <w:lang w:eastAsia="zh-TW"/>
        </w:rPr>
        <w:t xml:space="preserve"> </w:t>
      </w:r>
      <w:r>
        <w:rPr>
          <w:rFonts w:hint="eastAsia"/>
          <w:lang w:eastAsia="zh-TW"/>
        </w:rPr>
        <w:t>、入库单、中转单、出库单、付款单、收件单记录</w:t>
      </w:r>
    </w:p>
    <w:p w14:paraId="407D1088" w14:textId="77777777" w:rsidR="006D72F2" w:rsidRDefault="006D72F2" w:rsidP="006D72F2">
      <w:pPr>
        <w:rPr>
          <w:lang w:eastAsia="zh-TW"/>
        </w:rPr>
      </w:pPr>
      <w:r>
        <w:rPr>
          <w:rFonts w:hint="eastAsia"/>
          <w:lang w:eastAsia="zh-TW"/>
        </w:rPr>
        <w:t>DR2</w:t>
      </w:r>
      <w:r>
        <w:rPr>
          <w:rFonts w:hint="eastAsia"/>
          <w:lang w:eastAsia="zh-TW"/>
        </w:rPr>
        <w:t>：系统需要存储价格</w:t>
      </w:r>
      <w:r>
        <w:rPr>
          <w:rFonts w:hint="eastAsia"/>
          <w:lang w:eastAsia="zh-TW"/>
        </w:rPr>
        <w:t>/</w:t>
      </w:r>
      <w:r>
        <w:rPr>
          <w:rFonts w:hint="eastAsia"/>
          <w:lang w:eastAsia="zh-TW"/>
        </w:rPr>
        <w:t>距离的策略和薪水策略</w:t>
      </w:r>
    </w:p>
    <w:p w14:paraId="18EFF5AB" w14:textId="77777777" w:rsidR="006D72F2" w:rsidRPr="007126E9" w:rsidRDefault="006D72F2" w:rsidP="006D72F2">
      <w:pPr>
        <w:rPr>
          <w:lang w:eastAsia="zh-TW"/>
        </w:rPr>
      </w:pPr>
      <w:r>
        <w:rPr>
          <w:rFonts w:hint="eastAsia"/>
          <w:lang w:eastAsia="zh-TW"/>
        </w:rPr>
        <w:t>DR3</w:t>
      </w:r>
      <w:r>
        <w:rPr>
          <w:rFonts w:hint="eastAsia"/>
          <w:lang w:eastAsia="zh-TW"/>
        </w:rPr>
        <w:t>：系统需要存储所有用户的账户信息，包括</w:t>
      </w:r>
      <w:r w:rsidR="007126E9">
        <w:rPr>
          <w:rFonts w:hint="eastAsia"/>
          <w:lang w:eastAsia="zh-TW"/>
        </w:rPr>
        <w:t>用户名、密码、工号</w:t>
      </w:r>
      <w:r w:rsidR="007126E9">
        <w:rPr>
          <w:rFonts w:hint="eastAsia"/>
        </w:rPr>
        <w:t>、</w:t>
      </w:r>
      <w:r w:rsidR="007126E9">
        <w:t>所属部门</w:t>
      </w:r>
    </w:p>
    <w:p w14:paraId="48B066CE" w14:textId="77777777" w:rsidR="006D72F2" w:rsidRDefault="006D72F2" w:rsidP="006D72F2">
      <w:pPr>
        <w:rPr>
          <w:lang w:eastAsia="zh-TW"/>
        </w:rPr>
      </w:pPr>
      <w:r>
        <w:rPr>
          <w:rFonts w:hint="eastAsia"/>
          <w:lang w:eastAsia="zh-TW"/>
        </w:rPr>
        <w:t>DR4</w:t>
      </w:r>
      <w:r>
        <w:rPr>
          <w:rFonts w:hint="eastAsia"/>
          <w:lang w:eastAsia="zh-TW"/>
        </w:rPr>
        <w:t>：系统需要存储所有机构的机构信息，包括机构名称、机构类别（中转中心、营业</w:t>
      </w:r>
      <w:r>
        <w:rPr>
          <w:rFonts w:hint="eastAsia"/>
          <w:lang w:eastAsia="zh-TW"/>
        </w:rPr>
        <w:tab/>
      </w:r>
      <w:r>
        <w:rPr>
          <w:rFonts w:hint="eastAsia"/>
          <w:lang w:eastAsia="zh-TW"/>
        </w:rPr>
        <w:t>厅）、机构编号、位置，占地面积、土地租金（元</w:t>
      </w:r>
      <w:r>
        <w:rPr>
          <w:rFonts w:hint="eastAsia"/>
          <w:lang w:eastAsia="zh-TW"/>
        </w:rPr>
        <w:t>/</w:t>
      </w:r>
      <w:r>
        <w:rPr>
          <w:rFonts w:hint="eastAsia"/>
          <w:lang w:eastAsia="zh-TW"/>
        </w:rPr>
        <w:t>平方米</w:t>
      </w:r>
      <w:r>
        <w:rPr>
          <w:rFonts w:hint="eastAsia"/>
          <w:lang w:eastAsia="zh-TW"/>
        </w:rPr>
        <w:t>/</w:t>
      </w:r>
      <w:r>
        <w:rPr>
          <w:rFonts w:hint="eastAsia"/>
          <w:lang w:eastAsia="zh-TW"/>
        </w:rPr>
        <w:t>月）</w:t>
      </w:r>
    </w:p>
    <w:p w14:paraId="3264C3D4" w14:textId="77777777" w:rsidR="006D72F2" w:rsidRPr="007126E9" w:rsidRDefault="006D72F2" w:rsidP="006D72F2">
      <w:r>
        <w:rPr>
          <w:rFonts w:hint="eastAsia"/>
          <w:lang w:eastAsia="zh-TW"/>
        </w:rPr>
        <w:t>DR5</w:t>
      </w:r>
      <w:r>
        <w:rPr>
          <w:rFonts w:hint="eastAsia"/>
          <w:lang w:eastAsia="zh-TW"/>
        </w:rPr>
        <w:t>：系统需要存储所有员工信息，包括工号、姓名、性别、出生年月、所属部门</w:t>
      </w:r>
      <w:r w:rsidR="007126E9">
        <w:rPr>
          <w:rFonts w:hint="eastAsia"/>
        </w:rPr>
        <w:t>、</w:t>
      </w:r>
      <w:r w:rsidR="007126E9">
        <w:t>月基本工资</w:t>
      </w:r>
    </w:p>
    <w:p w14:paraId="5EB9716F" w14:textId="77777777" w:rsidR="006D72F2" w:rsidRDefault="006D72F2" w:rsidP="006D72F2">
      <w:pPr>
        <w:rPr>
          <w:lang w:eastAsia="zh-TW"/>
        </w:rPr>
      </w:pPr>
      <w:r>
        <w:rPr>
          <w:rFonts w:hint="eastAsia"/>
          <w:lang w:eastAsia="zh-TW"/>
        </w:rPr>
        <w:t>DR6</w:t>
      </w:r>
      <w:r>
        <w:rPr>
          <w:rFonts w:hint="eastAsia"/>
          <w:lang w:eastAsia="zh-TW"/>
        </w:rPr>
        <w:t>：系统需要存储所有车辆信息，包括入车辆代号、发动机号、车牌号、底盘号、购买时间、服役时间</w:t>
      </w:r>
    </w:p>
    <w:p w14:paraId="0B418BDD" w14:textId="77777777" w:rsidR="006D72F2" w:rsidRDefault="006D72F2" w:rsidP="006D72F2">
      <w:pPr>
        <w:rPr>
          <w:lang w:eastAsia="zh-TW"/>
        </w:rPr>
      </w:pPr>
      <w:r>
        <w:rPr>
          <w:rFonts w:hint="eastAsia"/>
          <w:lang w:eastAsia="zh-TW"/>
        </w:rPr>
        <w:t>DR7</w:t>
      </w:r>
      <w:r>
        <w:rPr>
          <w:rFonts w:hint="eastAsia"/>
          <w:lang w:eastAsia="zh-TW"/>
        </w:rPr>
        <w:t>：系统需要存储所有司机信息，包括司机编号、姓名、出生日期、身份证号、手机、性别、行驶证期限</w:t>
      </w:r>
    </w:p>
    <w:p w14:paraId="6C9F5D46" w14:textId="77777777" w:rsidR="006D72F2" w:rsidRDefault="006D72F2" w:rsidP="006D72F2">
      <w:pPr>
        <w:rPr>
          <w:lang w:eastAsia="zh-TW"/>
        </w:rPr>
      </w:pPr>
      <w:r>
        <w:rPr>
          <w:rFonts w:hint="eastAsia"/>
          <w:lang w:eastAsia="zh-TW"/>
        </w:rPr>
        <w:t>DR8</w:t>
      </w:r>
      <w:r>
        <w:rPr>
          <w:rFonts w:hint="eastAsia"/>
          <w:lang w:eastAsia="zh-TW"/>
        </w:rPr>
        <w:t>：系统需要存储所有操作记录</w:t>
      </w:r>
    </w:p>
    <w:p w14:paraId="38CA24EA" w14:textId="77777777" w:rsidR="006D72F2" w:rsidRPr="007126E9" w:rsidRDefault="006D72F2" w:rsidP="006D72F2">
      <w:pPr>
        <w:rPr>
          <w:lang w:eastAsia="zh-TW"/>
        </w:rPr>
      </w:pPr>
      <w:r>
        <w:rPr>
          <w:rFonts w:hint="eastAsia"/>
          <w:lang w:eastAsia="zh-TW"/>
        </w:rPr>
        <w:t>DR9</w:t>
      </w:r>
      <w:r>
        <w:rPr>
          <w:rFonts w:hint="eastAsia"/>
          <w:lang w:eastAsia="zh-TW"/>
        </w:rPr>
        <w:t>：系统需要存储账目信息</w:t>
      </w:r>
      <w:r w:rsidR="007126E9">
        <w:rPr>
          <w:rFonts w:hint="eastAsia"/>
          <w:lang w:eastAsia="zh-TW"/>
        </w:rPr>
        <w:t>，</w:t>
      </w:r>
      <w:r w:rsidR="007126E9">
        <w:rPr>
          <w:rFonts w:hint="eastAsia"/>
        </w:rPr>
        <w:t>包括</w:t>
      </w:r>
      <w:r w:rsidR="007126E9">
        <w:t>机构、人员、车辆、库存、银行账户</w:t>
      </w:r>
      <w:r w:rsidR="007126E9">
        <w:rPr>
          <w:rFonts w:hint="eastAsia"/>
        </w:rPr>
        <w:t>信息</w:t>
      </w:r>
      <w:r w:rsidR="007126E9">
        <w:t>（</w:t>
      </w:r>
      <w:r w:rsidR="007126E9">
        <w:rPr>
          <w:rFonts w:hint="eastAsia"/>
        </w:rPr>
        <w:t>名称</w:t>
      </w:r>
      <w:r w:rsidR="007126E9">
        <w:t>、余额）</w:t>
      </w:r>
    </w:p>
    <w:p w14:paraId="3DF700CC" w14:textId="77777777" w:rsidR="006D72F2" w:rsidRDefault="006D72F2" w:rsidP="006D72F2">
      <w:pPr>
        <w:rPr>
          <w:lang w:eastAsia="zh-TW"/>
        </w:rPr>
      </w:pPr>
      <w:r>
        <w:rPr>
          <w:rFonts w:hint="eastAsia"/>
          <w:lang w:eastAsia="zh-TW"/>
        </w:rPr>
        <w:t>DR10</w:t>
      </w:r>
      <w:r>
        <w:rPr>
          <w:rFonts w:hint="eastAsia"/>
          <w:lang w:eastAsia="zh-TW"/>
        </w:rPr>
        <w:t>：系统需要存储仓库库存信息</w:t>
      </w:r>
    </w:p>
    <w:p w14:paraId="47E65924" w14:textId="77777777" w:rsidR="006D72F2" w:rsidRDefault="006D72F2" w:rsidP="006D72F2">
      <w:pPr>
        <w:rPr>
          <w:lang w:eastAsia="zh-TW"/>
        </w:rPr>
      </w:pPr>
      <w:r>
        <w:rPr>
          <w:rFonts w:hint="eastAsia"/>
          <w:lang w:eastAsia="zh-TW"/>
        </w:rPr>
        <w:t>DR11</w:t>
      </w:r>
      <w:r>
        <w:rPr>
          <w:rFonts w:hint="eastAsia"/>
          <w:lang w:eastAsia="zh-TW"/>
        </w:rPr>
        <w:t>：系统删除的用户账户信息数据仍然要存储</w:t>
      </w:r>
      <w:r>
        <w:rPr>
          <w:rFonts w:hint="eastAsia"/>
          <w:lang w:eastAsia="zh-TW"/>
        </w:rPr>
        <w:t>3</w:t>
      </w:r>
      <w:r>
        <w:rPr>
          <w:rFonts w:hint="eastAsia"/>
          <w:lang w:eastAsia="zh-TW"/>
        </w:rPr>
        <w:t>个月，以保证历史数据显示的正确性</w:t>
      </w:r>
    </w:p>
    <w:p w14:paraId="6AF69B68" w14:textId="77777777" w:rsidR="006D72F2" w:rsidRDefault="006D72F2" w:rsidP="006D72F2">
      <w:pPr>
        <w:rPr>
          <w:lang w:eastAsia="zh-TW"/>
        </w:rPr>
      </w:pPr>
      <w:r>
        <w:rPr>
          <w:rFonts w:hint="eastAsia"/>
          <w:lang w:eastAsia="zh-TW"/>
        </w:rPr>
        <w:t>DR12</w:t>
      </w:r>
      <w:r>
        <w:rPr>
          <w:rFonts w:hint="eastAsia"/>
          <w:lang w:eastAsia="zh-TW"/>
        </w:rPr>
        <w:t>：系统删除的机构信息数据仍然要存储</w:t>
      </w:r>
      <w:r>
        <w:rPr>
          <w:rFonts w:hint="eastAsia"/>
          <w:lang w:eastAsia="zh-TW"/>
        </w:rPr>
        <w:t>3</w:t>
      </w:r>
      <w:r>
        <w:rPr>
          <w:rFonts w:hint="eastAsia"/>
          <w:lang w:eastAsia="zh-TW"/>
        </w:rPr>
        <w:t>个月，以保证历史数据显示的正确性</w:t>
      </w:r>
    </w:p>
    <w:p w14:paraId="11B4E31D" w14:textId="77777777" w:rsidR="006D72F2" w:rsidRDefault="006D72F2" w:rsidP="006D72F2">
      <w:pPr>
        <w:rPr>
          <w:lang w:eastAsia="zh-TW"/>
        </w:rPr>
      </w:pPr>
      <w:r>
        <w:rPr>
          <w:rFonts w:hint="eastAsia"/>
          <w:lang w:eastAsia="zh-TW"/>
        </w:rPr>
        <w:t>DR13</w:t>
      </w:r>
      <w:r>
        <w:rPr>
          <w:rFonts w:hint="eastAsia"/>
          <w:lang w:eastAsia="zh-TW"/>
        </w:rPr>
        <w:t>：系统删除的员工信息数据仍然要存储</w:t>
      </w:r>
      <w:r>
        <w:rPr>
          <w:rFonts w:hint="eastAsia"/>
          <w:lang w:eastAsia="zh-TW"/>
        </w:rPr>
        <w:t>3</w:t>
      </w:r>
      <w:r>
        <w:rPr>
          <w:rFonts w:hint="eastAsia"/>
          <w:lang w:eastAsia="zh-TW"/>
        </w:rPr>
        <w:t>个月，以保证历史数据显示的正确性</w:t>
      </w:r>
    </w:p>
    <w:p w14:paraId="63798C9A" w14:textId="77777777" w:rsidR="006D72F2" w:rsidRDefault="006D72F2" w:rsidP="006D72F2">
      <w:pPr>
        <w:rPr>
          <w:lang w:eastAsia="zh-TW"/>
        </w:rPr>
      </w:pPr>
      <w:r>
        <w:rPr>
          <w:rFonts w:hint="eastAsia"/>
          <w:lang w:eastAsia="zh-TW"/>
        </w:rPr>
        <w:t>DR14</w:t>
      </w:r>
      <w:r>
        <w:rPr>
          <w:rFonts w:hint="eastAsia"/>
          <w:lang w:eastAsia="zh-TW"/>
        </w:rPr>
        <w:t>：系统删除的车辆信息数据仍然要存储</w:t>
      </w:r>
      <w:r>
        <w:rPr>
          <w:rFonts w:hint="eastAsia"/>
          <w:lang w:eastAsia="zh-TW"/>
        </w:rPr>
        <w:t>3</w:t>
      </w:r>
      <w:r>
        <w:rPr>
          <w:rFonts w:hint="eastAsia"/>
          <w:lang w:eastAsia="zh-TW"/>
        </w:rPr>
        <w:t>个月，以保证历史数据显示的正确性</w:t>
      </w:r>
    </w:p>
    <w:p w14:paraId="4913CB35" w14:textId="77777777" w:rsidR="006D72F2" w:rsidRDefault="006D72F2" w:rsidP="006D72F2">
      <w:pPr>
        <w:rPr>
          <w:lang w:eastAsia="zh-TW"/>
        </w:rPr>
      </w:pPr>
      <w:r>
        <w:rPr>
          <w:rFonts w:hint="eastAsia"/>
          <w:lang w:eastAsia="zh-TW"/>
        </w:rPr>
        <w:t>DR15</w:t>
      </w:r>
      <w:r>
        <w:rPr>
          <w:rFonts w:hint="eastAsia"/>
          <w:lang w:eastAsia="zh-TW"/>
        </w:rPr>
        <w:t>：系统删除的司机信息数据仍然要存储</w:t>
      </w:r>
      <w:r>
        <w:rPr>
          <w:rFonts w:hint="eastAsia"/>
          <w:lang w:eastAsia="zh-TW"/>
        </w:rPr>
        <w:t>3</w:t>
      </w:r>
      <w:r>
        <w:rPr>
          <w:rFonts w:hint="eastAsia"/>
          <w:lang w:eastAsia="zh-TW"/>
        </w:rPr>
        <w:t>个月，以保证历史数据显示的正确性</w:t>
      </w:r>
    </w:p>
    <w:p w14:paraId="1767933D" w14:textId="77777777" w:rsidR="006D72F2" w:rsidRPr="006D72F2" w:rsidRDefault="006D72F2" w:rsidP="006D72F2">
      <w:pPr>
        <w:rPr>
          <w:lang w:eastAsia="zh-TW"/>
        </w:rPr>
      </w:pPr>
      <w:r>
        <w:rPr>
          <w:rFonts w:hint="eastAsia"/>
          <w:lang w:eastAsia="zh-TW"/>
        </w:rPr>
        <w:t>DR16</w:t>
      </w:r>
      <w:r>
        <w:rPr>
          <w:rFonts w:hint="eastAsia"/>
          <w:lang w:eastAsia="zh-TW"/>
        </w:rPr>
        <w:t>：系统需要记录所有快递的目的地、出发地和从出发地到目的地的时间。</w:t>
      </w:r>
    </w:p>
    <w:p w14:paraId="7B883C9C" w14:textId="77777777" w:rsidR="00FB23EC" w:rsidRDefault="00FB23EC" w:rsidP="00FB23EC">
      <w:pPr>
        <w:pStyle w:val="3"/>
      </w:pPr>
      <w:bookmarkStart w:id="52" w:name="_Toc432520369"/>
      <w:r>
        <w:rPr>
          <w:rFonts w:hint="eastAsia"/>
        </w:rPr>
        <w:lastRenderedPageBreak/>
        <w:t>3</w:t>
      </w:r>
      <w:r>
        <w:t>.4.2</w:t>
      </w:r>
      <w:r>
        <w:rPr>
          <w:rFonts w:hint="eastAsia"/>
        </w:rPr>
        <w:t>默认数据</w:t>
      </w:r>
      <w:bookmarkEnd w:id="52"/>
    </w:p>
    <w:p w14:paraId="348A2861" w14:textId="77777777" w:rsidR="00AE30A5" w:rsidRPr="00AE30A5" w:rsidRDefault="00AE30A5" w:rsidP="00AE30A5">
      <w:pPr>
        <w:rPr>
          <w:lang w:val="zh-TW"/>
        </w:rPr>
      </w:pPr>
      <w:r w:rsidRPr="00AE30A5">
        <w:t>Default1</w:t>
      </w:r>
      <w:r w:rsidRPr="00AE30A5">
        <w:rPr>
          <w:rFonts w:hint="eastAsia"/>
          <w:lang w:val="zh-TW"/>
        </w:rPr>
        <w:t>：北京有</w:t>
      </w:r>
      <w:r w:rsidRPr="00AE30A5">
        <w:t>20</w:t>
      </w:r>
      <w:r w:rsidRPr="00AE30A5">
        <w:rPr>
          <w:rFonts w:hint="eastAsia"/>
          <w:lang w:val="zh-TW"/>
        </w:rPr>
        <w:t>个营业厅，上海有</w:t>
      </w:r>
      <w:r w:rsidRPr="00AE30A5">
        <w:t>20</w:t>
      </w:r>
      <w:r w:rsidRPr="00AE30A5">
        <w:rPr>
          <w:rFonts w:hint="eastAsia"/>
          <w:lang w:val="zh-TW"/>
        </w:rPr>
        <w:t>个营业厅，广州有</w:t>
      </w:r>
      <w:r w:rsidRPr="00AE30A5">
        <w:t>15</w:t>
      </w:r>
      <w:r w:rsidRPr="00AE30A5">
        <w:rPr>
          <w:rFonts w:hint="eastAsia"/>
          <w:lang w:val="zh-TW"/>
        </w:rPr>
        <w:t>个营业厅，南京有</w:t>
      </w:r>
      <w:r w:rsidRPr="00AE30A5">
        <w:t>10</w:t>
      </w:r>
      <w:r w:rsidRPr="00AE30A5">
        <w:rPr>
          <w:rFonts w:hint="eastAsia"/>
          <w:lang w:val="zh-TW"/>
        </w:rPr>
        <w:t>个营业厅。</w:t>
      </w:r>
    </w:p>
    <w:p w14:paraId="333BE6E2" w14:textId="77777777" w:rsidR="00AE30A5" w:rsidRPr="00AE30A5" w:rsidRDefault="00AE30A5" w:rsidP="00AE30A5">
      <w:pPr>
        <w:rPr>
          <w:lang w:val="zh-TW"/>
        </w:rPr>
      </w:pPr>
      <w:r w:rsidRPr="00AE30A5">
        <w:t>Default2</w:t>
      </w:r>
      <w:r w:rsidRPr="00AE30A5">
        <w:rPr>
          <w:rFonts w:hint="eastAsia"/>
          <w:lang w:val="zh-TW"/>
        </w:rPr>
        <w:t>：飞机一趟满载运</w:t>
      </w:r>
      <w:r w:rsidRPr="00AE30A5">
        <w:t>5000</w:t>
      </w:r>
      <w:r w:rsidRPr="00AE30A5">
        <w:rPr>
          <w:rFonts w:hint="eastAsia"/>
          <w:lang w:val="zh-TW"/>
        </w:rPr>
        <w:t>个快递（</w:t>
      </w:r>
      <w:r w:rsidRPr="00AE30A5">
        <w:t>50</w:t>
      </w:r>
      <w:r w:rsidRPr="00AE30A5">
        <w:rPr>
          <w:rFonts w:hint="eastAsia"/>
          <w:lang w:val="zh-TW"/>
        </w:rPr>
        <w:t>吨）、火车</w:t>
      </w:r>
      <w:r w:rsidRPr="00AE30A5">
        <w:t>200000</w:t>
      </w:r>
      <w:r w:rsidRPr="00AE30A5">
        <w:rPr>
          <w:rFonts w:hint="eastAsia"/>
          <w:lang w:val="zh-TW"/>
        </w:rPr>
        <w:t>快递（</w:t>
      </w:r>
      <w:r w:rsidRPr="00AE30A5">
        <w:t>2000</w:t>
      </w:r>
      <w:r w:rsidRPr="00AE30A5">
        <w:rPr>
          <w:rFonts w:hint="eastAsia"/>
          <w:lang w:val="zh-TW"/>
        </w:rPr>
        <w:t>吨）、汽车</w:t>
      </w:r>
      <w:r>
        <w:t>1000</w:t>
      </w:r>
      <w:r w:rsidRPr="00AE30A5">
        <w:rPr>
          <w:rFonts w:hint="eastAsia"/>
          <w:lang w:val="zh-TW"/>
        </w:rPr>
        <w:t>个快递（</w:t>
      </w:r>
      <w:r w:rsidRPr="00AE30A5">
        <w:t>10</w:t>
      </w:r>
      <w:r w:rsidRPr="00AE30A5">
        <w:rPr>
          <w:rFonts w:hint="eastAsia"/>
          <w:lang w:val="zh-TW"/>
        </w:rPr>
        <w:t>吨）。每趟成本比</w:t>
      </w:r>
      <w:r w:rsidRPr="00AE30A5">
        <w:t>500</w:t>
      </w:r>
      <w:r w:rsidRPr="00AE30A5">
        <w:rPr>
          <w:rFonts w:hint="eastAsia"/>
          <w:lang w:val="zh-TW"/>
        </w:rPr>
        <w:t>：</w:t>
      </w:r>
      <w:r w:rsidRPr="00AE30A5">
        <w:t>200</w:t>
      </w:r>
      <w:r w:rsidRPr="00AE30A5">
        <w:rPr>
          <w:rFonts w:hint="eastAsia"/>
          <w:lang w:val="zh-TW"/>
        </w:rPr>
        <w:t>：</w:t>
      </w:r>
      <w:r w:rsidRPr="00AE30A5">
        <w:t>10</w:t>
      </w:r>
      <w:r w:rsidRPr="00AE30A5">
        <w:rPr>
          <w:rFonts w:hint="eastAsia"/>
          <w:lang w:val="zh-TW"/>
        </w:rPr>
        <w:t>。汽车</w:t>
      </w:r>
      <w:r w:rsidRPr="00AE30A5">
        <w:t>2</w:t>
      </w:r>
      <w:r w:rsidRPr="00AE30A5">
        <w:rPr>
          <w:rFonts w:hint="eastAsia"/>
          <w:lang w:val="zh-TW"/>
        </w:rPr>
        <w:t>元每公里每吨。火车为</w:t>
      </w:r>
      <w:r w:rsidRPr="00AE30A5">
        <w:t>0.2</w:t>
      </w:r>
      <w:r w:rsidRPr="00AE30A5">
        <w:rPr>
          <w:rFonts w:hint="eastAsia"/>
          <w:lang w:val="zh-TW"/>
        </w:rPr>
        <w:t>元</w:t>
      </w:r>
      <w:r>
        <w:rPr>
          <w:rFonts w:hint="eastAsia"/>
          <w:lang w:val="zh-TW"/>
        </w:rPr>
        <w:t>每</w:t>
      </w:r>
      <w:r w:rsidRPr="00AE30A5">
        <w:rPr>
          <w:rFonts w:hint="eastAsia"/>
          <w:lang w:val="zh-TW"/>
        </w:rPr>
        <w:t>公里每吨。飞机为</w:t>
      </w:r>
      <w:r w:rsidRPr="00AE30A5">
        <w:t>20</w:t>
      </w:r>
      <w:r w:rsidRPr="00AE30A5">
        <w:rPr>
          <w:rFonts w:hint="eastAsia"/>
          <w:lang w:val="zh-TW"/>
        </w:rPr>
        <w:t>元每公里每吨。</w:t>
      </w:r>
    </w:p>
    <w:p w14:paraId="1C15372F" w14:textId="77777777" w:rsidR="00AE30A5" w:rsidRPr="00AE30A5" w:rsidRDefault="00AE30A5" w:rsidP="00AE30A5">
      <w:pPr>
        <w:rPr>
          <w:lang w:val="zh-TW"/>
        </w:rPr>
      </w:pPr>
      <w:r w:rsidRPr="00AE30A5">
        <w:t>Default3</w:t>
      </w:r>
      <w:r w:rsidRPr="00AE30A5">
        <w:rPr>
          <w:rFonts w:hint="eastAsia"/>
          <w:lang w:val="zh-TW"/>
        </w:rPr>
        <w:t>：北京到上述各地经济快递、标准快递、次晨特快价格比为</w:t>
      </w:r>
      <w:r w:rsidRPr="00AE30A5">
        <w:t>18</w:t>
      </w:r>
      <w:r w:rsidRPr="00AE30A5">
        <w:rPr>
          <w:rFonts w:hint="eastAsia"/>
          <w:lang w:val="zh-TW"/>
        </w:rPr>
        <w:t>：</w:t>
      </w:r>
      <w:r w:rsidRPr="00AE30A5">
        <w:t>23</w:t>
      </w:r>
      <w:r w:rsidRPr="00AE30A5">
        <w:rPr>
          <w:rFonts w:hint="eastAsia"/>
          <w:lang w:val="zh-TW"/>
        </w:rPr>
        <w:t>：</w:t>
      </w:r>
      <w:r w:rsidRPr="00AE30A5">
        <w:t xml:space="preserve">25 </w:t>
      </w:r>
      <w:r w:rsidRPr="00AE30A5">
        <w:rPr>
          <w:rFonts w:hint="eastAsia"/>
          <w:lang w:val="zh-TW"/>
        </w:rPr>
        <w:t>。</w:t>
      </w:r>
    </w:p>
    <w:p w14:paraId="74F2B9B2" w14:textId="77777777" w:rsidR="00AE30A5" w:rsidRPr="00AE30A5" w:rsidRDefault="00AE30A5" w:rsidP="00AE30A5">
      <w:pPr>
        <w:rPr>
          <w:lang w:val="zh-TW"/>
        </w:rPr>
      </w:pPr>
      <w:r w:rsidRPr="00AE30A5">
        <w:t>Default4</w:t>
      </w:r>
      <w:r w:rsidRPr="00AE30A5">
        <w:rPr>
          <w:rFonts w:hint="eastAsia"/>
          <w:lang w:val="zh-TW"/>
        </w:rPr>
        <w:t>：标准快递的运费价格</w:t>
      </w:r>
      <w:r w:rsidRPr="00AE30A5">
        <w:t>=</w:t>
      </w:r>
      <w:r w:rsidRPr="00AE30A5">
        <w:rPr>
          <w:rFonts w:hint="eastAsia"/>
          <w:lang w:val="zh-TW"/>
        </w:rPr>
        <w:t>公里数</w:t>
      </w:r>
      <w:r w:rsidRPr="00AE30A5">
        <w:t>/1000*23</w:t>
      </w:r>
      <w:r w:rsidRPr="00AE30A5">
        <w:rPr>
          <w:rFonts w:hint="eastAsia"/>
          <w:lang w:val="zh-TW"/>
        </w:rPr>
        <w:t>元每公斤。例如南京到北京</w:t>
      </w:r>
      <w:r w:rsidRPr="00AE30A5">
        <w:t>900</w:t>
      </w:r>
      <w:r w:rsidRPr="00AE30A5">
        <w:rPr>
          <w:rFonts w:hint="eastAsia"/>
          <w:lang w:val="zh-TW"/>
        </w:rPr>
        <w:t>公里，则运费为</w:t>
      </w:r>
      <w:r w:rsidRPr="00AE30A5">
        <w:t>20.7</w:t>
      </w:r>
      <w:r w:rsidRPr="00AE30A5">
        <w:rPr>
          <w:rFonts w:hint="eastAsia"/>
          <w:lang w:val="zh-TW"/>
        </w:rPr>
        <w:t>元每公斤。</w:t>
      </w:r>
    </w:p>
    <w:p w14:paraId="1ECAE7A3" w14:textId="77777777" w:rsidR="00AE30A5" w:rsidRPr="00AE30A5" w:rsidRDefault="00AE30A5" w:rsidP="00AE30A5">
      <w:pPr>
        <w:rPr>
          <w:lang w:val="zh-TW"/>
        </w:rPr>
      </w:pPr>
      <w:r w:rsidRPr="00AE30A5">
        <w:t>Default5</w:t>
      </w:r>
      <w:r w:rsidRPr="00AE30A5">
        <w:rPr>
          <w:rFonts w:hint="eastAsia"/>
          <w:lang w:val="zh-TW"/>
        </w:rPr>
        <w:t>：各城市之间的距离</w:t>
      </w:r>
    </w:p>
    <w:tbl>
      <w:tblPr>
        <w:tblW w:w="710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20"/>
        <w:gridCol w:w="1420"/>
        <w:gridCol w:w="1420"/>
        <w:gridCol w:w="1420"/>
        <w:gridCol w:w="1421"/>
      </w:tblGrid>
      <w:tr w:rsidR="00AE30A5" w:rsidRPr="00AE30A5" w14:paraId="4ABB4E48" w14:textId="77777777" w:rsidTr="00562B1A">
        <w:trPr>
          <w:trHeight w:val="250"/>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5295C" w14:textId="77777777" w:rsidR="00AE30A5" w:rsidRPr="00AE30A5" w:rsidRDefault="00AE30A5" w:rsidP="00AE30A5"/>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0A3C2" w14:textId="77777777" w:rsidR="00AE30A5" w:rsidRPr="00AE30A5" w:rsidRDefault="00AE30A5" w:rsidP="00AE30A5">
            <w:r w:rsidRPr="00AE30A5">
              <w:rPr>
                <w:rFonts w:hint="eastAsia"/>
                <w:lang w:val="zh-TW"/>
              </w:rPr>
              <w:t>北京</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7348E" w14:textId="77777777" w:rsidR="00AE30A5" w:rsidRPr="00AE30A5" w:rsidRDefault="00AE30A5" w:rsidP="00AE30A5">
            <w:r w:rsidRPr="00AE30A5">
              <w:rPr>
                <w:rFonts w:hint="eastAsia"/>
                <w:lang w:val="zh-TW"/>
              </w:rPr>
              <w:t>上海</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7CE5A" w14:textId="77777777" w:rsidR="00AE30A5" w:rsidRPr="00AE30A5" w:rsidRDefault="00AE30A5" w:rsidP="00AE30A5">
            <w:r w:rsidRPr="00AE30A5">
              <w:rPr>
                <w:rFonts w:hint="eastAsia"/>
                <w:lang w:val="zh-TW"/>
              </w:rPr>
              <w:t>广州</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43754" w14:textId="77777777" w:rsidR="00AE30A5" w:rsidRPr="00AE30A5" w:rsidRDefault="00AE30A5" w:rsidP="00AE30A5">
            <w:r w:rsidRPr="00AE30A5">
              <w:rPr>
                <w:rFonts w:hint="eastAsia"/>
                <w:lang w:val="zh-TW"/>
              </w:rPr>
              <w:t>南京</w:t>
            </w:r>
          </w:p>
        </w:tc>
      </w:tr>
      <w:tr w:rsidR="00AE30A5" w:rsidRPr="00AE30A5" w14:paraId="7E311812" w14:textId="77777777" w:rsidTr="00562B1A">
        <w:trPr>
          <w:trHeight w:val="250"/>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705EA" w14:textId="77777777" w:rsidR="00AE30A5" w:rsidRPr="00AE30A5" w:rsidRDefault="00AE30A5" w:rsidP="00AE30A5">
            <w:r w:rsidRPr="00AE30A5">
              <w:rPr>
                <w:rFonts w:hint="eastAsia"/>
                <w:lang w:val="zh-TW"/>
              </w:rPr>
              <w:t>北京</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A88C0" w14:textId="77777777" w:rsidR="00AE30A5" w:rsidRPr="00AE30A5" w:rsidRDefault="00AE30A5" w:rsidP="00AE30A5">
            <w:r w:rsidRPr="00AE30A5">
              <w:t>--</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CDDB3" w14:textId="77777777" w:rsidR="00AE30A5" w:rsidRPr="00AE30A5" w:rsidRDefault="00AE30A5" w:rsidP="00AE30A5">
            <w:r w:rsidRPr="00AE30A5">
              <w:t>1064.7</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A225D3" w14:textId="77777777" w:rsidR="00AE30A5" w:rsidRPr="00AE30A5" w:rsidRDefault="00AE30A5" w:rsidP="00AE30A5">
            <w:r w:rsidRPr="00AE30A5">
              <w:t>1888.8</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91C4A1" w14:textId="77777777" w:rsidR="00AE30A5" w:rsidRPr="00AE30A5" w:rsidRDefault="00AE30A5" w:rsidP="00AE30A5">
            <w:r w:rsidRPr="00AE30A5">
              <w:t>900</w:t>
            </w:r>
          </w:p>
        </w:tc>
      </w:tr>
      <w:tr w:rsidR="00AE30A5" w:rsidRPr="00AE30A5" w14:paraId="3176B7F3" w14:textId="77777777" w:rsidTr="00562B1A">
        <w:trPr>
          <w:trHeight w:val="250"/>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56499" w14:textId="77777777" w:rsidR="00AE30A5" w:rsidRPr="00AE30A5" w:rsidRDefault="00AE30A5" w:rsidP="00AE30A5">
            <w:r w:rsidRPr="00AE30A5">
              <w:rPr>
                <w:rFonts w:hint="eastAsia"/>
                <w:lang w:val="zh-TW"/>
              </w:rPr>
              <w:t>上海</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1175F" w14:textId="77777777" w:rsidR="00AE30A5" w:rsidRPr="00AE30A5" w:rsidRDefault="00AE30A5" w:rsidP="00AE30A5">
            <w:r w:rsidRPr="00AE30A5">
              <w:t>1064.7</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A96E5" w14:textId="77777777" w:rsidR="00AE30A5" w:rsidRPr="00AE30A5" w:rsidRDefault="00AE30A5" w:rsidP="00AE30A5">
            <w:r w:rsidRPr="00AE30A5">
              <w:t>--</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B7A94" w14:textId="77777777" w:rsidR="00AE30A5" w:rsidRPr="00AE30A5" w:rsidRDefault="00AE30A5" w:rsidP="00AE30A5">
            <w:r w:rsidRPr="00AE30A5">
              <w:t>1213</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A39C3" w14:textId="77777777" w:rsidR="00AE30A5" w:rsidRPr="00AE30A5" w:rsidRDefault="00AE30A5" w:rsidP="00AE30A5">
            <w:r w:rsidRPr="00AE30A5">
              <w:t>266</w:t>
            </w:r>
          </w:p>
        </w:tc>
      </w:tr>
      <w:tr w:rsidR="00AE30A5" w:rsidRPr="00AE30A5" w14:paraId="43AC8427" w14:textId="77777777" w:rsidTr="00562B1A">
        <w:trPr>
          <w:trHeight w:val="250"/>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BA20C" w14:textId="77777777" w:rsidR="00AE30A5" w:rsidRPr="00AE30A5" w:rsidRDefault="00AE30A5" w:rsidP="00AE30A5">
            <w:r w:rsidRPr="00AE30A5">
              <w:rPr>
                <w:rFonts w:hint="eastAsia"/>
                <w:lang w:val="zh-TW"/>
              </w:rPr>
              <w:t>广州</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0465C0" w14:textId="77777777" w:rsidR="00AE30A5" w:rsidRPr="00AE30A5" w:rsidRDefault="00AE30A5" w:rsidP="00AE30A5">
            <w:r w:rsidRPr="00AE30A5">
              <w:t>188.8</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043D9" w14:textId="77777777" w:rsidR="00AE30A5" w:rsidRPr="00AE30A5" w:rsidRDefault="00AE30A5" w:rsidP="00AE30A5">
            <w:r w:rsidRPr="00AE30A5">
              <w:t>1213</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7D883" w14:textId="77777777" w:rsidR="00AE30A5" w:rsidRPr="00AE30A5" w:rsidRDefault="00AE30A5" w:rsidP="00AE30A5">
            <w:r w:rsidRPr="00AE30A5">
              <w:t>--</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9FD05" w14:textId="77777777" w:rsidR="00AE30A5" w:rsidRPr="00AE30A5" w:rsidRDefault="00AE30A5" w:rsidP="00AE30A5">
            <w:r w:rsidRPr="00AE30A5">
              <w:t>1132</w:t>
            </w:r>
          </w:p>
        </w:tc>
      </w:tr>
      <w:tr w:rsidR="00AE30A5" w:rsidRPr="00AE30A5" w14:paraId="50BB4DBE" w14:textId="77777777" w:rsidTr="00562B1A">
        <w:trPr>
          <w:trHeight w:val="250"/>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6B61E" w14:textId="77777777" w:rsidR="00AE30A5" w:rsidRPr="00AE30A5" w:rsidRDefault="00AE30A5" w:rsidP="00AE30A5">
            <w:r w:rsidRPr="00AE30A5">
              <w:rPr>
                <w:rFonts w:hint="eastAsia"/>
                <w:lang w:val="zh-TW"/>
              </w:rPr>
              <w:t>南京</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57098" w14:textId="77777777" w:rsidR="00AE30A5" w:rsidRPr="00AE30A5" w:rsidRDefault="00AE30A5" w:rsidP="00AE30A5">
            <w:r w:rsidRPr="00AE30A5">
              <w:t>900</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D4CF0" w14:textId="77777777" w:rsidR="00AE30A5" w:rsidRPr="00AE30A5" w:rsidRDefault="00AE30A5" w:rsidP="00AE30A5">
            <w:r w:rsidRPr="00AE30A5">
              <w:t>266</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D653C" w14:textId="77777777" w:rsidR="00AE30A5" w:rsidRPr="00AE30A5" w:rsidRDefault="00AE30A5" w:rsidP="00AE30A5">
            <w:r w:rsidRPr="00AE30A5">
              <w:t>1132</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184AA" w14:textId="77777777" w:rsidR="00AE30A5" w:rsidRPr="00AE30A5" w:rsidRDefault="00AE30A5" w:rsidP="00AE30A5">
            <w:r w:rsidRPr="00AE30A5">
              <w:t>--</w:t>
            </w:r>
          </w:p>
        </w:tc>
      </w:tr>
    </w:tbl>
    <w:p w14:paraId="3CA23FA6" w14:textId="77777777" w:rsidR="00AE30A5" w:rsidRPr="00AE30A5" w:rsidRDefault="00AE30A5" w:rsidP="00AE30A5">
      <w:pPr>
        <w:rPr>
          <w:lang w:val="zh-TW"/>
        </w:rPr>
      </w:pPr>
    </w:p>
    <w:p w14:paraId="3770A40A" w14:textId="77777777" w:rsidR="00AE30A5" w:rsidRPr="00AE30A5" w:rsidRDefault="00AE30A5" w:rsidP="00AE30A5">
      <w:pPr>
        <w:rPr>
          <w:lang w:val="zh-TW"/>
        </w:rPr>
      </w:pPr>
      <w:r w:rsidRPr="00AE30A5">
        <w:t>Default6</w:t>
      </w:r>
      <w:r w:rsidRPr="00AE30A5">
        <w:rPr>
          <w:rFonts w:hint="eastAsia"/>
          <w:lang w:val="zh-TW"/>
        </w:rPr>
        <w:t>：城市各营业厅距离为</w:t>
      </w:r>
      <w:r w:rsidRPr="00AE30A5">
        <w:t>30KM</w:t>
      </w:r>
      <w:r w:rsidRPr="00AE30A5">
        <w:rPr>
          <w:rFonts w:hint="eastAsia"/>
          <w:lang w:val="zh-TW"/>
        </w:rPr>
        <w:t>。</w:t>
      </w:r>
    </w:p>
    <w:p w14:paraId="7751DA36" w14:textId="77777777" w:rsidR="00AE30A5" w:rsidRPr="00AE30A5" w:rsidRDefault="00AE30A5" w:rsidP="00AE30A5">
      <w:pPr>
        <w:rPr>
          <w:lang w:val="zh-TW"/>
        </w:rPr>
      </w:pPr>
      <w:r w:rsidRPr="00AE30A5">
        <w:t>Default7</w:t>
      </w:r>
      <w:r w:rsidRPr="00AE30A5">
        <w:rPr>
          <w:rFonts w:hint="eastAsia"/>
          <w:lang w:val="zh-TW"/>
        </w:rPr>
        <w:t>：包装费纸箱为</w:t>
      </w:r>
      <w:r w:rsidRPr="00AE30A5">
        <w:t>5</w:t>
      </w:r>
      <w:r w:rsidRPr="00AE30A5">
        <w:rPr>
          <w:rFonts w:hint="eastAsia"/>
          <w:lang w:val="zh-TW"/>
        </w:rPr>
        <w:t>元、木箱为</w:t>
      </w:r>
      <w:r w:rsidRPr="00AE30A5">
        <w:t>10</w:t>
      </w:r>
      <w:r w:rsidRPr="00AE30A5">
        <w:rPr>
          <w:rFonts w:hint="eastAsia"/>
          <w:lang w:val="zh-TW"/>
        </w:rPr>
        <w:t>元、快递袋为</w:t>
      </w:r>
      <w:r w:rsidRPr="00AE30A5">
        <w:t>1</w:t>
      </w:r>
      <w:r w:rsidRPr="00AE30A5">
        <w:rPr>
          <w:rFonts w:hint="eastAsia"/>
          <w:lang w:val="zh-TW"/>
        </w:rPr>
        <w:t>元。</w:t>
      </w:r>
    </w:p>
    <w:p w14:paraId="1A2D4DDE" w14:textId="77777777" w:rsidR="00AE30A5" w:rsidRPr="00AE30A5" w:rsidRDefault="00AE30A5" w:rsidP="00AE30A5">
      <w:pPr>
        <w:rPr>
          <w:lang w:val="zh-TW"/>
        </w:rPr>
      </w:pPr>
      <w:r w:rsidRPr="00AE30A5">
        <w:t>Default8</w:t>
      </w:r>
      <w:r w:rsidRPr="00AE30A5">
        <w:rPr>
          <w:rFonts w:hint="eastAsia"/>
          <w:lang w:val="zh-TW"/>
        </w:rPr>
        <w:t>：如果预计时间时没有历史数据，则平均时间为</w:t>
      </w:r>
      <w:r w:rsidRPr="00AE30A5">
        <w:t>0</w:t>
      </w:r>
      <w:r w:rsidRPr="00AE30A5">
        <w:rPr>
          <w:rFonts w:hint="eastAsia"/>
          <w:lang w:val="zh-TW"/>
        </w:rPr>
        <w:t>。</w:t>
      </w:r>
    </w:p>
    <w:p w14:paraId="5711080D" w14:textId="77777777" w:rsidR="00AE30A5" w:rsidRPr="00AE30A5" w:rsidRDefault="00AE30A5" w:rsidP="00AE30A5">
      <w:r w:rsidRPr="00AE30A5">
        <w:t>Default9</w:t>
      </w:r>
      <w:r w:rsidRPr="00AE30A5">
        <w:rPr>
          <w:rFonts w:hint="eastAsia"/>
          <w:lang w:val="zh-TW"/>
        </w:rPr>
        <w:t>：库存警戒比例为</w:t>
      </w:r>
      <w:r w:rsidRPr="00AE30A5">
        <w:t>90%</w:t>
      </w:r>
    </w:p>
    <w:p w14:paraId="436EC2B9" w14:textId="77777777" w:rsidR="00AE30A5" w:rsidRPr="00AE30A5" w:rsidRDefault="00AE30A5" w:rsidP="00AE30A5">
      <w:r w:rsidRPr="00AE30A5">
        <w:t>Default10</w:t>
      </w:r>
      <w:r w:rsidRPr="00AE30A5">
        <w:rPr>
          <w:rFonts w:hint="eastAsia"/>
          <w:lang w:val="zh-TW"/>
        </w:rPr>
        <w:t>：管理员登录账号为</w:t>
      </w:r>
      <w:r w:rsidRPr="00AE30A5">
        <w:t>admin</w:t>
      </w:r>
      <w:r w:rsidRPr="00AE30A5">
        <w:rPr>
          <w:rFonts w:hint="eastAsia"/>
          <w:lang w:val="zh-TW"/>
        </w:rPr>
        <w:t>，初始密码</w:t>
      </w:r>
      <w:r w:rsidRPr="00AE30A5">
        <w:t>admin</w:t>
      </w:r>
    </w:p>
    <w:p w14:paraId="0B31118C" w14:textId="77777777" w:rsidR="006D72F2" w:rsidRPr="006D72F2" w:rsidRDefault="006D72F2" w:rsidP="006D72F2"/>
    <w:p w14:paraId="747ACF45" w14:textId="77777777" w:rsidR="00FB23EC" w:rsidRDefault="00FB23EC" w:rsidP="00FB23EC">
      <w:pPr>
        <w:pStyle w:val="3"/>
      </w:pPr>
      <w:bookmarkStart w:id="53" w:name="_Toc432520370"/>
      <w:r>
        <w:rPr>
          <w:rFonts w:hint="eastAsia"/>
        </w:rPr>
        <w:t>3</w:t>
      </w:r>
      <w:r>
        <w:t>.4.3</w:t>
      </w:r>
      <w:r>
        <w:rPr>
          <w:rFonts w:hint="eastAsia"/>
        </w:rPr>
        <w:t>数据格式</w:t>
      </w:r>
      <w:r>
        <w:t>要求</w:t>
      </w:r>
      <w:bookmarkEnd w:id="53"/>
    </w:p>
    <w:p w14:paraId="266E78BD" w14:textId="77777777" w:rsidR="00AD6F92" w:rsidRDefault="00AD6F92" w:rsidP="00AD6F92">
      <w:pPr>
        <w:rPr>
          <w:lang w:eastAsia="zh-TW"/>
        </w:rPr>
      </w:pPr>
      <w:r>
        <w:rPr>
          <w:rFonts w:hint="eastAsia"/>
          <w:lang w:eastAsia="zh-TW"/>
        </w:rPr>
        <w:t>Format1</w:t>
      </w:r>
      <w:r>
        <w:rPr>
          <w:rFonts w:hint="eastAsia"/>
          <w:lang w:eastAsia="zh-TW"/>
        </w:rPr>
        <w:t>：营业厅编号为</w:t>
      </w:r>
      <w:r>
        <w:rPr>
          <w:rFonts w:hint="eastAsia"/>
          <w:lang w:eastAsia="zh-TW"/>
        </w:rPr>
        <w:t>3</w:t>
      </w:r>
      <w:r>
        <w:rPr>
          <w:rFonts w:hint="eastAsia"/>
          <w:lang w:eastAsia="zh-TW"/>
        </w:rPr>
        <w:t>位城市编号</w:t>
      </w:r>
      <w:r>
        <w:rPr>
          <w:rFonts w:hint="eastAsia"/>
          <w:lang w:eastAsia="zh-TW"/>
        </w:rPr>
        <w:t>+3</w:t>
      </w:r>
      <w:r>
        <w:rPr>
          <w:rFonts w:hint="eastAsia"/>
          <w:lang w:eastAsia="zh-TW"/>
        </w:rPr>
        <w:t>位营业厅号，比如南京鼓楼营业厅编号为</w:t>
      </w:r>
      <w:r>
        <w:rPr>
          <w:rFonts w:hint="eastAsia"/>
          <w:lang w:eastAsia="zh-TW"/>
        </w:rPr>
        <w:t>025000</w:t>
      </w:r>
    </w:p>
    <w:p w14:paraId="771AA913" w14:textId="77777777" w:rsidR="00AD6F92" w:rsidRDefault="00AD6F92" w:rsidP="00AD6F92">
      <w:pPr>
        <w:rPr>
          <w:lang w:eastAsia="zh-TW"/>
        </w:rPr>
      </w:pPr>
      <w:r>
        <w:rPr>
          <w:rFonts w:hint="eastAsia"/>
          <w:lang w:eastAsia="zh-TW"/>
        </w:rPr>
        <w:t>Format2</w:t>
      </w:r>
      <w:r>
        <w:rPr>
          <w:rFonts w:hint="eastAsia"/>
          <w:lang w:eastAsia="zh-TW"/>
        </w:rPr>
        <w:t>：装车单汽运编号为</w:t>
      </w:r>
      <w:r>
        <w:rPr>
          <w:rFonts w:hint="eastAsia"/>
          <w:lang w:eastAsia="zh-TW"/>
        </w:rPr>
        <w:t>6</w:t>
      </w:r>
      <w:r>
        <w:rPr>
          <w:rFonts w:hint="eastAsia"/>
          <w:lang w:eastAsia="zh-TW"/>
        </w:rPr>
        <w:t>位营业厅编号</w:t>
      </w:r>
      <w:r>
        <w:rPr>
          <w:rFonts w:hint="eastAsia"/>
          <w:lang w:eastAsia="zh-TW"/>
        </w:rPr>
        <w:t>+8</w:t>
      </w:r>
      <w:r>
        <w:rPr>
          <w:rFonts w:hint="eastAsia"/>
          <w:lang w:eastAsia="zh-TW"/>
        </w:rPr>
        <w:t>位日期（年</w:t>
      </w:r>
      <w:r>
        <w:rPr>
          <w:rFonts w:hint="eastAsia"/>
          <w:lang w:eastAsia="zh-TW"/>
        </w:rPr>
        <w:t>+</w:t>
      </w:r>
      <w:r>
        <w:rPr>
          <w:rFonts w:hint="eastAsia"/>
          <w:lang w:eastAsia="zh-TW"/>
        </w:rPr>
        <w:t>月</w:t>
      </w:r>
      <w:r>
        <w:rPr>
          <w:rFonts w:hint="eastAsia"/>
          <w:lang w:eastAsia="zh-TW"/>
        </w:rPr>
        <w:t>+</w:t>
      </w:r>
      <w:r>
        <w:rPr>
          <w:rFonts w:hint="eastAsia"/>
          <w:lang w:eastAsia="zh-TW"/>
        </w:rPr>
        <w:t>日）</w:t>
      </w:r>
      <w:r>
        <w:rPr>
          <w:rFonts w:hint="eastAsia"/>
          <w:lang w:eastAsia="zh-TW"/>
        </w:rPr>
        <w:t>+5</w:t>
      </w:r>
      <w:r>
        <w:rPr>
          <w:rFonts w:hint="eastAsia"/>
          <w:lang w:eastAsia="zh-TW"/>
        </w:rPr>
        <w:t>位数字编码</w:t>
      </w:r>
    </w:p>
    <w:p w14:paraId="54D52381" w14:textId="77777777" w:rsidR="00AD6F92" w:rsidRDefault="00AD6F92" w:rsidP="00AD6F92">
      <w:pPr>
        <w:rPr>
          <w:lang w:eastAsia="zh-TW"/>
        </w:rPr>
      </w:pPr>
      <w:r>
        <w:rPr>
          <w:rFonts w:hint="eastAsia"/>
          <w:lang w:eastAsia="zh-TW"/>
        </w:rPr>
        <w:t>Format3</w:t>
      </w:r>
      <w:r>
        <w:rPr>
          <w:rFonts w:hint="eastAsia"/>
          <w:lang w:eastAsia="zh-TW"/>
        </w:rPr>
        <w:t>：订单条形码号为</w:t>
      </w:r>
      <w:r>
        <w:rPr>
          <w:rFonts w:hint="eastAsia"/>
          <w:lang w:eastAsia="zh-TW"/>
        </w:rPr>
        <w:t>10</w:t>
      </w:r>
      <w:r>
        <w:rPr>
          <w:rFonts w:hint="eastAsia"/>
          <w:lang w:eastAsia="zh-TW"/>
        </w:rPr>
        <w:t>位数。</w:t>
      </w:r>
    </w:p>
    <w:p w14:paraId="0FBFF165" w14:textId="77777777" w:rsidR="00AD6F92" w:rsidRDefault="00AD6F92" w:rsidP="00AD6F92">
      <w:pPr>
        <w:rPr>
          <w:lang w:eastAsia="zh-TW"/>
        </w:rPr>
      </w:pPr>
      <w:r>
        <w:rPr>
          <w:rFonts w:hint="eastAsia"/>
          <w:lang w:eastAsia="zh-TW"/>
        </w:rPr>
        <w:t>Format4</w:t>
      </w:r>
      <w:r>
        <w:rPr>
          <w:rFonts w:hint="eastAsia"/>
          <w:lang w:eastAsia="zh-TW"/>
        </w:rPr>
        <w:t>：车辆代号为</w:t>
      </w:r>
      <w:r>
        <w:rPr>
          <w:rFonts w:hint="eastAsia"/>
          <w:lang w:eastAsia="zh-TW"/>
        </w:rPr>
        <w:t>3</w:t>
      </w:r>
      <w:r>
        <w:rPr>
          <w:rFonts w:hint="eastAsia"/>
          <w:lang w:eastAsia="zh-TW"/>
        </w:rPr>
        <w:t>位城市编号（电话号码区号南京</w:t>
      </w:r>
      <w:r>
        <w:rPr>
          <w:rFonts w:hint="eastAsia"/>
          <w:lang w:eastAsia="zh-TW"/>
        </w:rPr>
        <w:t>025</w:t>
      </w:r>
      <w:r>
        <w:rPr>
          <w:rFonts w:hint="eastAsia"/>
          <w:lang w:eastAsia="zh-TW"/>
        </w:rPr>
        <w:t>）</w:t>
      </w:r>
      <w:r>
        <w:rPr>
          <w:rFonts w:hint="eastAsia"/>
          <w:lang w:eastAsia="zh-TW"/>
        </w:rPr>
        <w:t>+</w:t>
      </w:r>
      <w:r>
        <w:rPr>
          <w:rFonts w:hint="eastAsia"/>
          <w:lang w:eastAsia="zh-TW"/>
        </w:rPr>
        <w:t>营业厅编号（</w:t>
      </w:r>
      <w:r>
        <w:rPr>
          <w:rFonts w:hint="eastAsia"/>
          <w:lang w:eastAsia="zh-TW"/>
        </w:rPr>
        <w:t>000</w:t>
      </w:r>
      <w:r>
        <w:rPr>
          <w:rFonts w:hint="eastAsia"/>
          <w:lang w:eastAsia="zh-TW"/>
        </w:rPr>
        <w:t>三位数字）</w:t>
      </w:r>
      <w:r>
        <w:rPr>
          <w:rFonts w:hint="eastAsia"/>
          <w:lang w:eastAsia="zh-TW"/>
        </w:rPr>
        <w:t>+000</w:t>
      </w:r>
      <w:r>
        <w:rPr>
          <w:rFonts w:hint="eastAsia"/>
          <w:lang w:eastAsia="zh-TW"/>
        </w:rPr>
        <w:t>三位数字。</w:t>
      </w:r>
    </w:p>
    <w:p w14:paraId="519C67E3" w14:textId="77777777" w:rsidR="00AD6F92" w:rsidRDefault="00AD6F92" w:rsidP="00AD6F92">
      <w:pPr>
        <w:rPr>
          <w:lang w:eastAsia="zh-TW"/>
        </w:rPr>
      </w:pPr>
      <w:r>
        <w:rPr>
          <w:rFonts w:hint="eastAsia"/>
          <w:lang w:eastAsia="zh-TW"/>
        </w:rPr>
        <w:t>Format5</w:t>
      </w:r>
      <w:r>
        <w:rPr>
          <w:rFonts w:hint="eastAsia"/>
          <w:lang w:eastAsia="zh-TW"/>
        </w:rPr>
        <w:t>：司机编号为</w:t>
      </w:r>
      <w:r>
        <w:rPr>
          <w:rFonts w:hint="eastAsia"/>
          <w:lang w:eastAsia="zh-TW"/>
        </w:rPr>
        <w:t>3</w:t>
      </w:r>
      <w:r>
        <w:rPr>
          <w:rFonts w:hint="eastAsia"/>
          <w:lang w:eastAsia="zh-TW"/>
        </w:rPr>
        <w:t>位城市编号（电话号码区号南京</w:t>
      </w:r>
      <w:r>
        <w:rPr>
          <w:rFonts w:hint="eastAsia"/>
          <w:lang w:eastAsia="zh-TW"/>
        </w:rPr>
        <w:t>025</w:t>
      </w:r>
      <w:r>
        <w:rPr>
          <w:rFonts w:hint="eastAsia"/>
          <w:lang w:eastAsia="zh-TW"/>
        </w:rPr>
        <w:t>）</w:t>
      </w:r>
      <w:r>
        <w:rPr>
          <w:rFonts w:hint="eastAsia"/>
          <w:lang w:eastAsia="zh-TW"/>
        </w:rPr>
        <w:t>+</w:t>
      </w:r>
      <w:r>
        <w:rPr>
          <w:rFonts w:hint="eastAsia"/>
          <w:lang w:eastAsia="zh-TW"/>
        </w:rPr>
        <w:t>营业厅编号（</w:t>
      </w:r>
      <w:r>
        <w:rPr>
          <w:rFonts w:hint="eastAsia"/>
          <w:lang w:eastAsia="zh-TW"/>
        </w:rPr>
        <w:t>000</w:t>
      </w:r>
      <w:r>
        <w:rPr>
          <w:rFonts w:hint="eastAsia"/>
          <w:lang w:eastAsia="zh-TW"/>
        </w:rPr>
        <w:t>三位数字）</w:t>
      </w:r>
      <w:r>
        <w:rPr>
          <w:rFonts w:hint="eastAsia"/>
          <w:lang w:eastAsia="zh-TW"/>
        </w:rPr>
        <w:t>+000</w:t>
      </w:r>
      <w:r>
        <w:rPr>
          <w:rFonts w:hint="eastAsia"/>
          <w:lang w:eastAsia="zh-TW"/>
        </w:rPr>
        <w:t>三位数字。</w:t>
      </w:r>
    </w:p>
    <w:p w14:paraId="784A5224" w14:textId="77777777" w:rsidR="00AD6F92" w:rsidRDefault="00AD6F92" w:rsidP="00AD6F92">
      <w:pPr>
        <w:rPr>
          <w:lang w:eastAsia="zh-TW"/>
        </w:rPr>
      </w:pPr>
      <w:r>
        <w:rPr>
          <w:rFonts w:hint="eastAsia"/>
          <w:lang w:eastAsia="zh-TW"/>
        </w:rPr>
        <w:t>Format6</w:t>
      </w:r>
      <w:r>
        <w:rPr>
          <w:rFonts w:hint="eastAsia"/>
          <w:lang w:eastAsia="zh-TW"/>
        </w:rPr>
        <w:t>：中转中心编号为</w:t>
      </w:r>
      <w:r>
        <w:rPr>
          <w:rFonts w:hint="eastAsia"/>
          <w:lang w:eastAsia="zh-TW"/>
        </w:rPr>
        <w:t>3</w:t>
      </w:r>
      <w:r>
        <w:rPr>
          <w:rFonts w:hint="eastAsia"/>
          <w:lang w:eastAsia="zh-TW"/>
        </w:rPr>
        <w:t>位城市编码</w:t>
      </w:r>
      <w:r>
        <w:rPr>
          <w:rFonts w:hint="eastAsia"/>
          <w:lang w:eastAsia="zh-TW"/>
        </w:rPr>
        <w:t>+1</w:t>
      </w:r>
      <w:r>
        <w:rPr>
          <w:rFonts w:hint="eastAsia"/>
          <w:lang w:eastAsia="zh-TW"/>
        </w:rPr>
        <w:t>位中转中心号。</w:t>
      </w:r>
    </w:p>
    <w:p w14:paraId="563E37BF" w14:textId="77777777" w:rsidR="00AD6F92" w:rsidRDefault="00AD6F92" w:rsidP="00AD6F92">
      <w:pPr>
        <w:rPr>
          <w:rFonts w:eastAsia="PMingLiU"/>
          <w:lang w:eastAsia="zh-TW"/>
        </w:rPr>
      </w:pPr>
      <w:r>
        <w:rPr>
          <w:rFonts w:hint="eastAsia"/>
          <w:lang w:eastAsia="zh-TW"/>
        </w:rPr>
        <w:t>Format7</w:t>
      </w:r>
      <w:r>
        <w:rPr>
          <w:rFonts w:hint="eastAsia"/>
          <w:lang w:eastAsia="zh-TW"/>
        </w:rPr>
        <w:t>：中转中心中转单编号中转中心编号</w:t>
      </w:r>
      <w:r>
        <w:rPr>
          <w:rFonts w:hint="eastAsia"/>
          <w:lang w:eastAsia="zh-TW"/>
        </w:rPr>
        <w:t>+</w:t>
      </w:r>
      <w:r>
        <w:rPr>
          <w:rFonts w:hint="eastAsia"/>
          <w:lang w:eastAsia="zh-TW"/>
        </w:rPr>
        <w:t>日期</w:t>
      </w:r>
      <w:r>
        <w:rPr>
          <w:rFonts w:hint="eastAsia"/>
          <w:lang w:eastAsia="zh-TW"/>
        </w:rPr>
        <w:t>+0000000</w:t>
      </w:r>
      <w:r>
        <w:rPr>
          <w:rFonts w:hint="eastAsia"/>
          <w:lang w:eastAsia="zh-TW"/>
        </w:rPr>
        <w:t>七位数字。</w:t>
      </w:r>
    </w:p>
    <w:p w14:paraId="0F30192F" w14:textId="74152404" w:rsidR="006B5EB8" w:rsidRPr="006B5EB8" w:rsidRDefault="006B5EB8" w:rsidP="00AD6F92">
      <w:r>
        <w:rPr>
          <w:rFonts w:hint="eastAsia"/>
        </w:rPr>
        <w:t>Format8</w:t>
      </w:r>
      <w:r>
        <w:rPr>
          <w:rFonts w:hint="eastAsia"/>
        </w:rPr>
        <w:t>：</w:t>
      </w:r>
      <w:r>
        <w:t>所有员工的工号为</w:t>
      </w:r>
      <w:r>
        <w:rPr>
          <w:rFonts w:hint="eastAsia"/>
        </w:rPr>
        <w:t>8</w:t>
      </w:r>
      <w:r>
        <w:rPr>
          <w:rFonts w:hint="eastAsia"/>
        </w:rPr>
        <w:t>位数字</w:t>
      </w:r>
      <w:r>
        <w:t>。</w:t>
      </w:r>
    </w:p>
    <w:p w14:paraId="2BED8037" w14:textId="77777777" w:rsidR="00FB23EC" w:rsidRDefault="00FB23EC" w:rsidP="00FB23EC">
      <w:pPr>
        <w:pStyle w:val="2"/>
      </w:pPr>
      <w:bookmarkStart w:id="54" w:name="_Toc432520371"/>
      <w:r>
        <w:rPr>
          <w:rFonts w:hint="eastAsia"/>
        </w:rPr>
        <w:lastRenderedPageBreak/>
        <w:t>3</w:t>
      </w:r>
      <w:r>
        <w:t>.5</w:t>
      </w:r>
      <w:r>
        <w:rPr>
          <w:rFonts w:hint="eastAsia"/>
        </w:rPr>
        <w:t>其他</w:t>
      </w:r>
      <w:r>
        <w:t>需求</w:t>
      </w:r>
      <w:bookmarkEnd w:id="54"/>
    </w:p>
    <w:p w14:paraId="515C920D" w14:textId="77777777" w:rsidR="00AD6F92" w:rsidRDefault="00AD6F92" w:rsidP="00AD6F92">
      <w:r>
        <w:rPr>
          <w:rFonts w:hint="eastAsia"/>
        </w:rPr>
        <w:t>安装需求</w:t>
      </w:r>
    </w:p>
    <w:p w14:paraId="675BCEEB" w14:textId="77777777" w:rsidR="00AD6F92" w:rsidRDefault="00AD6F92" w:rsidP="00AD6F92">
      <w:r>
        <w:rPr>
          <w:rFonts w:hint="eastAsia"/>
        </w:rPr>
        <w:t>Install1:</w:t>
      </w:r>
      <w:r>
        <w:rPr>
          <w:rFonts w:hint="eastAsia"/>
        </w:rPr>
        <w:t>在安装系统时，要初始化用户、库存等重要数据。</w:t>
      </w:r>
    </w:p>
    <w:p w14:paraId="481DF12D" w14:textId="77777777" w:rsidR="00AD6F92" w:rsidRPr="00AD6F92" w:rsidRDefault="00AD6F92" w:rsidP="00AD6F92">
      <w:r>
        <w:rPr>
          <w:rFonts w:hint="eastAsia"/>
        </w:rPr>
        <w:t>Install2:</w:t>
      </w:r>
      <w:r>
        <w:rPr>
          <w:rFonts w:hint="eastAsia"/>
        </w:rPr>
        <w:t>系统投入使用时，需要对用户进行</w:t>
      </w:r>
      <w:r>
        <w:rPr>
          <w:rFonts w:hint="eastAsia"/>
        </w:rPr>
        <w:t>1</w:t>
      </w:r>
      <w:r>
        <w:rPr>
          <w:rFonts w:hint="eastAsia"/>
        </w:rPr>
        <w:t>个星期的集中培训。</w:t>
      </w:r>
    </w:p>
    <w:sectPr w:rsidR="00AD6F92" w:rsidRPr="00AD6F92" w:rsidSect="00FB23EC">
      <w:headerReference w:type="default"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D76DA" w14:textId="77777777" w:rsidR="00021C94" w:rsidRDefault="00021C94" w:rsidP="00FB23EC">
      <w:r>
        <w:separator/>
      </w:r>
    </w:p>
  </w:endnote>
  <w:endnote w:type="continuationSeparator" w:id="0">
    <w:p w14:paraId="775AD307" w14:textId="77777777" w:rsidR="00021C94" w:rsidRDefault="00021C94" w:rsidP="00FB2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140649"/>
      <w:docPartObj>
        <w:docPartGallery w:val="Page Numbers (Bottom of Page)"/>
        <w:docPartUnique/>
      </w:docPartObj>
    </w:sdtPr>
    <w:sdtEndPr/>
    <w:sdtContent>
      <w:p w14:paraId="0A38B04C" w14:textId="77777777" w:rsidR="00595A7F" w:rsidRDefault="00595A7F">
        <w:pPr>
          <w:pStyle w:val="a8"/>
          <w:jc w:val="center"/>
        </w:pPr>
        <w:r>
          <w:fldChar w:fldCharType="begin"/>
        </w:r>
        <w:r>
          <w:instrText>PAGE   \* MERGEFORMAT</w:instrText>
        </w:r>
        <w:r>
          <w:fldChar w:fldCharType="separate"/>
        </w:r>
        <w:r w:rsidR="00634934" w:rsidRPr="00634934">
          <w:rPr>
            <w:noProof/>
            <w:lang w:val="zh-CN"/>
          </w:rPr>
          <w:t>34</w:t>
        </w:r>
        <w:r>
          <w:fldChar w:fldCharType="end"/>
        </w:r>
      </w:p>
    </w:sdtContent>
  </w:sdt>
  <w:p w14:paraId="3BD00F2E" w14:textId="77777777" w:rsidR="00595A7F" w:rsidRDefault="00595A7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A2960" w14:textId="77777777" w:rsidR="00021C94" w:rsidRDefault="00021C94" w:rsidP="00FB23EC">
      <w:r>
        <w:separator/>
      </w:r>
    </w:p>
  </w:footnote>
  <w:footnote w:type="continuationSeparator" w:id="0">
    <w:p w14:paraId="2DD03D2B" w14:textId="77777777" w:rsidR="00021C94" w:rsidRDefault="00021C94" w:rsidP="00FB23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39D0" w14:textId="77777777" w:rsidR="00595A7F" w:rsidRDefault="00595A7F">
    <w:pPr>
      <w:pStyle w:val="a7"/>
    </w:pPr>
    <w:r>
      <w:rPr>
        <w:rFonts w:hint="eastAsia"/>
      </w:rPr>
      <w:t>快递物流系统</w:t>
    </w:r>
    <w:r>
      <w:t>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866B4"/>
    <w:multiLevelType w:val="hybridMultilevel"/>
    <w:tmpl w:val="02AA7E54"/>
    <w:lvl w:ilvl="0" w:tplc="6608E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C67BCC"/>
    <w:multiLevelType w:val="multilevel"/>
    <w:tmpl w:val="10EA2CD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0FE0E7C"/>
    <w:multiLevelType w:val="hybridMultilevel"/>
    <w:tmpl w:val="1A00DD5A"/>
    <w:lvl w:ilvl="0" w:tplc="C6CE8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AA70E3"/>
    <w:multiLevelType w:val="hybridMultilevel"/>
    <w:tmpl w:val="02AA7E54"/>
    <w:lvl w:ilvl="0" w:tplc="6608E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BA0857"/>
    <w:multiLevelType w:val="hybridMultilevel"/>
    <w:tmpl w:val="BB2E5C28"/>
    <w:lvl w:ilvl="0" w:tplc="6608E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780198"/>
    <w:multiLevelType w:val="hybridMultilevel"/>
    <w:tmpl w:val="9C2CC40A"/>
    <w:lvl w:ilvl="0" w:tplc="6608E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3EC"/>
    <w:rsid w:val="00021C94"/>
    <w:rsid w:val="000D1753"/>
    <w:rsid w:val="000E33D2"/>
    <w:rsid w:val="0011728D"/>
    <w:rsid w:val="00126551"/>
    <w:rsid w:val="001D165C"/>
    <w:rsid w:val="00284ED6"/>
    <w:rsid w:val="002C6F9E"/>
    <w:rsid w:val="0030224D"/>
    <w:rsid w:val="00317A65"/>
    <w:rsid w:val="0032717C"/>
    <w:rsid w:val="00347145"/>
    <w:rsid w:val="00503E4E"/>
    <w:rsid w:val="00527C23"/>
    <w:rsid w:val="00560CC1"/>
    <w:rsid w:val="00562B1A"/>
    <w:rsid w:val="00582138"/>
    <w:rsid w:val="00595A7F"/>
    <w:rsid w:val="005D26FD"/>
    <w:rsid w:val="005F195B"/>
    <w:rsid w:val="00616D77"/>
    <w:rsid w:val="00634934"/>
    <w:rsid w:val="006A3ABF"/>
    <w:rsid w:val="006B5EB8"/>
    <w:rsid w:val="006C4AF9"/>
    <w:rsid w:val="006C62BB"/>
    <w:rsid w:val="006D72F2"/>
    <w:rsid w:val="007126E9"/>
    <w:rsid w:val="007204A2"/>
    <w:rsid w:val="00760E7E"/>
    <w:rsid w:val="007E4546"/>
    <w:rsid w:val="007F0FB7"/>
    <w:rsid w:val="0089454C"/>
    <w:rsid w:val="008C5D98"/>
    <w:rsid w:val="00937D17"/>
    <w:rsid w:val="00950103"/>
    <w:rsid w:val="009940C3"/>
    <w:rsid w:val="009F53A9"/>
    <w:rsid w:val="00A55740"/>
    <w:rsid w:val="00A55CCB"/>
    <w:rsid w:val="00A82863"/>
    <w:rsid w:val="00AD6F92"/>
    <w:rsid w:val="00AE30A5"/>
    <w:rsid w:val="00AE4DB8"/>
    <w:rsid w:val="00B10BE3"/>
    <w:rsid w:val="00B73BF8"/>
    <w:rsid w:val="00BE07A9"/>
    <w:rsid w:val="00BE72AA"/>
    <w:rsid w:val="00BF61FB"/>
    <w:rsid w:val="00CA6BF3"/>
    <w:rsid w:val="00D30EC6"/>
    <w:rsid w:val="00D42870"/>
    <w:rsid w:val="00D845C7"/>
    <w:rsid w:val="00DF44D4"/>
    <w:rsid w:val="00E25E44"/>
    <w:rsid w:val="00EA1C4E"/>
    <w:rsid w:val="00EC2541"/>
    <w:rsid w:val="00EF51FD"/>
    <w:rsid w:val="00F42964"/>
    <w:rsid w:val="00F7028D"/>
    <w:rsid w:val="00FB23EC"/>
    <w:rsid w:val="00FC114F"/>
    <w:rsid w:val="00FD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06D7E"/>
  <w15:chartTrackingRefBased/>
  <w15:docId w15:val="{FECFE728-0857-4EBC-AFA2-7E7737DC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72F2"/>
    <w:pPr>
      <w:widowControl w:val="0"/>
      <w:jc w:val="both"/>
    </w:pPr>
  </w:style>
  <w:style w:type="paragraph" w:styleId="1">
    <w:name w:val="heading 1"/>
    <w:basedOn w:val="a"/>
    <w:next w:val="a"/>
    <w:link w:val="1Char"/>
    <w:uiPriority w:val="9"/>
    <w:qFormat/>
    <w:rsid w:val="006D72F2"/>
    <w:pPr>
      <w:keepNext/>
      <w:keepLines/>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89454C"/>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Char"/>
    <w:uiPriority w:val="9"/>
    <w:unhideWhenUsed/>
    <w:qFormat/>
    <w:rsid w:val="0089454C"/>
    <w:pPr>
      <w:keepNext/>
      <w:keepLines/>
      <w:spacing w:before="260" w:after="260" w:line="416" w:lineRule="auto"/>
      <w:outlineLvl w:val="2"/>
    </w:pPr>
    <w:rPr>
      <w:rFonts w:eastAsia="微软雅黑"/>
      <w:b/>
      <w:bCs/>
      <w:sz w:val="28"/>
      <w:szCs w:val="32"/>
    </w:rPr>
  </w:style>
  <w:style w:type="paragraph" w:styleId="4">
    <w:name w:val="heading 4"/>
    <w:basedOn w:val="a"/>
    <w:next w:val="a"/>
    <w:link w:val="4Char"/>
    <w:uiPriority w:val="9"/>
    <w:unhideWhenUsed/>
    <w:qFormat/>
    <w:rsid w:val="0089454C"/>
    <w:pPr>
      <w:keepNext/>
      <w:keepLines/>
      <w:spacing w:before="280" w:after="290" w:line="376" w:lineRule="auto"/>
      <w:outlineLvl w:val="3"/>
    </w:pPr>
    <w:rPr>
      <w:rFonts w:asciiTheme="majorHAnsi" w:eastAsia="微软雅黑" w:hAnsiTheme="majorHAnsi" w:cstheme="majorBidi"/>
      <w:b/>
      <w:bCs/>
      <w:sz w:val="24"/>
      <w:szCs w:val="28"/>
    </w:rPr>
  </w:style>
  <w:style w:type="paragraph" w:styleId="5">
    <w:name w:val="heading 5"/>
    <w:basedOn w:val="a"/>
    <w:next w:val="a"/>
    <w:link w:val="5Char"/>
    <w:uiPriority w:val="9"/>
    <w:unhideWhenUsed/>
    <w:qFormat/>
    <w:rsid w:val="00FB23E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B23EC"/>
    <w:rPr>
      <w:kern w:val="0"/>
      <w:sz w:val="22"/>
    </w:rPr>
  </w:style>
  <w:style w:type="character" w:customStyle="1" w:styleId="Char">
    <w:name w:val="无间隔 Char"/>
    <w:basedOn w:val="a0"/>
    <w:link w:val="a3"/>
    <w:uiPriority w:val="1"/>
    <w:rsid w:val="00FB23EC"/>
    <w:rPr>
      <w:kern w:val="0"/>
      <w:sz w:val="22"/>
    </w:rPr>
  </w:style>
  <w:style w:type="table" w:styleId="a4">
    <w:name w:val="Table Grid"/>
    <w:basedOn w:val="a1"/>
    <w:uiPriority w:val="39"/>
    <w:rsid w:val="00FB23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FB23E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2-5">
    <w:name w:val="Grid Table 2 Accent 5"/>
    <w:basedOn w:val="a1"/>
    <w:uiPriority w:val="47"/>
    <w:rsid w:val="00FB23EC"/>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1Char">
    <w:name w:val="标题 1 Char"/>
    <w:basedOn w:val="a0"/>
    <w:link w:val="1"/>
    <w:uiPriority w:val="9"/>
    <w:rsid w:val="006D72F2"/>
    <w:rPr>
      <w:rFonts w:eastAsia="微软雅黑"/>
      <w:b/>
      <w:bCs/>
      <w:kern w:val="44"/>
      <w:sz w:val="36"/>
      <w:szCs w:val="44"/>
    </w:rPr>
  </w:style>
  <w:style w:type="character" w:customStyle="1" w:styleId="2Char">
    <w:name w:val="标题 2 Char"/>
    <w:basedOn w:val="a0"/>
    <w:link w:val="2"/>
    <w:uiPriority w:val="9"/>
    <w:rsid w:val="0089454C"/>
    <w:rPr>
      <w:rFonts w:asciiTheme="majorHAnsi" w:eastAsia="微软雅黑" w:hAnsiTheme="majorHAnsi" w:cstheme="majorBidi"/>
      <w:b/>
      <w:bCs/>
      <w:sz w:val="32"/>
      <w:szCs w:val="32"/>
    </w:rPr>
  </w:style>
  <w:style w:type="paragraph" w:styleId="a5">
    <w:name w:val="Balloon Text"/>
    <w:basedOn w:val="a"/>
    <w:link w:val="Char0"/>
    <w:uiPriority w:val="99"/>
    <w:semiHidden/>
    <w:unhideWhenUsed/>
    <w:rsid w:val="00FB23EC"/>
    <w:rPr>
      <w:sz w:val="18"/>
      <w:szCs w:val="18"/>
    </w:rPr>
  </w:style>
  <w:style w:type="character" w:customStyle="1" w:styleId="Char0">
    <w:name w:val="批注框文本 Char"/>
    <w:basedOn w:val="a0"/>
    <w:link w:val="a5"/>
    <w:uiPriority w:val="99"/>
    <w:semiHidden/>
    <w:rsid w:val="00FB23EC"/>
    <w:rPr>
      <w:sz w:val="18"/>
      <w:szCs w:val="18"/>
    </w:rPr>
  </w:style>
  <w:style w:type="character" w:customStyle="1" w:styleId="3Char">
    <w:name w:val="标题 3 Char"/>
    <w:basedOn w:val="a0"/>
    <w:link w:val="3"/>
    <w:uiPriority w:val="9"/>
    <w:rsid w:val="0089454C"/>
    <w:rPr>
      <w:rFonts w:eastAsia="微软雅黑"/>
      <w:b/>
      <w:bCs/>
      <w:sz w:val="28"/>
      <w:szCs w:val="32"/>
    </w:rPr>
  </w:style>
  <w:style w:type="character" w:customStyle="1" w:styleId="4Char">
    <w:name w:val="标题 4 Char"/>
    <w:basedOn w:val="a0"/>
    <w:link w:val="4"/>
    <w:uiPriority w:val="9"/>
    <w:rsid w:val="0089454C"/>
    <w:rPr>
      <w:rFonts w:asciiTheme="majorHAnsi" w:eastAsia="微软雅黑" w:hAnsiTheme="majorHAnsi" w:cstheme="majorBidi"/>
      <w:b/>
      <w:bCs/>
      <w:sz w:val="24"/>
      <w:szCs w:val="28"/>
    </w:rPr>
  </w:style>
  <w:style w:type="character" w:customStyle="1" w:styleId="5Char">
    <w:name w:val="标题 5 Char"/>
    <w:basedOn w:val="a0"/>
    <w:link w:val="5"/>
    <w:uiPriority w:val="9"/>
    <w:rsid w:val="00FB23EC"/>
    <w:rPr>
      <w:b/>
      <w:bCs/>
      <w:sz w:val="28"/>
      <w:szCs w:val="28"/>
    </w:rPr>
  </w:style>
  <w:style w:type="paragraph" w:styleId="TOC">
    <w:name w:val="TOC Heading"/>
    <w:basedOn w:val="1"/>
    <w:next w:val="a"/>
    <w:uiPriority w:val="39"/>
    <w:unhideWhenUsed/>
    <w:qFormat/>
    <w:rsid w:val="00FB23E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B23EC"/>
  </w:style>
  <w:style w:type="paragraph" w:styleId="20">
    <w:name w:val="toc 2"/>
    <w:basedOn w:val="a"/>
    <w:next w:val="a"/>
    <w:autoRedefine/>
    <w:uiPriority w:val="39"/>
    <w:unhideWhenUsed/>
    <w:rsid w:val="00FB23EC"/>
    <w:pPr>
      <w:ind w:leftChars="200" w:left="420"/>
    </w:pPr>
  </w:style>
  <w:style w:type="paragraph" w:styleId="30">
    <w:name w:val="toc 3"/>
    <w:basedOn w:val="a"/>
    <w:next w:val="a"/>
    <w:autoRedefine/>
    <w:uiPriority w:val="39"/>
    <w:unhideWhenUsed/>
    <w:rsid w:val="00FB23EC"/>
    <w:pPr>
      <w:ind w:leftChars="400" w:left="840"/>
    </w:pPr>
  </w:style>
  <w:style w:type="character" w:styleId="a6">
    <w:name w:val="Hyperlink"/>
    <w:basedOn w:val="a0"/>
    <w:uiPriority w:val="99"/>
    <w:unhideWhenUsed/>
    <w:rsid w:val="00FB23EC"/>
    <w:rPr>
      <w:color w:val="0563C1" w:themeColor="hyperlink"/>
      <w:u w:val="single"/>
    </w:rPr>
  </w:style>
  <w:style w:type="paragraph" w:styleId="a7">
    <w:name w:val="header"/>
    <w:basedOn w:val="a"/>
    <w:link w:val="Char1"/>
    <w:uiPriority w:val="99"/>
    <w:unhideWhenUsed/>
    <w:rsid w:val="00FB23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FB23EC"/>
    <w:rPr>
      <w:sz w:val="18"/>
      <w:szCs w:val="18"/>
    </w:rPr>
  </w:style>
  <w:style w:type="paragraph" w:styleId="a8">
    <w:name w:val="footer"/>
    <w:basedOn w:val="a"/>
    <w:link w:val="Char2"/>
    <w:uiPriority w:val="99"/>
    <w:unhideWhenUsed/>
    <w:rsid w:val="00FB23EC"/>
    <w:pPr>
      <w:tabs>
        <w:tab w:val="center" w:pos="4153"/>
        <w:tab w:val="right" w:pos="8306"/>
      </w:tabs>
      <w:snapToGrid w:val="0"/>
      <w:jc w:val="left"/>
    </w:pPr>
    <w:rPr>
      <w:sz w:val="18"/>
      <w:szCs w:val="18"/>
    </w:rPr>
  </w:style>
  <w:style w:type="character" w:customStyle="1" w:styleId="Char2">
    <w:name w:val="页脚 Char"/>
    <w:basedOn w:val="a0"/>
    <w:link w:val="a8"/>
    <w:uiPriority w:val="99"/>
    <w:rsid w:val="00FB23EC"/>
    <w:rPr>
      <w:sz w:val="18"/>
      <w:szCs w:val="18"/>
    </w:rPr>
  </w:style>
  <w:style w:type="table" w:customStyle="1" w:styleId="TableNormal">
    <w:name w:val="Table Normal"/>
    <w:rsid w:val="0089454C"/>
    <w:pPr>
      <w:spacing w:after="160" w:line="259" w:lineRule="auto"/>
    </w:pPr>
    <w:rPr>
      <w:kern w:val="0"/>
      <w:sz w:val="22"/>
    </w:rPr>
    <w:tblPr>
      <w:tblInd w:w="0" w:type="dxa"/>
      <w:tblCellMar>
        <w:top w:w="0" w:type="dxa"/>
        <w:left w:w="0" w:type="dxa"/>
        <w:bottom w:w="0" w:type="dxa"/>
        <w:right w:w="0" w:type="dxa"/>
      </w:tblCellMar>
    </w:tblPr>
  </w:style>
  <w:style w:type="character" w:styleId="a9">
    <w:name w:val="annotation reference"/>
    <w:basedOn w:val="a0"/>
    <w:uiPriority w:val="99"/>
    <w:semiHidden/>
    <w:unhideWhenUsed/>
    <w:rsid w:val="00562B1A"/>
    <w:rPr>
      <w:sz w:val="21"/>
      <w:szCs w:val="21"/>
    </w:rPr>
  </w:style>
  <w:style w:type="paragraph" w:styleId="aa">
    <w:name w:val="annotation text"/>
    <w:basedOn w:val="a"/>
    <w:link w:val="Char3"/>
    <w:uiPriority w:val="99"/>
    <w:semiHidden/>
    <w:unhideWhenUsed/>
    <w:rsid w:val="00562B1A"/>
    <w:pPr>
      <w:jc w:val="left"/>
    </w:pPr>
  </w:style>
  <w:style w:type="character" w:customStyle="1" w:styleId="Char3">
    <w:name w:val="批注文字 Char"/>
    <w:basedOn w:val="a0"/>
    <w:link w:val="aa"/>
    <w:uiPriority w:val="99"/>
    <w:semiHidden/>
    <w:rsid w:val="00562B1A"/>
  </w:style>
  <w:style w:type="paragraph" w:customStyle="1" w:styleId="21">
    <w:name w:val="表格样式 2"/>
    <w:rsid w:val="007126E9"/>
    <w:pPr>
      <w:pBdr>
        <w:top w:val="nil"/>
        <w:left w:val="nil"/>
        <w:bottom w:val="nil"/>
        <w:right w:val="nil"/>
        <w:between w:val="nil"/>
        <w:bar w:val="nil"/>
      </w:pBdr>
    </w:pPr>
    <w:rPr>
      <w:rFonts w:ascii="Helvetica" w:eastAsia="Arial Unicode MS" w:hAnsi="Arial Unicode MS" w:cs="Arial Unicode MS"/>
      <w:color w:val="000000"/>
      <w:kern w:val="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D8A47C4399477D98C27373B065C1F6"/>
        <w:category>
          <w:name w:val="常规"/>
          <w:gallery w:val="placeholder"/>
        </w:category>
        <w:types>
          <w:type w:val="bbPlcHdr"/>
        </w:types>
        <w:behaviors>
          <w:behavior w:val="content"/>
        </w:behaviors>
        <w:guid w:val="{068A7CE6-B84E-4B27-A330-BC453992420E}"/>
      </w:docPartPr>
      <w:docPartBody>
        <w:p w:rsidR="00333E8F" w:rsidRDefault="00AA3947" w:rsidP="00AA3947">
          <w:pPr>
            <w:pStyle w:val="00D8A47C4399477D98C27373B065C1F6"/>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947"/>
    <w:rsid w:val="000A1921"/>
    <w:rsid w:val="00114AE7"/>
    <w:rsid w:val="003335FD"/>
    <w:rsid w:val="00333E8F"/>
    <w:rsid w:val="004F08A0"/>
    <w:rsid w:val="006C2618"/>
    <w:rsid w:val="008E386E"/>
    <w:rsid w:val="00A06BF7"/>
    <w:rsid w:val="00A478F9"/>
    <w:rsid w:val="00AA2973"/>
    <w:rsid w:val="00AA3947"/>
    <w:rsid w:val="00B90839"/>
    <w:rsid w:val="00C81AB4"/>
    <w:rsid w:val="00C97847"/>
    <w:rsid w:val="00C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D8A47C4399477D98C27373B065C1F6">
    <w:name w:val="00D8A47C4399477D98C27373B065C1F6"/>
    <w:rsid w:val="00AA3947"/>
    <w:pPr>
      <w:widowControl w:val="0"/>
      <w:jc w:val="both"/>
    </w:pPr>
  </w:style>
  <w:style w:type="paragraph" w:customStyle="1" w:styleId="616CB4260E484CE287737FCA21833C10">
    <w:name w:val="616CB4260E484CE287737FCA21833C10"/>
    <w:rsid w:val="00AA394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47</Pages>
  <Words>5585</Words>
  <Characters>31835</Characters>
  <Application>Microsoft Office Word</Application>
  <DocSecurity>0</DocSecurity>
  <Lines>265</Lines>
  <Paragraphs>74</Paragraphs>
  <ScaleCrop>false</ScaleCrop>
  <Company/>
  <LinksUpToDate>false</LinksUpToDate>
  <CharactersWithSpaces>37346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快递物流系统软件需求规格说明文档</dc:title>
  <dc:subject/>
  <dc:creator>Harry</dc:creator>
  <cp:keywords/>
  <dc:description/>
  <cp:lastModifiedBy>PC</cp:lastModifiedBy>
  <cp:revision>22</cp:revision>
  <dcterms:created xsi:type="dcterms:W3CDTF">2015-10-10T12:11:00Z</dcterms:created>
  <dcterms:modified xsi:type="dcterms:W3CDTF">2015-10-13T09:23:00Z</dcterms:modified>
</cp:coreProperties>
</file>